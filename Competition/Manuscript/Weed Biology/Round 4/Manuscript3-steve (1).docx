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DDE74" w14:textId="17DC009B" w:rsidR="00096473" w:rsidRDefault="00096473" w:rsidP="008F457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Additive Design: The Concept and data analysis</w:t>
      </w:r>
    </w:p>
    <w:p w14:paraId="4DF25BC9" w14:textId="77777777" w:rsidR="00096473" w:rsidRPr="00BE2C21" w:rsidRDefault="00096473" w:rsidP="00BE2C21">
      <w:pPr>
        <w:spacing w:line="480" w:lineRule="auto"/>
        <w:rPr>
          <w:rFonts w:ascii="Times New Roman" w:hAnsi="Times New Roman" w:cs="Times New Roman"/>
          <w:b/>
          <w:sz w:val="24"/>
          <w:szCs w:val="24"/>
        </w:rPr>
      </w:pPr>
    </w:p>
    <w:p w14:paraId="3E8410C2" w14:textId="3745B2C2" w:rsidR="007E3831" w:rsidRPr="00EB0252" w:rsidRDefault="00EB0252" w:rsidP="00BE2C21">
      <w:pPr>
        <w:spacing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Coura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Antônio</w:t>
      </w:r>
      <w:r w:rsidRPr="00EB0252">
        <w:rPr>
          <w:rFonts w:ascii="Times New Roman" w:hAnsi="Times New Roman" w:cs="Times New Roman"/>
          <w:sz w:val="24"/>
          <w:szCs w:val="24"/>
          <w:lang w:val="pt-BR"/>
        </w:rPr>
        <w:t xml:space="preserve"> Mendes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and Stevan Knezevic</w:t>
      </w:r>
      <w:r w:rsidRPr="00EB0252">
        <w:rPr>
          <w:rFonts w:ascii="Times New Roman" w:hAnsi="Times New Roman" w:cs="Times New Roman"/>
          <w:sz w:val="24"/>
          <w:szCs w:val="24"/>
          <w:vertAlign w:val="superscript"/>
          <w:lang w:val="pt-BR"/>
        </w:rPr>
        <w:t>1</w:t>
      </w:r>
    </w:p>
    <w:p w14:paraId="64074DAD" w14:textId="417EB2DF" w:rsidR="00EB0252" w:rsidRDefault="00EB0252" w:rsidP="00BE2C21">
      <w:pPr>
        <w:spacing w:line="480" w:lineRule="auto"/>
        <w:rPr>
          <w:rFonts w:ascii="Times New Roman" w:hAnsi="Times New Roman" w:cs="Times New Roman"/>
          <w:sz w:val="24"/>
          <w:szCs w:val="24"/>
          <w:lang w:val="pt-BR"/>
        </w:rPr>
      </w:pPr>
    </w:p>
    <w:p w14:paraId="34A0FF56" w14:textId="5F14D7DC" w:rsidR="00EB0252" w:rsidRDefault="00EB0252" w:rsidP="00BE2C21">
      <w:pPr>
        <w:spacing w:line="480" w:lineRule="auto"/>
        <w:rPr>
          <w:rFonts w:ascii="Times New Roman" w:hAnsi="Times New Roman" w:cs="Times New Roman"/>
          <w:sz w:val="24"/>
          <w:szCs w:val="24"/>
          <w:lang w:val="pt-BR"/>
        </w:rPr>
      </w:pPr>
    </w:p>
    <w:p w14:paraId="118F6DAC" w14:textId="77777777" w:rsidR="00EB0252" w:rsidRDefault="00EB0252" w:rsidP="00BE2C21">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5C039C48" w:rsidR="00EB0252" w:rsidRDefault="00EB0252" w:rsidP="00BE2C21">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w:t>
      </w:r>
      <w:proofErr w:type="spellStart"/>
      <w:r>
        <w:rPr>
          <w:rFonts w:ascii="Times New Roman" w:hAnsi="Times New Roman" w:cs="Times New Roman"/>
          <w:sz w:val="24"/>
          <w:szCs w:val="24"/>
        </w:rPr>
        <w:t>Phytotechnic</w:t>
      </w:r>
      <w:proofErr w:type="spellEnd"/>
      <w:r>
        <w:rPr>
          <w:rFonts w:ascii="Times New Roman" w:hAnsi="Times New Roman" w:cs="Times New Roman"/>
          <w:sz w:val="24"/>
          <w:szCs w:val="24"/>
        </w:rPr>
        <w:t xml:space="preserve">, Federal University of </w:t>
      </w:r>
      <w:proofErr w:type="spellStart"/>
      <w:r>
        <w:rPr>
          <w:rFonts w:ascii="Times New Roman" w:hAnsi="Times New Roman" w:cs="Times New Roman"/>
          <w:sz w:val="24"/>
          <w:szCs w:val="24"/>
        </w:rPr>
        <w:t>Viçosa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Viçosa</w:t>
      </w:r>
      <w:proofErr w:type="spellEnd"/>
      <w:r>
        <w:rPr>
          <w:rFonts w:ascii="Times New Roman" w:hAnsi="Times New Roman" w:cs="Times New Roman"/>
          <w:sz w:val="24"/>
          <w:szCs w:val="24"/>
        </w:rPr>
        <w:t xml:space="preserve">, MG, Brazil </w:t>
      </w:r>
    </w:p>
    <w:p w14:paraId="6B1993BA" w14:textId="4B3C770D" w:rsidR="00EB0252" w:rsidRDefault="00EB0252" w:rsidP="00EB0252">
      <w:pPr>
        <w:spacing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E2C21">
      <w:pPr>
        <w:spacing w:line="480" w:lineRule="auto"/>
        <w:rPr>
          <w:rFonts w:ascii="Times New Roman" w:hAnsi="Times New Roman" w:cs="Times New Roman"/>
          <w:sz w:val="24"/>
          <w:szCs w:val="24"/>
        </w:rPr>
      </w:pPr>
    </w:p>
    <w:p w14:paraId="7A5D67FC" w14:textId="09EAC9EA" w:rsidR="00CF03C4" w:rsidRPr="002656A1" w:rsidRDefault="002656A1" w:rsidP="00BE2C21">
      <w:pPr>
        <w:spacing w:line="480" w:lineRule="auto"/>
        <w:rPr>
          <w:rFonts w:ascii="Times New Roman" w:hAnsi="Times New Roman" w:cs="Times New Roman"/>
          <w:sz w:val="24"/>
          <w:szCs w:val="24"/>
          <w:lang w:val="pt-BR"/>
        </w:rPr>
      </w:pPr>
      <w:proofErr w:type="spellStart"/>
      <w:r w:rsidRPr="002656A1">
        <w:rPr>
          <w:rFonts w:ascii="Times New Roman" w:hAnsi="Times New Roman" w:cs="Times New Roman"/>
          <w:b/>
          <w:sz w:val="24"/>
          <w:szCs w:val="24"/>
          <w:lang w:val="pt-BR"/>
        </w:rPr>
        <w:t>Corresponding</w:t>
      </w:r>
      <w:proofErr w:type="spellEnd"/>
      <w:r w:rsidRPr="002656A1">
        <w:rPr>
          <w:rFonts w:ascii="Times New Roman" w:hAnsi="Times New Roman" w:cs="Times New Roman"/>
          <w:b/>
          <w:sz w:val="24"/>
          <w:szCs w:val="24"/>
          <w:lang w:val="pt-BR"/>
        </w:rPr>
        <w:t xml:space="preserve"> </w:t>
      </w:r>
      <w:proofErr w:type="spellStart"/>
      <w:r w:rsidRPr="002656A1">
        <w:rPr>
          <w:rFonts w:ascii="Times New Roman" w:hAnsi="Times New Roman" w:cs="Times New Roman"/>
          <w:b/>
          <w:sz w:val="24"/>
          <w:szCs w:val="24"/>
          <w:lang w:val="pt-BR"/>
        </w:rPr>
        <w:t>author</w:t>
      </w:r>
      <w:proofErr w:type="spellEnd"/>
      <w:r w:rsidRPr="002656A1">
        <w:rPr>
          <w:rFonts w:ascii="Times New Roman" w:hAnsi="Times New Roman" w:cs="Times New Roman"/>
          <w:b/>
          <w:sz w:val="24"/>
          <w:szCs w:val="24"/>
          <w:lang w:val="pt-BR"/>
        </w:rPr>
        <w:t>:</w:t>
      </w:r>
      <w:r w:rsidRPr="002656A1">
        <w:rPr>
          <w:rFonts w:ascii="Times New Roman" w:hAnsi="Times New Roman" w:cs="Times New Roman"/>
          <w:sz w:val="24"/>
          <w:szCs w:val="24"/>
          <w:lang w:val="pt-BR"/>
        </w:rPr>
        <w:t xml:space="preserve"> Maxwel Coura Oliveira, E-mail: m</w:t>
      </w:r>
      <w:r w:rsidR="00071499">
        <w:rPr>
          <w:rFonts w:ascii="Times New Roman" w:hAnsi="Times New Roman" w:cs="Times New Roman"/>
          <w:sz w:val="24"/>
          <w:szCs w:val="24"/>
          <w:lang w:val="pt-BR"/>
        </w:rPr>
        <w:t>oliveira@huskers.unl.edu</w:t>
      </w:r>
    </w:p>
    <w:p w14:paraId="382CBD7A" w14:textId="77777777" w:rsidR="0087675B" w:rsidRDefault="0087675B" w:rsidP="00BE2C21">
      <w:pPr>
        <w:spacing w:line="480" w:lineRule="auto"/>
        <w:rPr>
          <w:rFonts w:ascii="Times New Roman" w:hAnsi="Times New Roman" w:cs="Times New Roman"/>
          <w:sz w:val="24"/>
          <w:szCs w:val="24"/>
        </w:rPr>
      </w:pPr>
    </w:p>
    <w:p w14:paraId="1A4DEF39" w14:textId="667DDC6F" w:rsidR="0087675B" w:rsidRDefault="0087675B" w:rsidP="00BE2C21">
      <w:pPr>
        <w:spacing w:line="480" w:lineRule="auto"/>
        <w:rPr>
          <w:rFonts w:ascii="Times New Roman" w:hAnsi="Times New Roman" w:cs="Times New Roman"/>
          <w:sz w:val="24"/>
          <w:szCs w:val="24"/>
        </w:rPr>
      </w:pPr>
    </w:p>
    <w:p w14:paraId="057E8923" w14:textId="04038B38" w:rsidR="00CF6FB3" w:rsidRDefault="00CF6FB3" w:rsidP="00BE2C21">
      <w:pPr>
        <w:spacing w:line="480" w:lineRule="auto"/>
        <w:rPr>
          <w:rFonts w:ascii="Times New Roman" w:hAnsi="Times New Roman" w:cs="Times New Roman"/>
          <w:sz w:val="24"/>
          <w:szCs w:val="24"/>
        </w:rPr>
      </w:pPr>
    </w:p>
    <w:p w14:paraId="1700946D" w14:textId="6A300924" w:rsidR="00CF6FB3" w:rsidRDefault="00CF6FB3" w:rsidP="00BE2C21">
      <w:pPr>
        <w:spacing w:line="480" w:lineRule="auto"/>
        <w:rPr>
          <w:rFonts w:ascii="Times New Roman" w:hAnsi="Times New Roman" w:cs="Times New Roman"/>
          <w:sz w:val="24"/>
          <w:szCs w:val="24"/>
        </w:rPr>
      </w:pPr>
    </w:p>
    <w:p w14:paraId="4FDB9BAB" w14:textId="325AAF1A" w:rsidR="00CF6FB3" w:rsidRDefault="00CF6FB3" w:rsidP="00BE2C21">
      <w:pPr>
        <w:spacing w:line="480" w:lineRule="auto"/>
        <w:rPr>
          <w:rFonts w:ascii="Times New Roman" w:hAnsi="Times New Roman" w:cs="Times New Roman"/>
          <w:sz w:val="24"/>
          <w:szCs w:val="24"/>
        </w:rPr>
      </w:pPr>
    </w:p>
    <w:p w14:paraId="081E101C" w14:textId="77777777" w:rsidR="00957955" w:rsidRDefault="009E3700" w:rsidP="002D4A37">
      <w:pPr>
        <w:spacing w:line="480" w:lineRule="auto"/>
        <w:rPr>
          <w:ins w:id="0" w:author="Stevan Knezevic" w:date="2017-08-08T10:38:00Z"/>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t>
      </w:r>
      <w:r w:rsidR="00096473">
        <w:rPr>
          <w:rFonts w:ascii="Times New Roman" w:hAnsi="Times New Roman" w:cs="Times New Roman"/>
          <w:sz w:val="24"/>
          <w:szCs w:val="24"/>
        </w:rPr>
        <w:t xml:space="preserve">in which </w:t>
      </w:r>
      <w:del w:id="1" w:author="Stevan Knezevic" w:date="2017-08-08T10:28:00Z">
        <w:r w:rsidR="00E45F6B" w:rsidDel="00096473">
          <w:rPr>
            <w:rFonts w:ascii="Times New Roman" w:hAnsi="Times New Roman" w:cs="Times New Roman"/>
            <w:sz w:val="24"/>
            <w:szCs w:val="24"/>
          </w:rPr>
          <w:delText>where</w:delText>
        </w:r>
      </w:del>
      <w:r w:rsidR="00E45F6B">
        <w:rPr>
          <w:rFonts w:ascii="Times New Roman" w:hAnsi="Times New Roman" w:cs="Times New Roman"/>
          <w:sz w:val="24"/>
          <w:szCs w:val="24"/>
        </w:rPr>
        <w:t xml:space="preserve"> weed </w:t>
      </w:r>
      <w:r w:rsidR="002D4A37">
        <w:rPr>
          <w:rFonts w:ascii="Times New Roman" w:hAnsi="Times New Roman" w:cs="Times New Roman"/>
          <w:sz w:val="24"/>
          <w:szCs w:val="24"/>
        </w:rPr>
        <w:t>density varies</w:t>
      </w:r>
      <w:r w:rsidR="008779E3">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w:t>
      </w:r>
      <w:r w:rsidR="00096473">
        <w:rPr>
          <w:rFonts w:ascii="Times New Roman" w:hAnsi="Times New Roman" w:cs="Times New Roman"/>
          <w:sz w:val="24"/>
          <w:szCs w:val="24"/>
        </w:rPr>
        <w:t xml:space="preserve">on </w:t>
      </w:r>
      <w:proofErr w:type="spellStart"/>
      <w:r w:rsidR="00096473">
        <w:rPr>
          <w:rFonts w:ascii="Times New Roman" w:hAnsi="Times New Roman" w:cs="Times New Roman"/>
          <w:sz w:val="24"/>
          <w:szCs w:val="24"/>
        </w:rPr>
        <w:t>eof</w:t>
      </w:r>
      <w:proofErr w:type="spellEnd"/>
      <w:r w:rsidR="00096473">
        <w:rPr>
          <w:rFonts w:ascii="Times New Roman" w:hAnsi="Times New Roman" w:cs="Times New Roman"/>
          <w:sz w:val="24"/>
          <w:szCs w:val="24"/>
        </w:rPr>
        <w:t xml:space="preserve"> he most commonly utilized </w:t>
      </w:r>
      <w:del w:id="2" w:author="Stevan Knezevic" w:date="2017-08-08T10:28:00Z">
        <w:r w:rsidR="00E45F6B" w:rsidDel="00096473">
          <w:rPr>
            <w:rFonts w:ascii="Times New Roman" w:hAnsi="Times New Roman" w:cs="Times New Roman"/>
            <w:sz w:val="24"/>
            <w:szCs w:val="24"/>
          </w:rPr>
          <w:delText xml:space="preserve">the </w:delText>
        </w:r>
        <w:r w:rsidR="00DA4260" w:rsidDel="00096473">
          <w:rPr>
            <w:rFonts w:ascii="Times New Roman" w:hAnsi="Times New Roman" w:cs="Times New Roman"/>
            <w:sz w:val="24"/>
            <w:szCs w:val="24"/>
          </w:rPr>
          <w:delText>most used</w:delText>
        </w:r>
        <w:r w:rsidR="00E45F6B" w:rsidDel="00096473">
          <w:rPr>
            <w:rFonts w:ascii="Times New Roman" w:hAnsi="Times New Roman" w:cs="Times New Roman"/>
            <w:sz w:val="24"/>
            <w:szCs w:val="24"/>
          </w:rPr>
          <w:delText xml:space="preserve"> </w:delText>
        </w:r>
      </w:del>
      <w:r w:rsidR="00E45F6B">
        <w:rPr>
          <w:rFonts w:ascii="Times New Roman" w:hAnsi="Times New Roman" w:cs="Times New Roman"/>
          <w:sz w:val="24"/>
          <w:szCs w:val="24"/>
        </w:rPr>
        <w:t xml:space="preserve">design </w:t>
      </w:r>
      <w:r w:rsidR="00096473">
        <w:rPr>
          <w:rFonts w:ascii="Times New Roman" w:hAnsi="Times New Roman" w:cs="Times New Roman"/>
          <w:sz w:val="24"/>
          <w:szCs w:val="24"/>
        </w:rPr>
        <w:t xml:space="preserve">in </w:t>
      </w:r>
      <w:del w:id="3" w:author="Stevan Knezevic" w:date="2017-08-08T10:29:00Z">
        <w:r w:rsidR="00E45F6B" w:rsidDel="00096473">
          <w:rPr>
            <w:rFonts w:ascii="Times New Roman" w:hAnsi="Times New Roman" w:cs="Times New Roman"/>
            <w:sz w:val="24"/>
            <w:szCs w:val="24"/>
          </w:rPr>
          <w:delText>for</w:delText>
        </w:r>
      </w:del>
      <w:r w:rsidR="00E45F6B">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sidR="00E45F6B">
        <w:rPr>
          <w:rFonts w:ascii="Times New Roman" w:hAnsi="Times New Roman" w:cs="Times New Roman"/>
          <w:sz w:val="24"/>
          <w:szCs w:val="24"/>
        </w:rPr>
        <w:t xml:space="preserve">competition studies. </w:t>
      </w:r>
      <w:del w:id="4" w:author="Stevan Knezevic" w:date="2017-08-08T10:29:00Z">
        <w:r w:rsidR="00E45F6B" w:rsidDel="00096473">
          <w:rPr>
            <w:rFonts w:ascii="Times New Roman" w:hAnsi="Times New Roman" w:cs="Times New Roman"/>
            <w:sz w:val="24"/>
            <w:szCs w:val="24"/>
          </w:rPr>
          <w:delText>However, most</w:delText>
        </w:r>
      </w:del>
      <w:r w:rsidR="00096473">
        <w:rPr>
          <w:rFonts w:ascii="Times New Roman" w:hAnsi="Times New Roman" w:cs="Times New Roman"/>
          <w:sz w:val="24"/>
          <w:szCs w:val="24"/>
        </w:rPr>
        <w:t xml:space="preserve">The </w:t>
      </w:r>
      <w:del w:id="5" w:author="Stevan Knezevic" w:date="2017-08-08T10:29:00Z">
        <w:r w:rsidR="00E45F6B" w:rsidDel="00096473">
          <w:rPr>
            <w:rFonts w:ascii="Times New Roman" w:hAnsi="Times New Roman" w:cs="Times New Roman"/>
            <w:sz w:val="24"/>
            <w:szCs w:val="24"/>
          </w:rPr>
          <w:delText xml:space="preserve"> </w:delText>
        </w:r>
      </w:del>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 xml:space="preserve">studies are </w:t>
      </w:r>
      <w:del w:id="6" w:author="Stevan Knezevic" w:date="2017-08-08T10:29:00Z">
        <w:r w:rsidR="00DA4260" w:rsidDel="00096473">
          <w:rPr>
            <w:rFonts w:ascii="Times New Roman" w:hAnsi="Times New Roman" w:cs="Times New Roman"/>
            <w:sz w:val="24"/>
            <w:szCs w:val="24"/>
          </w:rPr>
          <w:delText>research</w:delText>
        </w:r>
        <w:r w:rsidR="00E45F6B" w:rsidDel="00096473">
          <w:rPr>
            <w:rFonts w:ascii="Times New Roman" w:hAnsi="Times New Roman" w:cs="Times New Roman"/>
            <w:sz w:val="24"/>
            <w:szCs w:val="24"/>
          </w:rPr>
          <w:delText xml:space="preserve"> </w:delText>
        </w:r>
        <w:r w:rsidR="002D4A37" w:rsidDel="00096473">
          <w:rPr>
            <w:rFonts w:ascii="Times New Roman" w:hAnsi="Times New Roman" w:cs="Times New Roman"/>
            <w:sz w:val="24"/>
            <w:szCs w:val="24"/>
          </w:rPr>
          <w:delText xml:space="preserve">is </w:delText>
        </w:r>
      </w:del>
      <w:r w:rsidR="00E45F6B">
        <w:rPr>
          <w:rFonts w:ascii="Times New Roman" w:hAnsi="Times New Roman" w:cs="Times New Roman"/>
          <w:sz w:val="24"/>
          <w:szCs w:val="24"/>
        </w:rPr>
        <w:t xml:space="preserve">conducted by </w:t>
      </w:r>
      <w:r w:rsidR="00096473">
        <w:rPr>
          <w:rFonts w:ascii="Times New Roman" w:hAnsi="Times New Roman" w:cs="Times New Roman"/>
          <w:sz w:val="24"/>
          <w:szCs w:val="24"/>
        </w:rPr>
        <w:t xml:space="preserve">weed scientist </w:t>
      </w:r>
      <w:del w:id="7" w:author="Stevan Knezevic" w:date="2017-08-08T10:31:00Z">
        <w:r w:rsidR="00E45F6B" w:rsidDel="00096473">
          <w:rPr>
            <w:rFonts w:ascii="Times New Roman" w:hAnsi="Times New Roman" w:cs="Times New Roman"/>
            <w:sz w:val="24"/>
            <w:szCs w:val="24"/>
          </w:rPr>
          <w:delText>non-statistician</w:delText>
        </w:r>
        <w:r w:rsidR="002D4A37" w:rsidDel="00096473">
          <w:rPr>
            <w:rFonts w:ascii="Times New Roman" w:hAnsi="Times New Roman" w:cs="Times New Roman"/>
            <w:sz w:val="24"/>
            <w:szCs w:val="24"/>
          </w:rPr>
          <w:delText>s</w:delText>
        </w:r>
      </w:del>
      <w:r w:rsidR="00E45F6B">
        <w:rPr>
          <w:rFonts w:ascii="Times New Roman" w:hAnsi="Times New Roman" w:cs="Times New Roman"/>
          <w:sz w:val="24"/>
          <w:szCs w:val="24"/>
        </w:rPr>
        <w:t xml:space="preserve">, which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 xml:space="preserve">conclusions </w:t>
      </w:r>
      <w:del w:id="8" w:author="Stevan Knezevic" w:date="2017-08-08T10:30:00Z">
        <w:r w:rsidR="002D4A37" w:rsidDel="00096473">
          <w:rPr>
            <w:rFonts w:ascii="Times New Roman" w:hAnsi="Times New Roman" w:cs="Times New Roman"/>
            <w:sz w:val="24"/>
            <w:szCs w:val="24"/>
          </w:rPr>
          <w:delText>results</w:delText>
        </w:r>
      </w:del>
      <w:r w:rsidR="002D4A37">
        <w:rPr>
          <w:rFonts w:ascii="Times New Roman" w:hAnsi="Times New Roman" w:cs="Times New Roman"/>
          <w:sz w:val="24"/>
          <w:szCs w:val="24"/>
        </w:rPr>
        <w:t xml:space="preserve"> 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del w:id="9" w:author="Stevan Knezevic" w:date="2017-08-08T10:32:00Z">
        <w:r w:rsidR="002D4A37" w:rsidDel="00096473">
          <w:rPr>
            <w:rFonts w:ascii="Times New Roman" w:hAnsi="Times New Roman" w:cs="Times New Roman"/>
            <w:sz w:val="24"/>
            <w:szCs w:val="24"/>
          </w:rPr>
          <w:delText xml:space="preserve">with this type of </w:delText>
        </w:r>
      </w:del>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del w:id="10" w:author="Stevan Knezevic" w:date="2017-08-08T10:33:00Z">
        <w:r w:rsidR="00DA4260" w:rsidDel="00C01C88">
          <w:rPr>
            <w:rFonts w:ascii="Times New Roman" w:hAnsi="Times New Roman" w:cs="Times New Roman"/>
            <w:sz w:val="24"/>
            <w:szCs w:val="24"/>
          </w:rPr>
          <w:delText>T</w:delText>
        </w:r>
      </w:del>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del w:id="11" w:author="Stevan Knezevic" w:date="2017-08-08T10:33:00Z">
        <w:r w:rsidR="00DA4260" w:rsidDel="00C01C88">
          <w:rPr>
            <w:rFonts w:ascii="Times New Roman" w:hAnsi="Times New Roman" w:cs="Times New Roman"/>
            <w:sz w:val="24"/>
            <w:szCs w:val="24"/>
          </w:rPr>
          <w:delText xml:space="preserve">study </w:delText>
        </w:r>
      </w:del>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some basics about the concept of additive design,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a</w:t>
      </w:r>
      <w:r w:rsidR="00E47DC3">
        <w:rPr>
          <w:rFonts w:ascii="Times New Roman" w:hAnsi="Times New Roman" w:cs="Times New Roman"/>
          <w:sz w:val="24"/>
          <w:szCs w:val="24"/>
        </w:rPr>
        <w:t xml:space="preserve"> </w:t>
      </w:r>
      <w:r w:rsidR="00E47DC3" w:rsidRPr="00901A75">
        <w:rPr>
          <w:rFonts w:ascii="Times New Roman" w:hAnsi="Times New Roman" w:cs="Times New Roman"/>
          <w:noProof/>
          <w:sz w:val="24"/>
          <w:szCs w:val="24"/>
        </w:rPr>
        <w:t>selection</w:t>
      </w:r>
      <w:r w:rsidR="00E47DC3">
        <w:rPr>
          <w:rFonts w:ascii="Times New Roman" w:hAnsi="Times New Roman" w:cs="Times New Roman"/>
          <w:sz w:val="24"/>
          <w:szCs w:val="24"/>
        </w:rPr>
        <w:t xml:space="preserve"> of</w:t>
      </w:r>
      <w:r w:rsidR="00901A75">
        <w:rPr>
          <w:rFonts w:ascii="Times New Roman" w:hAnsi="Times New Roman" w:cs="Times New Roman"/>
          <w:sz w:val="24"/>
          <w:szCs w:val="24"/>
        </w:rPr>
        <w:t xml:space="preserve"> a</w:t>
      </w:r>
      <w:r w:rsidR="00E47DC3">
        <w:rPr>
          <w:rFonts w:ascii="Times New Roman" w:hAnsi="Times New Roman" w:cs="Times New Roman"/>
          <w:sz w:val="24"/>
          <w:szCs w:val="24"/>
        </w:rPr>
        <w:t xml:space="preserve"> </w:t>
      </w:r>
      <w:r w:rsidR="00C01C88">
        <w:rPr>
          <w:rFonts w:ascii="Times New Roman" w:hAnsi="Times New Roman" w:cs="Times New Roman"/>
          <w:sz w:val="24"/>
          <w:szCs w:val="24"/>
        </w:rPr>
        <w:t xml:space="preserve">most suitable </w:t>
      </w:r>
      <w:del w:id="12" w:author="Stevan Knezevic" w:date="2017-08-08T10:34:00Z">
        <w:r w:rsidR="00DA4260" w:rsidRPr="00901A75" w:rsidDel="00C01C88">
          <w:rPr>
            <w:rFonts w:ascii="Times New Roman" w:hAnsi="Times New Roman" w:cs="Times New Roman"/>
            <w:noProof/>
            <w:sz w:val="24"/>
            <w:szCs w:val="24"/>
          </w:rPr>
          <w:delText>top</w:delText>
        </w:r>
        <w:r w:rsidR="00DA4260" w:rsidDel="00C01C88">
          <w:rPr>
            <w:rFonts w:ascii="Times New Roman" w:hAnsi="Times New Roman" w:cs="Times New Roman"/>
            <w:sz w:val="24"/>
            <w:szCs w:val="24"/>
          </w:rPr>
          <w:delText xml:space="preserve"> </w:delText>
        </w:r>
      </w:del>
      <w:r w:rsidR="00DA4260">
        <w:rPr>
          <w:rFonts w:ascii="Times New Roman" w:hAnsi="Times New Roman" w:cs="Times New Roman"/>
          <w:sz w:val="24"/>
          <w:szCs w:val="24"/>
        </w:rPr>
        <w:t>model for describing</w:t>
      </w:r>
      <w:r w:rsidR="00901A75">
        <w:rPr>
          <w:rFonts w:ascii="Times New Roman" w:hAnsi="Times New Roman" w:cs="Times New Roman"/>
          <w:sz w:val="24"/>
          <w:szCs w:val="24"/>
        </w:rPr>
        <w:t xml:space="preserve"> the</w:t>
      </w:r>
      <w:r w:rsidR="008779E3">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del w:id="13" w:author="Stevan Knezevic" w:date="2017-08-08T10:34:00Z">
        <w:r w:rsidR="00DA4260" w:rsidDel="00B56D15">
          <w:rPr>
            <w:rFonts w:ascii="Times New Roman" w:hAnsi="Times New Roman" w:cs="Times New Roman"/>
            <w:sz w:val="24"/>
            <w:szCs w:val="24"/>
          </w:rPr>
          <w:delText>in additive design</w:delText>
        </w:r>
      </w:del>
      <w:r w:rsidR="00E47DC3">
        <w:rPr>
          <w:rFonts w:ascii="Times New Roman" w:hAnsi="Times New Roman" w:cs="Times New Roman"/>
          <w:sz w:val="24"/>
          <w:szCs w:val="24"/>
        </w:rPr>
        <w:t xml:space="preserve"> 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del w:id="14" w:author="Stevan Knezevic" w:date="2017-08-08T10:35:00Z">
        <w:r w:rsidR="00DA4260" w:rsidDel="00B56D15">
          <w:rPr>
            <w:rFonts w:ascii="Times New Roman" w:hAnsi="Times New Roman" w:cs="Times New Roman"/>
            <w:sz w:val="24"/>
            <w:szCs w:val="24"/>
          </w:rPr>
          <w:delText xml:space="preserve">interpret </w:delText>
        </w:r>
      </w:del>
      <w:del w:id="15" w:author="MTT" w:date="2017-08-08T21:38:00Z">
        <w:r w:rsidR="00B56D15" w:rsidDel="008F457D">
          <w:rPr>
            <w:rFonts w:ascii="Times New Roman" w:hAnsi="Times New Roman" w:cs="Times New Roman"/>
            <w:sz w:val="24"/>
            <w:szCs w:val="24"/>
          </w:rPr>
          <w:delText xml:space="preserve"> </w:delText>
        </w:r>
      </w:del>
      <w:r w:rsidR="00B56D15">
        <w:rPr>
          <w:rFonts w:ascii="Times New Roman" w:hAnsi="Times New Roman" w:cs="Times New Roman"/>
          <w:sz w:val="24"/>
          <w:szCs w:val="24"/>
        </w:rPr>
        <w:t xml:space="preserve">describe </w:t>
      </w:r>
      <w:r w:rsidR="00957955">
        <w:rPr>
          <w:rFonts w:ascii="Times New Roman" w:hAnsi="Times New Roman" w:cs="Times New Roman"/>
          <w:sz w:val="24"/>
          <w:szCs w:val="24"/>
        </w:rPr>
        <w:t>data from additive designs</w:t>
      </w:r>
      <w:r w:rsidR="00B56D15">
        <w:rPr>
          <w:rFonts w:ascii="Times New Roman" w:hAnsi="Times New Roman" w:cs="Times New Roman"/>
          <w:sz w:val="24"/>
          <w:szCs w:val="24"/>
        </w:rPr>
        <w:t xml:space="preserve"> </w:t>
      </w:r>
      <w:del w:id="16" w:author="Stevan Knezevic" w:date="2017-08-08T10:36:00Z">
        <w:r w:rsidR="00DA4260" w:rsidDel="00B56D15">
          <w:rPr>
            <w:rFonts w:ascii="Times New Roman" w:hAnsi="Times New Roman" w:cs="Times New Roman"/>
            <w:sz w:val="24"/>
            <w:szCs w:val="24"/>
          </w:rPr>
          <w:delText>competition studies,</w:delText>
        </w:r>
      </w:del>
      <w:r w:rsidR="00DA4260">
        <w:rPr>
          <w:rFonts w:ascii="Times New Roman" w:hAnsi="Times New Roman" w:cs="Times New Roman"/>
          <w:sz w:val="24"/>
          <w:szCs w:val="24"/>
        </w:rPr>
        <w:t xml:space="preserve"> including polynomial quadratic, logistic, and rectangular hyperbola.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th</w:t>
      </w:r>
      <w:bookmarkStart w:id="17" w:name="_GoBack"/>
      <w:bookmarkEnd w:id="17"/>
      <w:r w:rsidR="00957955">
        <w:rPr>
          <w:rFonts w:ascii="Times New Roman" w:hAnsi="Times New Roman" w:cs="Times New Roman"/>
          <w:sz w:val="24"/>
          <w:szCs w:val="24"/>
        </w:rPr>
        <w:t xml:space="preserve">e described </w:t>
      </w:r>
      <w:r w:rsidR="00E45F6B">
        <w:rPr>
          <w:rFonts w:ascii="Times New Roman" w:hAnsi="Times New Roman" w:cs="Times New Roman"/>
          <w:sz w:val="24"/>
          <w:szCs w:val="24"/>
        </w:rPr>
        <w:t>statistical criteria</w:t>
      </w:r>
      <w:ins w:id="18" w:author="Stevan Knezevic" w:date="2017-08-08T10:37:00Z">
        <w:del w:id="19" w:author="MTT" w:date="2017-08-08T21:38:00Z">
          <w:r w:rsidR="00957955" w:rsidDel="008F457D">
            <w:rPr>
              <w:rFonts w:ascii="Times New Roman" w:hAnsi="Times New Roman" w:cs="Times New Roman"/>
              <w:sz w:val="24"/>
              <w:szCs w:val="24"/>
            </w:rPr>
            <w:delText>,</w:delText>
          </w:r>
        </w:del>
      </w:ins>
      <w:del w:id="20" w:author="MTT" w:date="2017-08-08T21:38:00Z">
        <w:r w:rsidR="002656A1" w:rsidDel="008F457D">
          <w:rPr>
            <w:rFonts w:ascii="Times New Roman" w:hAnsi="Times New Roman" w:cs="Times New Roman"/>
            <w:sz w:val="24"/>
            <w:szCs w:val="24"/>
          </w:rPr>
          <w:delText xml:space="preserve"> </w:delText>
        </w:r>
      </w:del>
      <w:del w:id="21" w:author="Stevan Knezevic" w:date="2017-08-08T10:37:00Z">
        <w:r w:rsidR="002656A1" w:rsidDel="00957955">
          <w:rPr>
            <w:rFonts w:ascii="Times New Roman" w:hAnsi="Times New Roman" w:cs="Times New Roman"/>
            <w:sz w:val="24"/>
            <w:szCs w:val="24"/>
          </w:rPr>
          <w:delText>and meaningful</w:delText>
        </w:r>
        <w:r w:rsidR="00E47DC3" w:rsidDel="00957955">
          <w:rPr>
            <w:rFonts w:ascii="Times New Roman" w:hAnsi="Times New Roman" w:cs="Times New Roman"/>
            <w:sz w:val="24"/>
            <w:szCs w:val="24"/>
          </w:rPr>
          <w:delText>ness of</w:delText>
        </w:r>
        <w:r w:rsidR="002656A1" w:rsidDel="00957955">
          <w:rPr>
            <w:rFonts w:ascii="Times New Roman" w:hAnsi="Times New Roman" w:cs="Times New Roman"/>
            <w:sz w:val="24"/>
            <w:szCs w:val="24"/>
          </w:rPr>
          <w:delText xml:space="preserve"> parameters</w:delText>
        </w:r>
      </w:del>
      <w:r w:rsidR="002656A1">
        <w:rPr>
          <w:rFonts w:ascii="Times New Roman" w:hAnsi="Times New Roman" w:cs="Times New Roman"/>
          <w:sz w:val="24"/>
          <w:szCs w:val="24"/>
        </w:rPr>
        <w:t>,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ins w:id="22" w:author="Stevan Knezevic" w:date="2017-08-08T10:37:00Z">
        <w:r w:rsidR="00957955">
          <w:rPr>
            <w:rFonts w:ascii="Times New Roman" w:hAnsi="Times New Roman" w:cs="Times New Roman"/>
            <w:sz w:val="24"/>
            <w:szCs w:val="24"/>
          </w:rPr>
          <w:t xml:space="preserve">most suitable </w:t>
        </w:r>
      </w:ins>
      <w:del w:id="23" w:author="Stevan Knezevic" w:date="2017-08-08T10:38:00Z">
        <w:r w:rsidR="002656A1" w:rsidDel="00957955">
          <w:rPr>
            <w:rFonts w:ascii="Times New Roman" w:hAnsi="Times New Roman" w:cs="Times New Roman"/>
            <w:sz w:val="24"/>
            <w:szCs w:val="24"/>
          </w:rPr>
          <w:delText>the top model</w:delText>
        </w:r>
      </w:del>
      <w:r w:rsidR="002656A1">
        <w:rPr>
          <w:rFonts w:ascii="Times New Roman" w:hAnsi="Times New Roman" w:cs="Times New Roman"/>
          <w:sz w:val="24"/>
          <w:szCs w:val="24"/>
        </w:rPr>
        <w:t xml:space="preserve"> to describe </w:t>
      </w:r>
      <w:ins w:id="24" w:author="Stevan Knezevic" w:date="2017-08-08T10:38:00Z">
        <w:r w:rsidR="00957955">
          <w:rPr>
            <w:rFonts w:ascii="Times New Roman" w:hAnsi="Times New Roman" w:cs="Times New Roman"/>
            <w:sz w:val="24"/>
            <w:szCs w:val="24"/>
          </w:rPr>
          <w:t xml:space="preserve">data from </w:t>
        </w:r>
      </w:ins>
      <w:del w:id="25" w:author="Stevan Knezevic" w:date="2017-08-08T10:38:00Z">
        <w:r w:rsidR="002656A1" w:rsidDel="00957955">
          <w:rPr>
            <w:rFonts w:ascii="Times New Roman" w:hAnsi="Times New Roman" w:cs="Times New Roman"/>
            <w:sz w:val="24"/>
            <w:szCs w:val="24"/>
          </w:rPr>
          <w:delText>crop-weed competition studies in</w:delText>
        </w:r>
      </w:del>
      <w:r w:rsidR="002656A1">
        <w:rPr>
          <w:rFonts w:ascii="Times New Roman" w:hAnsi="Times New Roman" w:cs="Times New Roman"/>
          <w:sz w:val="24"/>
          <w:szCs w:val="24"/>
        </w:rPr>
        <w:t xml:space="preserve"> additive design. </w:t>
      </w:r>
      <w:ins w:id="26" w:author="Stevan Knezevic" w:date="2017-08-08T10:38:00Z">
        <w:r w:rsidR="00957955">
          <w:rPr>
            <w:rFonts w:ascii="Times New Roman" w:hAnsi="Times New Roman" w:cs="Times New Roman"/>
            <w:sz w:val="24"/>
            <w:szCs w:val="24"/>
          </w:rPr>
          <w:t>…</w:t>
        </w:r>
      </w:ins>
    </w:p>
    <w:p w14:paraId="2D0E7AC8" w14:textId="0F27FB4D" w:rsidR="002656A1" w:rsidRPr="00C746DF" w:rsidRDefault="00957955" w:rsidP="002D4A37">
      <w:pPr>
        <w:spacing w:line="480" w:lineRule="auto"/>
        <w:rPr>
          <w:rFonts w:ascii="Times New Roman" w:hAnsi="Times New Roman" w:cs="Times New Roman"/>
          <w:sz w:val="24"/>
          <w:szCs w:val="24"/>
        </w:rPr>
      </w:pPr>
      <w:proofErr w:type="gramStart"/>
      <w:ins w:id="27" w:author="Stevan Knezevic" w:date="2017-08-08T10:38:00Z">
        <w:r>
          <w:rPr>
            <w:rFonts w:ascii="Times New Roman" w:hAnsi="Times New Roman" w:cs="Times New Roman"/>
            <w:sz w:val="24"/>
            <w:szCs w:val="24"/>
          </w:rPr>
          <w:t>….THIS</w:t>
        </w:r>
        <w:proofErr w:type="gramEnd"/>
        <w:r>
          <w:rPr>
            <w:rFonts w:ascii="Times New Roman" w:hAnsi="Times New Roman" w:cs="Times New Roman"/>
            <w:sz w:val="24"/>
            <w:szCs w:val="24"/>
          </w:rPr>
          <w:t xml:space="preserve"> NEEDS REWRITE…</w:t>
        </w:r>
      </w:ins>
      <w:r w:rsidR="00E47DC3">
        <w:rPr>
          <w:rFonts w:ascii="Times New Roman" w:hAnsi="Times New Roman" w:cs="Times New Roman"/>
          <w:sz w:val="24"/>
          <w:szCs w:val="24"/>
        </w:rPr>
        <w:t>Moreover</w:t>
      </w:r>
      <w:r w:rsidR="002656A1">
        <w:rPr>
          <w:rFonts w:ascii="Times New Roman" w:hAnsi="Times New Roman" w:cs="Times New Roman"/>
          <w:sz w:val="24"/>
          <w:szCs w:val="24"/>
        </w:rPr>
        <w:t xml:space="preserve">, </w:t>
      </w:r>
      <w:r w:rsidR="00382521">
        <w:rPr>
          <w:rFonts w:ascii="Times New Roman" w:hAnsi="Times New Roman" w:cs="Times New Roman"/>
          <w:sz w:val="24"/>
          <w:szCs w:val="24"/>
        </w:rPr>
        <w:t>it was</w:t>
      </w:r>
      <w:r w:rsidR="002656A1">
        <w:rPr>
          <w:rFonts w:ascii="Times New Roman" w:hAnsi="Times New Roman" w:cs="Times New Roman"/>
          <w:sz w:val="24"/>
          <w:szCs w:val="24"/>
        </w:rPr>
        <w:t xml:space="preserve"> showed </w:t>
      </w:r>
      <w:r w:rsidR="00ED3F19">
        <w:rPr>
          <w:rFonts w:ascii="Times New Roman" w:hAnsi="Times New Roman" w:cs="Times New Roman"/>
          <w:sz w:val="24"/>
          <w:szCs w:val="24"/>
        </w:rPr>
        <w:t xml:space="preserve">with F-test model selection </w:t>
      </w:r>
      <w:r w:rsidR="002656A1">
        <w:rPr>
          <w:rFonts w:ascii="Times New Roman" w:hAnsi="Times New Roman" w:cs="Times New Roman"/>
          <w:sz w:val="24"/>
          <w:szCs w:val="24"/>
        </w:rPr>
        <w:t>that</w:t>
      </w:r>
      <w:r w:rsidR="00E45F6B">
        <w:rPr>
          <w:rFonts w:ascii="Times New Roman" w:hAnsi="Times New Roman" w:cs="Times New Roman"/>
          <w:sz w:val="24"/>
          <w:szCs w:val="24"/>
        </w:rPr>
        <w:t xml:space="preserve"> at low densities</w:t>
      </w:r>
      <w:r w:rsidR="002656A1">
        <w:rPr>
          <w:rFonts w:ascii="Times New Roman" w:hAnsi="Times New Roman" w:cs="Times New Roman"/>
          <w:sz w:val="24"/>
          <w:szCs w:val="24"/>
        </w:rPr>
        <w:t xml:space="preserve"> </w:t>
      </w:r>
      <w:r w:rsidR="00E45F6B" w:rsidRPr="00E45F6B">
        <w:rPr>
          <w:rFonts w:ascii="Times New Roman" w:hAnsi="Times New Roman" w:cs="Times New Roman"/>
          <w:i/>
          <w:sz w:val="24"/>
          <w:szCs w:val="24"/>
        </w:rPr>
        <w:t>C. benghalensis</w:t>
      </w:r>
      <w:r w:rsidR="00E45F6B">
        <w:rPr>
          <w:rFonts w:ascii="Times New Roman" w:hAnsi="Times New Roman" w:cs="Times New Roman"/>
          <w:sz w:val="24"/>
          <w:szCs w:val="24"/>
        </w:rPr>
        <w:t xml:space="preserve"> is more competitive than </w:t>
      </w:r>
      <w:proofErr w:type="spellStart"/>
      <w:r w:rsidR="00E45F6B" w:rsidRPr="00E45F6B">
        <w:rPr>
          <w:rFonts w:ascii="Times New Roman" w:hAnsi="Times New Roman" w:cs="Times New Roman"/>
          <w:i/>
          <w:sz w:val="24"/>
          <w:szCs w:val="24"/>
        </w:rPr>
        <w:t>Richardia</w:t>
      </w:r>
      <w:proofErr w:type="spellEnd"/>
      <w:r w:rsidR="00E45F6B" w:rsidRPr="00E45F6B">
        <w:rPr>
          <w:rFonts w:ascii="Times New Roman" w:hAnsi="Times New Roman" w:cs="Times New Roman"/>
          <w:i/>
          <w:sz w:val="24"/>
          <w:szCs w:val="24"/>
        </w:rPr>
        <w:t xml:space="preserve"> brasiliensis</w:t>
      </w:r>
      <w:r w:rsidR="00E45F6B">
        <w:rPr>
          <w:rFonts w:ascii="Times New Roman" w:hAnsi="Times New Roman" w:cs="Times New Roman"/>
          <w:sz w:val="24"/>
          <w:szCs w:val="24"/>
        </w:rPr>
        <w:t xml:space="preserve"> in corn, but both </w:t>
      </w:r>
      <w:r w:rsidR="00E6559A">
        <w:rPr>
          <w:rFonts w:ascii="Times New Roman" w:hAnsi="Times New Roman" w:cs="Times New Roman"/>
          <w:sz w:val="24"/>
          <w:szCs w:val="24"/>
        </w:rPr>
        <w:t xml:space="preserve">weed species </w:t>
      </w:r>
      <w:r w:rsidR="00E45F6B">
        <w:rPr>
          <w:rFonts w:ascii="Times New Roman" w:hAnsi="Times New Roman" w:cs="Times New Roman"/>
          <w:sz w:val="24"/>
          <w:szCs w:val="24"/>
        </w:rPr>
        <w:t xml:space="preserve">compete similarly at higher densities. </w:t>
      </w:r>
      <w:r w:rsidR="005355CB">
        <w:rPr>
          <w:rFonts w:ascii="Times New Roman" w:hAnsi="Times New Roman" w:cs="Times New Roman"/>
          <w:sz w:val="24"/>
          <w:szCs w:val="24"/>
        </w:rPr>
        <w:t>In this paper, it is</w:t>
      </w:r>
      <w:r w:rsidR="00E45F6B">
        <w:rPr>
          <w:rFonts w:ascii="Times New Roman" w:hAnsi="Times New Roman" w:cs="Times New Roman"/>
          <w:sz w:val="24"/>
          <w:szCs w:val="24"/>
        </w:rPr>
        <w:t xml:space="preserve"> </w:t>
      </w:r>
      <w:r w:rsidR="00F5278C">
        <w:rPr>
          <w:rFonts w:ascii="Times New Roman" w:hAnsi="Times New Roman" w:cs="Times New Roman"/>
          <w:sz w:val="24"/>
          <w:szCs w:val="24"/>
        </w:rPr>
        <w:t>proposed</w:t>
      </w:r>
      <w:r w:rsidR="00E45F6B">
        <w:rPr>
          <w:rFonts w:ascii="Times New Roman" w:hAnsi="Times New Roman" w:cs="Times New Roman"/>
          <w:sz w:val="24"/>
          <w:szCs w:val="24"/>
        </w:rPr>
        <w:t xml:space="preserve"> the use of the rectangular hyperbola as a standardized model for crop-weed competition in additive design.</w:t>
      </w:r>
    </w:p>
    <w:p w14:paraId="01A30868" w14:textId="77777777" w:rsidR="00826826" w:rsidRPr="00BE2C21" w:rsidRDefault="00826826" w:rsidP="00826826">
      <w:pPr>
        <w:spacing w:after="0" w:line="480" w:lineRule="auto"/>
        <w:rPr>
          <w:rFonts w:ascii="Times New Roman" w:hAnsi="Times New Roman" w:cs="Times New Roman"/>
          <w:sz w:val="24"/>
          <w:szCs w:val="24"/>
        </w:rPr>
      </w:pPr>
    </w:p>
    <w:p w14:paraId="7A680993" w14:textId="7342002B" w:rsidR="00E47DC3" w:rsidRDefault="00826826" w:rsidP="00826826">
      <w:pPr>
        <w:spacing w:after="0" w:line="480" w:lineRule="auto"/>
        <w:rPr>
          <w:rFonts w:ascii="Times New Roman" w:hAnsi="Times New Roman" w:cs="Times New Roman"/>
          <w:sz w:val="24"/>
          <w:szCs w:val="24"/>
        </w:r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AIC</w:t>
      </w:r>
      <w:r w:rsidR="00E47DC3">
        <w:rPr>
          <w:rFonts w:ascii="Times New Roman" w:hAnsi="Times New Roman" w:cs="Times New Roman"/>
          <w:sz w:val="24"/>
          <w:szCs w:val="24"/>
        </w:rPr>
        <w:t xml:space="preserve"> criterion</w:t>
      </w:r>
      <w:r w:rsidRPr="00BE2C21">
        <w:rPr>
          <w:rFonts w:ascii="Times New Roman" w:hAnsi="Times New Roman" w:cs="Times New Roman"/>
          <w:sz w:val="24"/>
          <w:szCs w:val="24"/>
        </w:rPr>
        <w:t>,</w:t>
      </w:r>
      <w:r w:rsidR="00E47DC3">
        <w:rPr>
          <w:rFonts w:ascii="Times New Roman" w:hAnsi="Times New Roman" w:cs="Times New Roman"/>
          <w:sz w:val="24"/>
          <w:szCs w:val="24"/>
        </w:rPr>
        <w:t xml:space="preserve"> model selection, crop-weed </w:t>
      </w:r>
      <w:r>
        <w:rPr>
          <w:rFonts w:ascii="Times New Roman" w:hAnsi="Times New Roman" w:cs="Times New Roman"/>
          <w:sz w:val="24"/>
          <w:szCs w:val="24"/>
        </w:rPr>
        <w:t>c</w:t>
      </w:r>
      <w:r w:rsidRPr="00BE2C21">
        <w:rPr>
          <w:rFonts w:ascii="Times New Roman" w:hAnsi="Times New Roman" w:cs="Times New Roman"/>
          <w:sz w:val="24"/>
          <w:szCs w:val="24"/>
        </w:rPr>
        <w:t>ompetition</w:t>
      </w:r>
      <w:r>
        <w:rPr>
          <w:rFonts w:ascii="Times New Roman" w:hAnsi="Times New Roman" w:cs="Times New Roman"/>
          <w:sz w:val="24"/>
          <w:szCs w:val="24"/>
        </w:rPr>
        <w:t>, rectangular hyperbola</w:t>
      </w:r>
    </w:p>
    <w:p w14:paraId="616256A4" w14:textId="77777777" w:rsidR="00E47DC3" w:rsidRDefault="00E47DC3" w:rsidP="00826826">
      <w:pPr>
        <w:spacing w:after="0" w:line="480" w:lineRule="auto"/>
        <w:rPr>
          <w:rFonts w:ascii="Times New Roman" w:hAnsi="Times New Roman" w:cs="Times New Roman"/>
          <w:sz w:val="24"/>
          <w:szCs w:val="24"/>
        </w:rPr>
      </w:pPr>
    </w:p>
    <w:p w14:paraId="696CA44D" w14:textId="77777777" w:rsidR="00004A38" w:rsidRDefault="00E47DC3" w:rsidP="00826826">
      <w:pPr>
        <w:spacing w:after="0" w:line="480" w:lineRule="auto"/>
        <w:rPr>
          <w:rFonts w:ascii="Times New Roman" w:hAnsi="Times New Roman" w:cs="Times New Roman"/>
          <w:i/>
          <w:noProof/>
          <w:sz w:val="24"/>
          <w:szCs w:val="24"/>
        </w:rPr>
        <w:sectPr w:rsidR="00004A38" w:rsidSect="007A7EFE">
          <w:footerReference w:type="even" r:id="rId8"/>
          <w:footerReference w:type="default" r:id="rId9"/>
          <w:pgSz w:w="12240" w:h="15840"/>
          <w:pgMar w:top="1440" w:right="1440" w:bottom="1440" w:left="1440" w:header="720" w:footer="720" w:gutter="0"/>
          <w:lnNumType w:countBy="1" w:restart="continuous"/>
          <w:pgNumType w:start="1"/>
          <w:cols w:space="720"/>
          <w:docGrid w:linePitch="360"/>
        </w:sectPr>
      </w:pPr>
      <w:r w:rsidRPr="00F56376">
        <w:rPr>
          <w:rFonts w:ascii="Times New Roman" w:hAnsi="Times New Roman" w:cs="Times New Roman"/>
          <w:b/>
          <w:sz w:val="24"/>
          <w:szCs w:val="24"/>
        </w:rPr>
        <w:t>Nomenclature:</w:t>
      </w:r>
      <w:r>
        <w:rPr>
          <w:rFonts w:ascii="Times New Roman" w:hAnsi="Times New Roman" w:cs="Times New Roman"/>
          <w:sz w:val="24"/>
          <w:szCs w:val="24"/>
        </w:rPr>
        <w:t xml:space="preserve"> </w:t>
      </w:r>
      <w:proofErr w:type="spellStart"/>
      <w:r w:rsidR="00826826" w:rsidRPr="00BE2C21">
        <w:rPr>
          <w:rFonts w:ascii="Times New Roman" w:hAnsi="Times New Roman" w:cs="Times New Roman"/>
          <w:i/>
          <w:sz w:val="24"/>
          <w:szCs w:val="24"/>
        </w:rPr>
        <w:t>C</w:t>
      </w:r>
      <w:r w:rsidR="00F56376">
        <w:rPr>
          <w:rFonts w:ascii="Times New Roman" w:hAnsi="Times New Roman" w:cs="Times New Roman"/>
          <w:i/>
          <w:sz w:val="24"/>
          <w:szCs w:val="24"/>
        </w:rPr>
        <w:t>ommelina</w:t>
      </w:r>
      <w:proofErr w:type="spellEnd"/>
      <w:r w:rsidR="00826826" w:rsidRPr="00BE2C21">
        <w:rPr>
          <w:rFonts w:ascii="Times New Roman" w:hAnsi="Times New Roman" w:cs="Times New Roman"/>
          <w:i/>
          <w:sz w:val="24"/>
          <w:szCs w:val="24"/>
        </w:rPr>
        <w:t xml:space="preserve"> </w:t>
      </w:r>
      <w:r w:rsidR="00826826" w:rsidRPr="0021047E">
        <w:rPr>
          <w:rFonts w:ascii="Times New Roman" w:hAnsi="Times New Roman" w:cs="Times New Roman"/>
          <w:i/>
          <w:noProof/>
          <w:sz w:val="24"/>
          <w:szCs w:val="24"/>
        </w:rPr>
        <w:t>benghalensis</w:t>
      </w:r>
      <w:r w:rsidR="00826826" w:rsidRPr="00BE2C21">
        <w:rPr>
          <w:rFonts w:ascii="Times New Roman" w:hAnsi="Times New Roman" w:cs="Times New Roman"/>
          <w:sz w:val="24"/>
          <w:szCs w:val="24"/>
        </w:rPr>
        <w:t xml:space="preserve">, </w:t>
      </w:r>
      <w:proofErr w:type="spellStart"/>
      <w:r w:rsidR="00826826" w:rsidRPr="00BE2C21">
        <w:rPr>
          <w:rFonts w:ascii="Times New Roman" w:hAnsi="Times New Roman" w:cs="Times New Roman"/>
          <w:i/>
          <w:sz w:val="24"/>
          <w:szCs w:val="24"/>
        </w:rPr>
        <w:t>R</w:t>
      </w:r>
      <w:r w:rsidR="00F56376">
        <w:rPr>
          <w:rFonts w:ascii="Times New Roman" w:hAnsi="Times New Roman" w:cs="Times New Roman"/>
          <w:i/>
          <w:sz w:val="24"/>
          <w:szCs w:val="24"/>
        </w:rPr>
        <w:t>ichardia</w:t>
      </w:r>
      <w:proofErr w:type="spellEnd"/>
      <w:r w:rsidR="00826826" w:rsidRPr="00BE2C21">
        <w:rPr>
          <w:rFonts w:ascii="Times New Roman" w:hAnsi="Times New Roman" w:cs="Times New Roman"/>
          <w:i/>
          <w:sz w:val="24"/>
          <w:szCs w:val="24"/>
        </w:rPr>
        <w:t xml:space="preserve"> </w:t>
      </w:r>
      <w:r w:rsidR="00826826" w:rsidRPr="0021047E">
        <w:rPr>
          <w:rFonts w:ascii="Times New Roman" w:hAnsi="Times New Roman" w:cs="Times New Roman"/>
          <w:i/>
          <w:noProof/>
          <w:sz w:val="24"/>
          <w:szCs w:val="24"/>
        </w:rPr>
        <w:t>brasiliensis</w:t>
      </w:r>
    </w:p>
    <w:p w14:paraId="7D919270" w14:textId="613761AE" w:rsidR="009E3700" w:rsidRDefault="009E3700" w:rsidP="00CF6FB3">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lastRenderedPageBreak/>
        <w:t>Introduction</w:t>
      </w:r>
      <w:ins w:id="28" w:author="Stevan Knezevic" w:date="2017-08-08T10:39:00Z">
        <w:r w:rsidR="00846E92">
          <w:rPr>
            <w:rFonts w:ascii="Times New Roman" w:hAnsi="Times New Roman" w:cs="Times New Roman"/>
            <w:b/>
            <w:sz w:val="24"/>
            <w:szCs w:val="24"/>
          </w:rPr>
          <w:t xml:space="preserve"> /////////// THIS INTRODUCTION NEEDS A COMPLETE REWRITE…</w:t>
        </w:r>
      </w:ins>
    </w:p>
    <w:p w14:paraId="075F46FF" w14:textId="6C00EA63" w:rsidR="00846E92" w:rsidRPr="00846E92" w:rsidRDefault="00846E92">
      <w:pPr>
        <w:pStyle w:val="ListParagraph"/>
        <w:numPr>
          <w:ilvl w:val="0"/>
          <w:numId w:val="1"/>
        </w:numPr>
        <w:spacing w:after="0" w:line="480" w:lineRule="auto"/>
        <w:rPr>
          <w:ins w:id="29" w:author="Stevan Knezevic" w:date="2017-08-08T10:40:00Z"/>
          <w:rFonts w:ascii="Times New Roman" w:hAnsi="Times New Roman" w:cs="Times New Roman"/>
          <w:b/>
          <w:sz w:val="24"/>
          <w:szCs w:val="24"/>
          <w:rPrChange w:id="30" w:author="Stevan Knezevic" w:date="2017-08-08T10:40:00Z">
            <w:rPr>
              <w:ins w:id="31" w:author="Stevan Knezevic" w:date="2017-08-08T10:40:00Z"/>
            </w:rPr>
          </w:rPrChange>
        </w:rPr>
        <w:pPrChange w:id="32" w:author="Stevan Knezevic" w:date="2017-08-08T10:40:00Z">
          <w:pPr>
            <w:spacing w:after="0" w:line="480" w:lineRule="auto"/>
          </w:pPr>
        </w:pPrChange>
      </w:pPr>
      <w:ins w:id="33" w:author="Stevan Knezevic" w:date="2017-08-08T10:39:00Z">
        <w:r w:rsidRPr="00846E92">
          <w:rPr>
            <w:rFonts w:ascii="Times New Roman" w:hAnsi="Times New Roman" w:cs="Times New Roman"/>
            <w:b/>
            <w:sz w:val="24"/>
            <w:szCs w:val="24"/>
            <w:rPrChange w:id="34" w:author="Stevan Knezevic" w:date="2017-08-08T10:40:00Z">
              <w:rPr/>
            </w:rPrChange>
          </w:rPr>
          <w:t>START WITH CONCEPT OF IWM AND WEED THRESHOLDS</w:t>
        </w:r>
      </w:ins>
      <w:ins w:id="35" w:author="Stevan Knezevic" w:date="2017-08-08T10:40:00Z">
        <w:r w:rsidRPr="00846E92">
          <w:rPr>
            <w:rFonts w:ascii="Times New Roman" w:hAnsi="Times New Roman" w:cs="Times New Roman"/>
            <w:b/>
            <w:sz w:val="24"/>
            <w:szCs w:val="24"/>
            <w:rPrChange w:id="36" w:author="Stevan Knezevic" w:date="2017-08-08T10:40:00Z">
              <w:rPr/>
            </w:rPrChange>
          </w:rPr>
          <w:t xml:space="preserve">… AND WHERE </w:t>
        </w:r>
      </w:ins>
      <w:ins w:id="37" w:author="Stevan Knezevic" w:date="2017-08-08T10:42:00Z">
        <w:r w:rsidR="008D0A34">
          <w:rPr>
            <w:rFonts w:ascii="Times New Roman" w:hAnsi="Times New Roman" w:cs="Times New Roman"/>
            <w:b/>
            <w:sz w:val="24"/>
            <w:szCs w:val="24"/>
          </w:rPr>
          <w:t xml:space="preserve">DOES </w:t>
        </w:r>
      </w:ins>
      <w:ins w:id="38" w:author="Stevan Knezevic" w:date="2017-08-08T10:40:00Z">
        <w:r w:rsidRPr="00846E92">
          <w:rPr>
            <w:rFonts w:ascii="Times New Roman" w:hAnsi="Times New Roman" w:cs="Times New Roman"/>
            <w:b/>
            <w:sz w:val="24"/>
            <w:szCs w:val="24"/>
            <w:rPrChange w:id="39" w:author="Stevan Knezevic" w:date="2017-08-08T10:40:00Z">
              <w:rPr/>
            </w:rPrChange>
          </w:rPr>
          <w:t>THE THR</w:t>
        </w:r>
      </w:ins>
      <w:ins w:id="40" w:author="Stevan Knezevic" w:date="2017-08-08T10:41:00Z">
        <w:r>
          <w:rPr>
            <w:rFonts w:ascii="Times New Roman" w:hAnsi="Times New Roman" w:cs="Times New Roman"/>
            <w:b/>
            <w:sz w:val="24"/>
            <w:szCs w:val="24"/>
          </w:rPr>
          <w:t>E</w:t>
        </w:r>
      </w:ins>
      <w:ins w:id="41" w:author="Stevan Knezevic" w:date="2017-08-08T10:40:00Z">
        <w:r w:rsidRPr="00846E92">
          <w:rPr>
            <w:rFonts w:ascii="Times New Roman" w:hAnsi="Times New Roman" w:cs="Times New Roman"/>
            <w:b/>
            <w:sz w:val="24"/>
            <w:szCs w:val="24"/>
            <w:rPrChange w:id="42" w:author="Stevan Knezevic" w:date="2017-08-08T10:40:00Z">
              <w:rPr/>
            </w:rPrChange>
          </w:rPr>
          <w:t>SHOLD FIT</w:t>
        </w:r>
        <w:r w:rsidRPr="00846E92">
          <w:rPr>
            <w:rFonts w:ascii="Times New Roman" w:hAnsi="Times New Roman" w:cs="Times New Roman"/>
            <w:b/>
            <w:sz w:val="24"/>
            <w:szCs w:val="24"/>
          </w:rPr>
          <w:t xml:space="preserve"> WITHIN THE IWM (SEE LECTURES F</w:t>
        </w:r>
        <w:r w:rsidRPr="00846E92">
          <w:rPr>
            <w:rFonts w:ascii="Times New Roman" w:hAnsi="Times New Roman" w:cs="Times New Roman"/>
            <w:b/>
            <w:sz w:val="24"/>
            <w:szCs w:val="24"/>
            <w:rPrChange w:id="43" w:author="Stevan Knezevic" w:date="2017-08-08T10:40:00Z">
              <w:rPr/>
            </w:rPrChange>
          </w:rPr>
          <w:t>R</w:t>
        </w:r>
      </w:ins>
      <w:ins w:id="44" w:author="Stevan Knezevic" w:date="2017-08-08T10:41:00Z">
        <w:r>
          <w:rPr>
            <w:rFonts w:ascii="Times New Roman" w:hAnsi="Times New Roman" w:cs="Times New Roman"/>
            <w:b/>
            <w:sz w:val="24"/>
            <w:szCs w:val="24"/>
          </w:rPr>
          <w:t>O</w:t>
        </w:r>
      </w:ins>
      <w:ins w:id="45" w:author="Stevan Knezevic" w:date="2017-08-08T10:40:00Z">
        <w:r w:rsidRPr="00846E92">
          <w:rPr>
            <w:rFonts w:ascii="Times New Roman" w:hAnsi="Times New Roman" w:cs="Times New Roman"/>
            <w:b/>
            <w:sz w:val="24"/>
            <w:szCs w:val="24"/>
            <w:rPrChange w:id="46" w:author="Stevan Knezevic" w:date="2017-08-08T10:40:00Z">
              <w:rPr/>
            </w:rPrChange>
          </w:rPr>
          <w:t xml:space="preserve">M MY IWM </w:t>
        </w:r>
        <w:proofErr w:type="gramStart"/>
        <w:r w:rsidRPr="00846E92">
          <w:rPr>
            <w:rFonts w:ascii="Times New Roman" w:hAnsi="Times New Roman" w:cs="Times New Roman"/>
            <w:b/>
            <w:sz w:val="24"/>
            <w:szCs w:val="24"/>
            <w:rPrChange w:id="47" w:author="Stevan Knezevic" w:date="2017-08-08T10:40:00Z">
              <w:rPr/>
            </w:rPrChange>
          </w:rPr>
          <w:t>CLASS)</w:t>
        </w:r>
      </w:ins>
      <w:ins w:id="48" w:author="Stevan Knezevic" w:date="2017-08-08T11:02:00Z">
        <w:r w:rsidR="008D7D9E">
          <w:rPr>
            <w:rFonts w:ascii="Times New Roman" w:hAnsi="Times New Roman" w:cs="Times New Roman"/>
            <w:b/>
            <w:sz w:val="24"/>
            <w:szCs w:val="24"/>
          </w:rPr>
          <w:t>…</w:t>
        </w:r>
        <w:proofErr w:type="gramEnd"/>
        <w:r w:rsidR="008D7D9E">
          <w:rPr>
            <w:rFonts w:ascii="Times New Roman" w:hAnsi="Times New Roman" w:cs="Times New Roman"/>
            <w:b/>
            <w:sz w:val="24"/>
            <w:szCs w:val="24"/>
          </w:rPr>
          <w:t>also use parts of my book chapter on thresholds</w:t>
        </w:r>
      </w:ins>
      <w:ins w:id="49" w:author="Stevan Knezevic" w:date="2017-08-08T11:03:00Z">
        <w:r w:rsidR="008D7D9E">
          <w:rPr>
            <w:rFonts w:ascii="Times New Roman" w:hAnsi="Times New Roman" w:cs="Times New Roman"/>
            <w:b/>
            <w:sz w:val="24"/>
            <w:szCs w:val="24"/>
          </w:rPr>
          <w:t>…</w:t>
        </w:r>
      </w:ins>
    </w:p>
    <w:p w14:paraId="3ACB6A58" w14:textId="6AC8D086" w:rsidR="00846E92" w:rsidRPr="00846E92" w:rsidRDefault="00846E92">
      <w:pPr>
        <w:pStyle w:val="ListParagraph"/>
        <w:numPr>
          <w:ilvl w:val="0"/>
          <w:numId w:val="1"/>
        </w:numPr>
        <w:spacing w:after="0" w:line="480" w:lineRule="auto"/>
        <w:rPr>
          <w:ins w:id="50" w:author="Stevan Knezevic" w:date="2017-08-08T10:40:00Z"/>
          <w:rFonts w:ascii="Times New Roman" w:hAnsi="Times New Roman" w:cs="Times New Roman"/>
          <w:b/>
          <w:sz w:val="24"/>
          <w:szCs w:val="24"/>
          <w:rPrChange w:id="51" w:author="Stevan Knezevic" w:date="2017-08-08T10:40:00Z">
            <w:rPr>
              <w:ins w:id="52" w:author="Stevan Knezevic" w:date="2017-08-08T10:40:00Z"/>
            </w:rPr>
          </w:rPrChange>
        </w:rPr>
        <w:pPrChange w:id="53" w:author="Stevan Knezevic" w:date="2017-08-08T10:40:00Z">
          <w:pPr>
            <w:spacing w:after="0" w:line="480" w:lineRule="auto"/>
          </w:pPr>
        </w:pPrChange>
      </w:pPr>
      <w:ins w:id="54" w:author="Stevan Knezevic" w:date="2017-08-08T10:40:00Z">
        <w:r>
          <w:rPr>
            <w:rFonts w:ascii="Times New Roman" w:hAnsi="Times New Roman" w:cs="Times New Roman"/>
            <w:b/>
            <w:sz w:val="24"/>
            <w:szCs w:val="24"/>
          </w:rPr>
          <w:t xml:space="preserve">THEN </w:t>
        </w:r>
      </w:ins>
      <w:ins w:id="55" w:author="Stevan Knezevic" w:date="2017-08-08T10:41:00Z">
        <w:r w:rsidR="008D0A34">
          <w:rPr>
            <w:rFonts w:ascii="Times New Roman" w:hAnsi="Times New Roman" w:cs="Times New Roman"/>
            <w:b/>
            <w:sz w:val="24"/>
            <w:szCs w:val="24"/>
          </w:rPr>
          <w:t>PROVIDE SOME BASICS ABOUT THE TYPE OF DATA THAT SHOULD BE COLLECTED</w:t>
        </w:r>
        <w:proofErr w:type="gramStart"/>
        <w:r w:rsidR="008D0A34">
          <w:rPr>
            <w:rFonts w:ascii="Times New Roman" w:hAnsi="Times New Roman" w:cs="Times New Roman"/>
            <w:b/>
            <w:sz w:val="24"/>
            <w:szCs w:val="24"/>
          </w:rPr>
          <w:t>…(</w:t>
        </w:r>
        <w:proofErr w:type="gramEnd"/>
        <w:r w:rsidR="008D0A34">
          <w:rPr>
            <w:rFonts w:ascii="Times New Roman" w:hAnsi="Times New Roman" w:cs="Times New Roman"/>
            <w:b/>
            <w:sz w:val="24"/>
            <w:szCs w:val="24"/>
          </w:rPr>
          <w:t>SIMILAR OUTLINE AS I HAD DON</w:t>
        </w:r>
      </w:ins>
      <w:ins w:id="56" w:author="Stevan Knezevic" w:date="2017-08-08T10:42:00Z">
        <w:r w:rsidR="008D0A34">
          <w:rPr>
            <w:rFonts w:ascii="Times New Roman" w:hAnsi="Times New Roman" w:cs="Times New Roman"/>
            <w:b/>
            <w:sz w:val="24"/>
            <w:szCs w:val="24"/>
          </w:rPr>
          <w:t>E</w:t>
        </w:r>
      </w:ins>
      <w:ins w:id="57" w:author="Stevan Knezevic" w:date="2017-08-08T10:41:00Z">
        <w:r w:rsidR="008D0A34">
          <w:rPr>
            <w:rFonts w:ascii="Times New Roman" w:hAnsi="Times New Roman" w:cs="Times New Roman"/>
            <w:b/>
            <w:sz w:val="24"/>
            <w:szCs w:val="24"/>
          </w:rPr>
          <w:t xml:space="preserve"> IN MY CPWC </w:t>
        </w:r>
      </w:ins>
      <w:ins w:id="58" w:author="Stevan Knezevic" w:date="2017-08-08T10:43:00Z">
        <w:r w:rsidR="008D0A34">
          <w:rPr>
            <w:rFonts w:ascii="Times New Roman" w:hAnsi="Times New Roman" w:cs="Times New Roman"/>
            <w:b/>
            <w:sz w:val="24"/>
            <w:szCs w:val="24"/>
          </w:rPr>
          <w:t>PAPER FROM 2002…..</w:t>
        </w:r>
      </w:ins>
    </w:p>
    <w:p w14:paraId="257F5234" w14:textId="4AB73DAC" w:rsidR="00846E92" w:rsidRDefault="00846E92" w:rsidP="00917807">
      <w:pPr>
        <w:spacing w:after="0" w:line="480" w:lineRule="auto"/>
        <w:rPr>
          <w:ins w:id="59" w:author="Stevan Knezevic" w:date="2017-08-08T10:40:00Z"/>
          <w:rFonts w:ascii="Times New Roman" w:hAnsi="Times New Roman" w:cs="Times New Roman"/>
          <w:b/>
          <w:sz w:val="24"/>
          <w:szCs w:val="24"/>
        </w:rPr>
      </w:pPr>
      <w:ins w:id="60" w:author="Stevan Knezevic" w:date="2017-08-08T10:40:00Z">
        <w:r>
          <w:rPr>
            <w:rFonts w:ascii="Times New Roman" w:hAnsi="Times New Roman" w:cs="Times New Roman"/>
            <w:b/>
            <w:sz w:val="24"/>
            <w:szCs w:val="24"/>
          </w:rPr>
          <w:t xml:space="preserve"> </w:t>
        </w:r>
      </w:ins>
      <w:ins w:id="61" w:author="Stevan Knezevic" w:date="2017-08-08T10:43:00Z">
        <w:r w:rsidR="00070850">
          <w:rPr>
            <w:rFonts w:ascii="Times New Roman" w:hAnsi="Times New Roman" w:cs="Times New Roman"/>
            <w:b/>
            <w:sz w:val="24"/>
            <w:szCs w:val="24"/>
          </w:rPr>
          <w:t>3, THEN YOU CAN USE PART</w:t>
        </w:r>
      </w:ins>
      <w:ins w:id="62" w:author="Stevan Knezevic" w:date="2017-08-08T10:44:00Z">
        <w:r w:rsidR="00070850">
          <w:rPr>
            <w:rFonts w:ascii="Times New Roman" w:hAnsi="Times New Roman" w:cs="Times New Roman"/>
            <w:b/>
            <w:sz w:val="24"/>
            <w:szCs w:val="24"/>
          </w:rPr>
          <w:t>S</w:t>
        </w:r>
      </w:ins>
      <w:ins w:id="63" w:author="Stevan Knezevic" w:date="2017-08-08T10:43:00Z">
        <w:r w:rsidR="00070850">
          <w:rPr>
            <w:rFonts w:ascii="Times New Roman" w:hAnsi="Times New Roman" w:cs="Times New Roman"/>
            <w:b/>
            <w:sz w:val="24"/>
            <w:szCs w:val="24"/>
          </w:rPr>
          <w:t xml:space="preserve"> OF THE CURRENT INTRODUCTION MOLDED WITH THIS NEW OUTLINE</w:t>
        </w:r>
      </w:ins>
      <w:ins w:id="64" w:author="Stevan Knezevic" w:date="2017-08-08T10:44:00Z">
        <w:r w:rsidR="00070850">
          <w:rPr>
            <w:rFonts w:ascii="Times New Roman" w:hAnsi="Times New Roman" w:cs="Times New Roman"/>
            <w:b/>
            <w:sz w:val="24"/>
            <w:szCs w:val="24"/>
          </w:rPr>
          <w:t>…</w:t>
        </w:r>
        <w:r w:rsidR="00424761">
          <w:rPr>
            <w:rFonts w:ascii="Times New Roman" w:hAnsi="Times New Roman" w:cs="Times New Roman"/>
            <w:b/>
            <w:sz w:val="24"/>
            <w:szCs w:val="24"/>
          </w:rPr>
          <w:t>…</w:t>
        </w:r>
      </w:ins>
    </w:p>
    <w:p w14:paraId="428A65DF" w14:textId="77777777" w:rsidR="0047612A" w:rsidRPr="0047612A" w:rsidRDefault="0047612A" w:rsidP="0047612A">
      <w:pPr>
        <w:widowControl w:val="0"/>
        <w:autoSpaceDE w:val="0"/>
        <w:autoSpaceDN w:val="0"/>
        <w:adjustRightInd w:val="0"/>
        <w:spacing w:after="0" w:line="276" w:lineRule="auto"/>
        <w:contextualSpacing/>
        <w:jc w:val="both"/>
        <w:rPr>
          <w:ins w:id="65" w:author="Stevan Knezevic" w:date="2017-08-08T11:10:00Z"/>
          <w:rFonts w:eastAsia="PMingLiU" w:cs="Times New Roman"/>
          <w:lang w:val="en-GB"/>
        </w:rPr>
      </w:pPr>
      <w:ins w:id="66" w:author="Stevan Knezevic" w:date="2017-08-08T11:10:00Z">
        <w:r w:rsidRPr="0047612A">
          <w:rPr>
            <w:rFonts w:eastAsia="PMingLiU" w:cs="Times New Roman"/>
            <w:lang w:val="en-GB"/>
          </w:rPr>
          <w:t xml:space="preserve">One of the most common dilemmas that farmers and practitioners face is how to make a decision on the timing of weed control operation, or simply said “when to spray </w:t>
        </w:r>
        <w:proofErr w:type="gramStart"/>
        <w:r w:rsidRPr="0047612A">
          <w:rPr>
            <w:rFonts w:eastAsia="PMingLiU" w:cs="Times New Roman"/>
            <w:lang w:val="en-GB"/>
          </w:rPr>
          <w:t>a</w:t>
        </w:r>
        <w:proofErr w:type="gramEnd"/>
        <w:r w:rsidRPr="0047612A">
          <w:rPr>
            <w:rFonts w:eastAsia="PMingLiU" w:cs="Times New Roman"/>
            <w:lang w:val="en-GB"/>
          </w:rPr>
          <w:t xml:space="preserve"> herbicide”. Before initiating weed control procedures, the following are some general guidelines to consider: f</w:t>
        </w:r>
        <w:r w:rsidRPr="0047612A">
          <w:rPr>
            <w:rFonts w:eastAsia="PMingLiU" w:cs="Times New Roman"/>
            <w:bCs/>
            <w:lang w:val="en-GB"/>
          </w:rPr>
          <w:t>ield scouting and mapping weed patches and utilizing the concepts of (a) critical period of weed control, (b) weed threshold</w:t>
        </w:r>
        <w:r w:rsidRPr="0047612A">
          <w:rPr>
            <w:rFonts w:eastAsia="PMingLiU" w:cs="Times New Roman"/>
            <w:lang w:val="en-GB"/>
          </w:rPr>
          <w:t>, and (c) decision support c</w:t>
        </w:r>
        <w:r w:rsidRPr="0047612A">
          <w:rPr>
            <w:rFonts w:eastAsia="PMingLiU" w:cs="Times New Roman"/>
            <w:bCs/>
            <w:lang w:val="en-GB"/>
          </w:rPr>
          <w:t>omputer models.</w:t>
        </w:r>
        <w:r w:rsidRPr="0047612A">
          <w:rPr>
            <w:rFonts w:eastAsia="PMingLiU" w:cs="Times New Roman"/>
            <w:lang w:val="en-GB"/>
          </w:rPr>
          <w:t xml:space="preserve">  Field scouting typically involves assessing the type and number of weeds to determine if a spray operation is necessary. Mapping and monitoring weed patches over time will also help assess the effectiveness of the control program.</w:t>
        </w:r>
      </w:ins>
    </w:p>
    <w:p w14:paraId="52730489" w14:textId="77777777" w:rsidR="0047612A" w:rsidRPr="0047612A" w:rsidRDefault="0047612A" w:rsidP="0047612A">
      <w:pPr>
        <w:spacing w:after="0" w:line="276" w:lineRule="auto"/>
        <w:ind w:firstLine="360"/>
        <w:jc w:val="both"/>
        <w:rPr>
          <w:ins w:id="67" w:author="Stevan Knezevic" w:date="2017-08-08T11:10:00Z"/>
          <w:rFonts w:eastAsia="PMingLiU" w:cs="Times New Roman"/>
          <w:lang w:val="en-GB"/>
        </w:rPr>
      </w:pPr>
      <w:ins w:id="68" w:author="Stevan Knezevic" w:date="2017-08-08T11:10:00Z">
        <w:r w:rsidRPr="0047612A">
          <w:rPr>
            <w:rFonts w:eastAsia="PMingLiU" w:cs="Times New Roman"/>
            <w:lang w:val="en-GB"/>
          </w:rPr>
          <w:t xml:space="preserve">Studies of crop-weed competition showed that yield loss is sensitive to small differences in the period between crop and weed emergence. It brings to light the importance of the concepts of critical </w:t>
        </w:r>
      </w:ins>
    </w:p>
    <w:p w14:paraId="2181E485" w14:textId="44DD828C" w:rsidR="0047612A" w:rsidRDefault="0047612A" w:rsidP="0047612A">
      <w:pPr>
        <w:spacing w:after="0" w:line="276" w:lineRule="auto"/>
        <w:jc w:val="both"/>
        <w:rPr>
          <w:ins w:id="69" w:author="Stevan Knezevic" w:date="2017-08-08T11:11:00Z"/>
          <w:rFonts w:eastAsia="PMingLiU" w:cs="Times New Roman"/>
          <w:lang w:val="en-GB"/>
        </w:rPr>
      </w:pPr>
      <w:ins w:id="70" w:author="Stevan Knezevic" w:date="2017-08-08T11:10:00Z">
        <w:r w:rsidRPr="0047612A">
          <w:rPr>
            <w:rFonts w:eastAsia="PMingLiU" w:cs="Times New Roman"/>
            <w:lang w:val="en-GB"/>
          </w:rPr>
          <w:t>period of weed control</w:t>
        </w:r>
      </w:ins>
      <w:ins w:id="71" w:author="Stevan Knezevic" w:date="2017-08-08T11:12:00Z">
        <w:r>
          <w:rPr>
            <w:rFonts w:eastAsia="PMingLiU" w:cs="Times New Roman"/>
            <w:lang w:val="en-GB"/>
          </w:rPr>
          <w:t xml:space="preserve"> (Knezevic et al 2002, Knezevic and </w:t>
        </w:r>
        <w:proofErr w:type="spellStart"/>
        <w:r>
          <w:rPr>
            <w:rFonts w:eastAsia="PMingLiU" w:cs="Times New Roman"/>
            <w:lang w:val="en-GB"/>
          </w:rPr>
          <w:t>Datta</w:t>
        </w:r>
        <w:proofErr w:type="spellEnd"/>
        <w:r>
          <w:rPr>
            <w:rFonts w:eastAsia="PMingLiU" w:cs="Times New Roman"/>
            <w:lang w:val="en-GB"/>
          </w:rPr>
          <w:t>, 2016)</w:t>
        </w:r>
      </w:ins>
      <w:ins w:id="72" w:author="Stevan Knezevic" w:date="2017-08-08T11:10:00Z">
        <w:r w:rsidRPr="0047612A">
          <w:rPr>
            <w:rFonts w:eastAsia="PMingLiU" w:cs="Times New Roman"/>
            <w:lang w:val="en-GB"/>
          </w:rPr>
          <w:t xml:space="preserve"> and economic thresholds. </w:t>
        </w:r>
      </w:ins>
    </w:p>
    <w:p w14:paraId="3D0AE76A" w14:textId="77777777" w:rsidR="0047612A" w:rsidRDefault="0047612A" w:rsidP="0047612A">
      <w:pPr>
        <w:tabs>
          <w:tab w:val="right" w:pos="8640"/>
        </w:tabs>
        <w:spacing w:after="0" w:line="276" w:lineRule="auto"/>
        <w:jc w:val="both"/>
        <w:rPr>
          <w:ins w:id="73" w:author="Stevan Knezevic" w:date="2017-08-08T11:10:00Z"/>
          <w:rFonts w:eastAsia="PMingLiU" w:cs="Times New Roman"/>
          <w:lang w:val="en-GB"/>
        </w:rPr>
      </w:pPr>
    </w:p>
    <w:p w14:paraId="05F6F915" w14:textId="1F553EA0" w:rsidR="0047612A" w:rsidRPr="0047612A" w:rsidRDefault="0047612A" w:rsidP="0047612A">
      <w:pPr>
        <w:tabs>
          <w:tab w:val="right" w:pos="8640"/>
        </w:tabs>
        <w:spacing w:after="0" w:line="276" w:lineRule="auto"/>
        <w:jc w:val="both"/>
        <w:rPr>
          <w:ins w:id="74" w:author="Stevan Knezevic" w:date="2017-08-08T11:11:00Z"/>
          <w:rFonts w:eastAsia="PMingLiU" w:cs="Times New Roman"/>
          <w:szCs w:val="24"/>
          <w:lang w:val="en-GB"/>
        </w:rPr>
      </w:pPr>
      <w:ins w:id="75" w:author="Stevan Knezevic" w:date="2017-08-08T11:14:00Z">
        <w:r>
          <w:rPr>
            <w:rFonts w:eastAsia="PMingLiU" w:cs="Times New Roman"/>
            <w:lang w:val="en-GB"/>
          </w:rPr>
          <w:t>Knezevic et al (2017…</w:t>
        </w:r>
      </w:ins>
      <w:ins w:id="76" w:author="Stevan Knezevic" w:date="2017-08-08T11:24:00Z">
        <w:r w:rsidR="00903114">
          <w:rPr>
            <w:rFonts w:eastAsia="PMingLiU" w:cs="Times New Roman"/>
            <w:lang w:val="en-GB"/>
          </w:rPr>
          <w:t xml:space="preserve">see </w:t>
        </w:r>
      </w:ins>
      <w:ins w:id="77" w:author="Stevan Knezevic" w:date="2017-08-08T11:14:00Z">
        <w:r>
          <w:rPr>
            <w:rFonts w:eastAsia="PMingLiU" w:cs="Times New Roman"/>
            <w:lang w:val="en-GB"/>
          </w:rPr>
          <w:t>book chapter)</w:t>
        </w:r>
      </w:ins>
      <w:ins w:id="78" w:author="Stevan Knezevic" w:date="2017-08-08T11:13:00Z">
        <w:r>
          <w:rPr>
            <w:rFonts w:eastAsia="PMingLiU" w:cs="Times New Roman"/>
            <w:szCs w:val="24"/>
            <w:lang w:val="en-GB"/>
          </w:rPr>
          <w:t xml:space="preserve">, </w:t>
        </w:r>
      </w:ins>
      <w:ins w:id="79" w:author="Stevan Knezevic" w:date="2017-08-08T11:14:00Z">
        <w:r>
          <w:rPr>
            <w:rFonts w:eastAsia="PMingLiU" w:cs="Times New Roman"/>
            <w:szCs w:val="24"/>
            <w:lang w:val="en-GB"/>
          </w:rPr>
          <w:t xml:space="preserve">described </w:t>
        </w:r>
      </w:ins>
      <w:ins w:id="80" w:author="Stevan Knezevic" w:date="2017-08-08T11:11:00Z">
        <w:r w:rsidRPr="0047612A">
          <w:rPr>
            <w:rFonts w:eastAsia="PMingLiU" w:cs="Times New Roman"/>
            <w:szCs w:val="24"/>
            <w:lang w:val="en-GB"/>
          </w:rPr>
          <w:t xml:space="preserve">“threshold” </w:t>
        </w:r>
      </w:ins>
      <w:ins w:id="81" w:author="Stevan Knezevic" w:date="2017-08-08T11:14:00Z">
        <w:r>
          <w:rPr>
            <w:rFonts w:eastAsia="PMingLiU" w:cs="Times New Roman"/>
            <w:szCs w:val="24"/>
            <w:lang w:val="en-GB"/>
          </w:rPr>
          <w:t xml:space="preserve">as </w:t>
        </w:r>
      </w:ins>
      <w:ins w:id="82" w:author="Stevan Knezevic" w:date="2017-08-08T11:11:00Z">
        <w:r w:rsidRPr="0047612A">
          <w:rPr>
            <w:rFonts w:eastAsia="PMingLiU" w:cs="Times New Roman"/>
            <w:szCs w:val="24"/>
            <w:lang w:val="en-GB"/>
          </w:rPr>
          <w:t>‘a point at which weed densit</w:t>
        </w:r>
        <w:r>
          <w:rPr>
            <w:rFonts w:eastAsia="PMingLiU" w:cs="Times New Roman"/>
            <w:szCs w:val="24"/>
            <w:lang w:val="en-GB"/>
          </w:rPr>
          <w:t>y causes important crop losses’</w:t>
        </w:r>
        <w:r w:rsidRPr="0047612A">
          <w:rPr>
            <w:rFonts w:eastAsia="PMingLiU" w:cs="Times New Roman"/>
            <w:szCs w:val="24"/>
            <w:lang w:val="en-GB"/>
          </w:rPr>
          <w:t>. Knowledge of thresholds can help agriculturi</w:t>
        </w:r>
        <w:r>
          <w:rPr>
            <w:rFonts w:eastAsia="PMingLiU" w:cs="Times New Roman"/>
            <w:szCs w:val="24"/>
            <w:lang w:val="en-GB"/>
          </w:rPr>
          <w:t xml:space="preserve">sts make decisions on the need for </w:t>
        </w:r>
        <w:r w:rsidRPr="0047612A">
          <w:rPr>
            <w:rFonts w:eastAsia="PMingLiU" w:cs="Times New Roman"/>
            <w:szCs w:val="24"/>
            <w:lang w:val="en-GB"/>
          </w:rPr>
          <w:t xml:space="preserve">herbicide applications, in deciding whether remedial weed control efforts are necessary or economically justified. </w:t>
        </w:r>
      </w:ins>
    </w:p>
    <w:p w14:paraId="6EBE3F7E" w14:textId="06C255BB" w:rsidR="0047612A" w:rsidRDefault="0047612A" w:rsidP="0047612A">
      <w:pPr>
        <w:spacing w:after="0" w:line="276" w:lineRule="auto"/>
        <w:ind w:firstLine="360"/>
        <w:jc w:val="both"/>
        <w:rPr>
          <w:ins w:id="83" w:author="Stevan Knezevic" w:date="2017-08-08T11:24:00Z"/>
          <w:rFonts w:eastAsia="PMingLiU" w:cs="Times New Roman"/>
          <w:lang w:val="en-GB"/>
        </w:rPr>
      </w:pPr>
      <w:ins w:id="84" w:author="Stevan Knezevic" w:date="2017-08-08T11:11:00Z">
        <w:r w:rsidRPr="0047612A">
          <w:rPr>
            <w:rFonts w:eastAsia="PMingLiU" w:cs="Times New Roman"/>
            <w:lang w:val="en-GB"/>
          </w:rPr>
          <w:t>Economic threshold has been defined as “the weed density at which the cost of weed control equals the increased return on yield in the current year”. Because they account for crop losses only in the current cropping season, economic thresholds are single-year measures of weed effects. In addition, economic thresholds are based on factors such as the price of the crop at harvest, herbicide, and application cost, anticipated crop yield and the yield loss - weed density relationships which are a function of environmental factors (</w:t>
        </w:r>
        <w:proofErr w:type="spellStart"/>
        <w:r w:rsidRPr="0047612A">
          <w:rPr>
            <w:rFonts w:eastAsia="PMingLiU" w:cs="Times New Roman"/>
            <w:lang w:val="en-GB"/>
          </w:rPr>
          <w:t>eg</w:t>
        </w:r>
        <w:proofErr w:type="spellEnd"/>
        <w:r w:rsidRPr="0047612A">
          <w:rPr>
            <w:rFonts w:eastAsia="PMingLiU" w:cs="Times New Roman"/>
            <w:lang w:val="en-GB"/>
          </w:rPr>
          <w:t>. soil types and climate). Since major cause of yield reductions by weeds is through competition for growth limiting resources (light, water, and nutrients), the economic threshold is not therefore constant for particular weed-crop combinations and can differ within the same geographic region.</w:t>
        </w:r>
      </w:ins>
    </w:p>
    <w:p w14:paraId="685F8AF9" w14:textId="77777777" w:rsidR="00903114" w:rsidRPr="0047612A" w:rsidRDefault="00903114" w:rsidP="0047612A">
      <w:pPr>
        <w:spacing w:after="0" w:line="276" w:lineRule="auto"/>
        <w:ind w:firstLine="360"/>
        <w:jc w:val="both"/>
        <w:rPr>
          <w:ins w:id="85" w:author="Stevan Knezevic" w:date="2017-08-08T11:11:00Z"/>
          <w:rFonts w:eastAsia="PMingLiU" w:cs="Times New Roman"/>
          <w:lang w:val="en-GB"/>
        </w:rPr>
      </w:pPr>
    </w:p>
    <w:p w14:paraId="64D129F6" w14:textId="5601E98E" w:rsidR="00903114" w:rsidRDefault="00903114" w:rsidP="00903114">
      <w:pPr>
        <w:autoSpaceDE w:val="0"/>
        <w:autoSpaceDN w:val="0"/>
        <w:adjustRightInd w:val="0"/>
        <w:spacing w:after="0" w:line="240" w:lineRule="auto"/>
        <w:rPr>
          <w:ins w:id="86" w:author="Stevan Knezevic" w:date="2017-08-08T11:24:00Z"/>
          <w:rFonts w:ascii="ArialMT" w:hAnsi="ArialMT" w:cs="ArialMT"/>
        </w:rPr>
      </w:pPr>
      <w:ins w:id="87" w:author="Stevan Knezevic" w:date="2017-08-08T11:24:00Z">
        <w:r>
          <w:rPr>
            <w:rFonts w:ascii="ArialMT" w:hAnsi="ArialMT" w:cs="ArialMT"/>
          </w:rPr>
          <w:t xml:space="preserve"> Knezevic, S.Z., Jhala, A., </w:t>
        </w:r>
        <w:proofErr w:type="spellStart"/>
        <w:r>
          <w:rPr>
            <w:rFonts w:ascii="ArialMT" w:hAnsi="ArialMT" w:cs="ArialMT"/>
          </w:rPr>
          <w:t>Datta</w:t>
        </w:r>
        <w:proofErr w:type="spellEnd"/>
        <w:r>
          <w:rPr>
            <w:rFonts w:ascii="ArialMT" w:hAnsi="ArialMT" w:cs="ArialMT"/>
          </w:rPr>
          <w:t>, A., Integrated Weed Management. In Brian Thomas,</w:t>
        </w:r>
      </w:ins>
    </w:p>
    <w:p w14:paraId="4743A2CD" w14:textId="77777777" w:rsidR="00903114" w:rsidRDefault="00903114" w:rsidP="00903114">
      <w:pPr>
        <w:autoSpaceDE w:val="0"/>
        <w:autoSpaceDN w:val="0"/>
        <w:adjustRightInd w:val="0"/>
        <w:spacing w:after="0" w:line="240" w:lineRule="auto"/>
        <w:rPr>
          <w:ins w:id="88" w:author="Stevan Knezevic" w:date="2017-08-08T11:24:00Z"/>
          <w:rFonts w:ascii="ArialMT" w:hAnsi="ArialMT" w:cs="ArialMT"/>
        </w:rPr>
      </w:pPr>
      <w:ins w:id="89" w:author="Stevan Knezevic" w:date="2017-08-08T11:24:00Z">
        <w:r>
          <w:rPr>
            <w:rFonts w:ascii="ArialMT" w:hAnsi="ArialMT" w:cs="ArialMT"/>
          </w:rPr>
          <w:lastRenderedPageBreak/>
          <w:t>Brian G Murray and Denis J Murphy (Editors in Chief), Encyclopedia of Applied Plant</w:t>
        </w:r>
      </w:ins>
    </w:p>
    <w:p w14:paraId="08C9638C" w14:textId="77777777" w:rsidR="00903114" w:rsidRDefault="00903114" w:rsidP="00903114">
      <w:pPr>
        <w:autoSpaceDE w:val="0"/>
        <w:autoSpaceDN w:val="0"/>
        <w:adjustRightInd w:val="0"/>
        <w:spacing w:after="0" w:line="240" w:lineRule="auto"/>
        <w:rPr>
          <w:ins w:id="90" w:author="Stevan Knezevic" w:date="2017-08-08T11:24:00Z"/>
          <w:rFonts w:ascii="ArialMT" w:hAnsi="ArialMT" w:cs="ArialMT"/>
        </w:rPr>
      </w:pPr>
      <w:ins w:id="91" w:author="Stevan Knezevic" w:date="2017-08-08T11:24:00Z">
        <w:r>
          <w:rPr>
            <w:rFonts w:ascii="ArialMT" w:hAnsi="ArialMT" w:cs="ArialMT"/>
          </w:rPr>
          <w:t>Sciences, Vol 3, Waltham, MA: Academic Press, 2017, pp. 459–462.</w:t>
        </w:r>
      </w:ins>
    </w:p>
    <w:p w14:paraId="30FCB9DE" w14:textId="77777777" w:rsidR="00903114" w:rsidRDefault="00903114" w:rsidP="00903114">
      <w:pPr>
        <w:autoSpaceDE w:val="0"/>
        <w:autoSpaceDN w:val="0"/>
        <w:adjustRightInd w:val="0"/>
        <w:spacing w:after="0" w:line="240" w:lineRule="auto"/>
        <w:rPr>
          <w:ins w:id="92" w:author="Stevan Knezevic" w:date="2017-08-08T11:24:00Z"/>
          <w:rFonts w:ascii="ArialMT" w:hAnsi="ArialMT" w:cs="ArialMT"/>
        </w:rPr>
      </w:pPr>
      <w:ins w:id="93" w:author="Stevan Knezevic" w:date="2017-08-08T11:24:00Z">
        <w:r>
          <w:rPr>
            <w:rFonts w:ascii="ArialMT" w:hAnsi="ArialMT" w:cs="ArialMT"/>
          </w:rPr>
          <w:t>Copyright © 2017 Elsevier Ltd. All rights reserved.</w:t>
        </w:r>
      </w:ins>
    </w:p>
    <w:p w14:paraId="10BF45C0" w14:textId="6A73427A" w:rsidR="00846E92" w:rsidRDefault="00903114" w:rsidP="00903114">
      <w:pPr>
        <w:spacing w:after="0" w:line="480" w:lineRule="auto"/>
        <w:rPr>
          <w:ins w:id="94" w:author="Stevan Knezevic" w:date="2017-08-08T10:39:00Z"/>
          <w:rFonts w:ascii="Times New Roman" w:hAnsi="Times New Roman" w:cs="Times New Roman"/>
          <w:b/>
          <w:sz w:val="24"/>
          <w:szCs w:val="24"/>
        </w:rPr>
      </w:pPr>
      <w:ins w:id="95" w:author="Stevan Knezevic" w:date="2017-08-08T11:24:00Z">
        <w:r>
          <w:rPr>
            <w:rFonts w:ascii="ArialMT" w:hAnsi="ArialMT" w:cs="ArialMT"/>
          </w:rPr>
          <w:t>Academic Press</w:t>
        </w:r>
      </w:ins>
    </w:p>
    <w:p w14:paraId="68B52DF5" w14:textId="77777777" w:rsidR="00846E92" w:rsidRDefault="00846E92" w:rsidP="00917807">
      <w:pPr>
        <w:spacing w:after="0" w:line="480" w:lineRule="auto"/>
        <w:rPr>
          <w:ins w:id="96" w:author="Stevan Knezevic" w:date="2017-08-08T10:39:00Z"/>
          <w:rFonts w:ascii="Times New Roman" w:hAnsi="Times New Roman" w:cs="Times New Roman"/>
          <w:b/>
          <w:sz w:val="24"/>
          <w:szCs w:val="24"/>
        </w:rPr>
      </w:pPr>
    </w:p>
    <w:p w14:paraId="689FB400" w14:textId="77777777" w:rsidR="00846E92" w:rsidRDefault="00846E92" w:rsidP="00917807">
      <w:pPr>
        <w:spacing w:after="0" w:line="480" w:lineRule="auto"/>
        <w:rPr>
          <w:ins w:id="97" w:author="Stevan Knezevic" w:date="2017-08-08T10:39:00Z"/>
          <w:rFonts w:ascii="Times New Roman" w:hAnsi="Times New Roman" w:cs="Times New Roman"/>
          <w:b/>
          <w:sz w:val="24"/>
          <w:szCs w:val="24"/>
        </w:rPr>
      </w:pPr>
    </w:p>
    <w:p w14:paraId="42957117" w14:textId="77777777" w:rsidR="00424761" w:rsidRDefault="009B3477" w:rsidP="00917807">
      <w:pPr>
        <w:spacing w:after="0" w:line="480" w:lineRule="auto"/>
        <w:rPr>
          <w:ins w:id="98" w:author="Stevan Knezevic" w:date="2017-08-08T10:44:00Z"/>
          <w:rFonts w:ascii="Times New Roman" w:hAnsi="Times New Roman" w:cs="Times New Roman"/>
          <w:sz w:val="24"/>
          <w:szCs w:val="24"/>
        </w:rPr>
      </w:pPr>
      <w:r w:rsidRPr="00BE2C21">
        <w:rPr>
          <w:rFonts w:ascii="Times New Roman" w:hAnsi="Times New Roman" w:cs="Times New Roman"/>
          <w:b/>
          <w:sz w:val="24"/>
          <w:szCs w:val="24"/>
        </w:rPr>
        <w:tab/>
      </w:r>
      <w:r w:rsidR="00917807">
        <w:rPr>
          <w:rFonts w:ascii="Times New Roman" w:hAnsi="Times New Roman" w:cs="Times New Roman"/>
          <w:sz w:val="24"/>
          <w:szCs w:val="24"/>
        </w:rPr>
        <w:t>S</w:t>
      </w:r>
      <w:r w:rsidR="00917807" w:rsidRPr="00BE2C21">
        <w:rPr>
          <w:rFonts w:ascii="Times New Roman" w:hAnsi="Times New Roman" w:cs="Times New Roman"/>
          <w:sz w:val="24"/>
          <w:szCs w:val="24"/>
        </w:rPr>
        <w:t xml:space="preserve">tudies have described the relationship </w:t>
      </w:r>
      <w:r w:rsidR="00917807">
        <w:rPr>
          <w:rFonts w:ascii="Times New Roman" w:hAnsi="Times New Roman" w:cs="Times New Roman"/>
          <w:sz w:val="24"/>
          <w:szCs w:val="24"/>
        </w:rPr>
        <w:t xml:space="preserve">function </w:t>
      </w:r>
      <w:r w:rsidR="00917807" w:rsidRPr="00BE2C21">
        <w:rPr>
          <w:rFonts w:ascii="Times New Roman" w:hAnsi="Times New Roman" w:cs="Times New Roman"/>
          <w:sz w:val="24"/>
          <w:szCs w:val="24"/>
        </w:rPr>
        <w:t xml:space="preserve">of crop yield </w:t>
      </w:r>
      <w:r w:rsidR="00917807">
        <w:rPr>
          <w:rFonts w:ascii="Times New Roman" w:hAnsi="Times New Roman" w:cs="Times New Roman"/>
          <w:sz w:val="24"/>
          <w:szCs w:val="24"/>
        </w:rPr>
        <w:t xml:space="preserve">loss </w:t>
      </w:r>
      <w:r w:rsidR="00917807" w:rsidRPr="00BE2C21">
        <w:rPr>
          <w:rFonts w:ascii="Times New Roman" w:hAnsi="Times New Roman" w:cs="Times New Roman"/>
          <w:sz w:val="24"/>
          <w:szCs w:val="24"/>
        </w:rPr>
        <w:t xml:space="preserve">in </w:t>
      </w:r>
      <w:r w:rsidR="00917807">
        <w:rPr>
          <w:rFonts w:ascii="Times New Roman" w:hAnsi="Times New Roman" w:cs="Times New Roman"/>
          <w:sz w:val="24"/>
          <w:szCs w:val="24"/>
        </w:rPr>
        <w:t xml:space="preserve">response to </w:t>
      </w:r>
      <w:r w:rsidR="00917807" w:rsidRPr="00BE2C21">
        <w:rPr>
          <w:rFonts w:ascii="Times New Roman" w:hAnsi="Times New Roman" w:cs="Times New Roman"/>
          <w:sz w:val="24"/>
          <w:szCs w:val="24"/>
        </w:rPr>
        <w:t xml:space="preserve">weed density </w:t>
      </w:r>
      <w:r w:rsidR="00917807">
        <w:rPr>
          <w:rFonts w:ascii="Times New Roman" w:hAnsi="Times New Roman" w:cs="Times New Roman"/>
          <w:sz w:val="24"/>
          <w:szCs w:val="24"/>
        </w:rPr>
        <w:t xml:space="preserve">using </w:t>
      </w:r>
      <w:r w:rsidR="00917807" w:rsidRPr="00BE2C21">
        <w:rPr>
          <w:rFonts w:ascii="Times New Roman" w:hAnsi="Times New Roman" w:cs="Times New Roman"/>
          <w:sz w:val="24"/>
          <w:szCs w:val="24"/>
        </w:rPr>
        <w:t>additive design.</w:t>
      </w:r>
      <w:r w:rsidR="00917807">
        <w:rPr>
          <w:rFonts w:ascii="Times New Roman" w:hAnsi="Times New Roman" w:cs="Times New Roman"/>
          <w:sz w:val="24"/>
          <w:szCs w:val="24"/>
        </w:rPr>
        <w:t xml:space="preserve"> </w:t>
      </w:r>
    </w:p>
    <w:p w14:paraId="5C835328" w14:textId="29DAA395" w:rsidR="00917807" w:rsidRDefault="00424761" w:rsidP="00917807">
      <w:pPr>
        <w:spacing w:after="0" w:line="480" w:lineRule="auto"/>
        <w:rPr>
          <w:ins w:id="99" w:author="Stevan Knezevic" w:date="2017-08-08T10:45:00Z"/>
          <w:rFonts w:ascii="Times New Roman" w:hAnsi="Times New Roman" w:cs="Times New Roman"/>
          <w:sz w:val="24"/>
          <w:szCs w:val="24"/>
        </w:rPr>
      </w:pPr>
      <w:ins w:id="100" w:author="Stevan Knezevic" w:date="2017-08-08T10:44:00Z">
        <w:r>
          <w:rPr>
            <w:rFonts w:ascii="Times New Roman" w:hAnsi="Times New Roman" w:cs="Times New Roman"/>
            <w:sz w:val="24"/>
            <w:szCs w:val="24"/>
          </w:rPr>
          <w:t>///// I LIKE THIS PART, SO USE IT WITH THE NEW REWRITEN INTRO ////</w:t>
        </w:r>
      </w:ins>
      <w:r w:rsidR="00917807">
        <w:rPr>
          <w:rFonts w:ascii="Times New Roman" w:hAnsi="Times New Roman" w:cs="Times New Roman"/>
          <w:sz w:val="24"/>
          <w:szCs w:val="24"/>
        </w:rPr>
        <w:t xml:space="preserve">Despite several review papers recommending the use of rectangular hyperbola in the weed science literature </w:t>
      </w:r>
      <w:r w:rsidR="00917807">
        <w:rPr>
          <w:rFonts w:ascii="Times New Roman" w:hAnsi="Times New Roman" w:cs="Times New Roman"/>
          <w:sz w:val="24"/>
          <w:szCs w:val="24"/>
        </w:rPr>
        <w:fldChar w:fldCharType="begin"/>
      </w:r>
      <w:r w:rsidR="00B93D99">
        <w:rPr>
          <w:rFonts w:ascii="Times New Roman" w:hAnsi="Times New Roman" w:cs="Times New Roman"/>
          <w:sz w:val="24"/>
          <w:szCs w:val="24"/>
        </w:rPr>
        <w:instrText>ADDIN RW.CITE{{174 Swanton,ClarenceJ 2015; 312 Ritz,Christian 2015; 510 Knezevic,StevanZ 1994; 525 KNEZ̆EVIĆ,S 1995}}</w:instrText>
      </w:r>
      <w:r w:rsidR="00917807">
        <w:rPr>
          <w:rFonts w:ascii="Times New Roman" w:hAnsi="Times New Roman" w:cs="Times New Roman"/>
          <w:sz w:val="24"/>
          <w:szCs w:val="24"/>
        </w:rPr>
        <w:fldChar w:fldCharType="separate"/>
      </w:r>
      <w:r w:rsidR="00B93D99" w:rsidRPr="00B93D99">
        <w:rPr>
          <w:rFonts w:ascii="Times New Roman" w:hAnsi="Times New Roman" w:cs="Times New Roman"/>
          <w:sz w:val="24"/>
          <w:szCs w:val="24"/>
        </w:rPr>
        <w:t>(KNEZ̆EVIĆ et al. 1995; Knezevic et al. 1994; Ritz et al. 2015; Swanton et al. 2015)</w:t>
      </w:r>
      <w:r w:rsidR="00917807">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917807" w:rsidRPr="00BE2C21">
        <w:rPr>
          <w:rFonts w:ascii="Times New Roman" w:hAnsi="Times New Roman" w:cs="Times New Roman"/>
          <w:sz w:val="24"/>
          <w:szCs w:val="24"/>
        </w:rPr>
        <w:fldChar w:fldCharType="begin"/>
      </w:r>
      <w:r w:rsidR="00917807">
        <w:rPr>
          <w:rFonts w:ascii="Times New Roman" w:hAnsi="Times New Roman" w:cs="Times New Roman"/>
          <w:sz w:val="24"/>
          <w:szCs w:val="24"/>
        </w:rPr>
        <w:instrText>ADDIN RW.CITE{{310 Strieder,MarcioLuiz 2007; 309 Silva,DanielValadão 2015; 311 Voll,E 2002; 360 Trezzi,MM 2015}}</w:instrText>
      </w:r>
      <w:r w:rsidR="00917807" w:rsidRPr="00BE2C21">
        <w:rPr>
          <w:rFonts w:ascii="Times New Roman" w:hAnsi="Times New Roman" w:cs="Times New Roman"/>
          <w:sz w:val="24"/>
          <w:szCs w:val="24"/>
        </w:rPr>
        <w:fldChar w:fldCharType="separate"/>
      </w:r>
      <w:r w:rsidR="00917807" w:rsidRPr="00563722">
        <w:rPr>
          <w:rFonts w:ascii="Times New Roman" w:hAnsi="Times New Roman" w:cs="Times New Roman"/>
          <w:sz w:val="24"/>
          <w:szCs w:val="24"/>
        </w:rPr>
        <w:t>(Silva et al. 2015; Strieder et al. 2007; Trezzi et al. 2015; Voll et al. 2002)</w:t>
      </w:r>
      <w:r w:rsidR="00917807" w:rsidRPr="00BE2C21">
        <w:rPr>
          <w:rFonts w:ascii="Times New Roman" w:hAnsi="Times New Roman" w:cs="Times New Roman"/>
          <w:sz w:val="24"/>
          <w:szCs w:val="24"/>
        </w:rPr>
        <w:fldChar w:fldCharType="end"/>
      </w:r>
      <w:r w:rsidR="00917807">
        <w:rPr>
          <w:rFonts w:ascii="Times New Roman" w:hAnsi="Times New Roman" w:cs="Times New Roman"/>
          <w:sz w:val="24"/>
          <w:szCs w:val="24"/>
        </w:rPr>
        <w:t>. 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1A), polynomial quadratic (Figure 1B), sigmoid (Figure 1C), and rectangular hyperbola (Figure 1D).</w:t>
      </w:r>
    </w:p>
    <w:p w14:paraId="43C24BB8" w14:textId="77777777" w:rsidR="00BA3DFD" w:rsidRDefault="00BA3DFD" w:rsidP="00917807">
      <w:pPr>
        <w:spacing w:after="0" w:line="480" w:lineRule="auto"/>
        <w:rPr>
          <w:rFonts w:ascii="Times New Roman" w:hAnsi="Times New Roman" w:cs="Times New Roman"/>
          <w:b/>
          <w:sz w:val="24"/>
          <w:szCs w:val="24"/>
        </w:rPr>
      </w:pPr>
    </w:p>
    <w:p w14:paraId="1A311380" w14:textId="66B3109E" w:rsidR="0044728F" w:rsidRDefault="00AD23D2" w:rsidP="00917807">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Pr="00BE2C21">
        <w:rPr>
          <w:rFonts w:ascii="Times New Roman" w:hAnsi="Times New Roman" w:cs="Times New Roman"/>
          <w:sz w:val="24"/>
          <w:szCs w:val="24"/>
        </w:rPr>
        <w:t>model</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Pr="00BE2C21">
        <w:rPr>
          <w:rFonts w:ascii="Times New Roman" w:hAnsi="Times New Roman" w:cs="Times New Roman"/>
          <w:sz w:val="24"/>
          <w:szCs w:val="24"/>
        </w:rPr>
        <w:t xml:space="preserve"> (R</w:t>
      </w:r>
      <w:r w:rsidRPr="00BE2C21">
        <w:rPr>
          <w:rFonts w:ascii="Times New Roman" w:hAnsi="Times New Roman" w:cs="Times New Roman"/>
          <w:sz w:val="24"/>
          <w:szCs w:val="24"/>
          <w:vertAlign w:val="superscript"/>
        </w:rPr>
        <w:t>2</w:t>
      </w:r>
      <w:r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and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 </w:t>
      </w:r>
      <w:r w:rsidR="0054775B"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RW.CITE{{316 Archontoulis,SotiriosV 2015; 319 Zuur,Alain 2007}}</w:instrText>
      </w:r>
      <w:r w:rsidR="0054775B" w:rsidRPr="00BE2C21">
        <w:rPr>
          <w:rFonts w:ascii="Times New Roman" w:hAnsi="Times New Roman" w:cs="Times New Roman"/>
          <w:sz w:val="24"/>
          <w:szCs w:val="24"/>
        </w:rPr>
        <w:fldChar w:fldCharType="separate"/>
      </w:r>
      <w:r w:rsidR="00AB4E9E" w:rsidRPr="00AB4E9E">
        <w:rPr>
          <w:rFonts w:ascii="Times New Roman" w:hAnsi="Times New Roman" w:cs="Times New Roman"/>
          <w:sz w:val="24"/>
          <w:szCs w:val="24"/>
        </w:rPr>
        <w:t>(Archontoulis and Miguez 2015; Zuur et al. 2007)</w:t>
      </w:r>
      <w:r w:rsidR="0054775B" w:rsidRPr="00BE2C21">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 xml:space="preserve">selecting the best </w:t>
      </w:r>
      <w:r w:rsidR="00331912">
        <w:rPr>
          <w:rFonts w:ascii="Times New Roman" w:hAnsi="Times New Roman" w:cs="Times New Roman"/>
          <w:sz w:val="24"/>
          <w:szCs w:val="24"/>
        </w:rPr>
        <w:t xml:space="preserve">nonlinear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575962" w:rsidRPr="0021047E">
        <w:rPr>
          <w:rFonts w:ascii="Times New Roman" w:hAnsi="Times New Roman" w:cs="Times New Roman"/>
          <w:noProof/>
          <w:sz w:val="24"/>
          <w:szCs w:val="24"/>
        </w:rPr>
        <w:t>Alkaike’s</w:t>
      </w:r>
      <w:r w:rsidR="00575962" w:rsidRPr="00BE2C21">
        <w:rPr>
          <w:rFonts w:ascii="Times New Roman" w:hAnsi="Times New Roman" w:cs="Times New Roman"/>
          <w:sz w:val="24"/>
          <w:szCs w:val="24"/>
        </w:rPr>
        <w:t xml:space="preserve"> information criterion (AIC), Bayesian information criterion (BIC), F-test, and likelihood ratio</w:t>
      </w:r>
      <w:r w:rsidR="0005252C" w:rsidRPr="00BE2C21">
        <w:rPr>
          <w:rFonts w:ascii="Times New Roman" w:hAnsi="Times New Roman" w:cs="Times New Roman"/>
          <w:sz w:val="24"/>
          <w:szCs w:val="24"/>
        </w:rPr>
        <w:t xml:space="preserve"> </w:t>
      </w:r>
      <w:r w:rsidR="0005252C"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RW.CITE{{320 Anderson,DR 2008; 318 Zucchini,Walter 2000; 317 Lewis,Fraser 2011}}</w:instrText>
      </w:r>
      <w:r w:rsidR="0005252C" w:rsidRPr="00BE2C21">
        <w:rPr>
          <w:rFonts w:ascii="Times New Roman" w:hAnsi="Times New Roman" w:cs="Times New Roman"/>
          <w:sz w:val="24"/>
          <w:szCs w:val="24"/>
        </w:rPr>
        <w:fldChar w:fldCharType="separate"/>
      </w:r>
      <w:r w:rsidR="0005252C" w:rsidRPr="00BE2C21">
        <w:rPr>
          <w:rFonts w:ascii="Times New Roman" w:hAnsi="Times New Roman" w:cs="Times New Roman"/>
          <w:sz w:val="24"/>
          <w:szCs w:val="24"/>
        </w:rPr>
        <w:t>(Anderson 2008; Lewis et al. 2011; Zucchini 2000)</w:t>
      </w:r>
      <w:r w:rsidR="0005252C" w:rsidRPr="00BE2C21">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parameters</w:t>
      </w:r>
      <w:r w:rsidR="000350B7">
        <w:rPr>
          <w:rFonts w:ascii="Times New Roman" w:hAnsi="Times New Roman" w:cs="Times New Roman"/>
          <w:sz w:val="24"/>
          <w:szCs w:val="24"/>
        </w:rPr>
        <w:t>,</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in this case,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 xml:space="preserve">F-test or any of the model selection </w:t>
      </w:r>
      <w:r w:rsidR="00917807">
        <w:rPr>
          <w:rFonts w:ascii="Times New Roman" w:hAnsi="Times New Roman" w:cs="Times New Roman"/>
          <w:sz w:val="24"/>
          <w:szCs w:val="24"/>
        </w:rPr>
        <w:t xml:space="preserve">techniques </w:t>
      </w:r>
      <w:r w:rsidR="00917807" w:rsidRPr="00BE2C21">
        <w:rPr>
          <w:rFonts w:ascii="Times New Roman" w:hAnsi="Times New Roman" w:cs="Times New Roman"/>
          <w:sz w:val="24"/>
          <w:szCs w:val="24"/>
        </w:rPr>
        <w:t xml:space="preserve">described above </w:t>
      </w:r>
      <w:r w:rsidR="00917807">
        <w:rPr>
          <w:rFonts w:ascii="Times New Roman" w:hAnsi="Times New Roman" w:cs="Times New Roman"/>
          <w:sz w:val="24"/>
          <w:szCs w:val="24"/>
        </w:rPr>
        <w:lastRenderedPageBreak/>
        <w:t>are</w:t>
      </w:r>
      <w:r w:rsidR="00917807" w:rsidRPr="00BE2C21">
        <w:rPr>
          <w:rFonts w:ascii="Times New Roman" w:hAnsi="Times New Roman" w:cs="Times New Roman"/>
          <w:sz w:val="24"/>
          <w:szCs w:val="24"/>
        </w:rPr>
        <w:t xml:space="preserve"> applicable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xml:space="preserve">. </w:t>
      </w:r>
    </w:p>
    <w:p w14:paraId="60615428" w14:textId="6407CC2F" w:rsidR="00DB6726" w:rsidRDefault="00575962" w:rsidP="00917807">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RW.CITE{{316 Archontoulis,SotiriosV 2015}}</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(Archontoulis and Miguez 2015)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Therefore, in </w:t>
      </w:r>
      <w:r w:rsidR="005C6B26">
        <w:rPr>
          <w:rFonts w:ascii="Times New Roman" w:hAnsi="Times New Roman" w:cs="Times New Roman"/>
          <w:sz w:val="24"/>
          <w:szCs w:val="24"/>
        </w:rPr>
        <w:t xml:space="preserve">crop-weed </w:t>
      </w:r>
      <w:r w:rsidR="006A1208">
        <w:rPr>
          <w:rFonts w:ascii="Times New Roman" w:hAnsi="Times New Roman" w:cs="Times New Roman"/>
          <w:sz w:val="24"/>
          <w:szCs w:val="24"/>
        </w:rPr>
        <w:t xml:space="preserve">relationship </w:t>
      </w:r>
      <w:r w:rsidR="005C6B26">
        <w:rPr>
          <w:rFonts w:ascii="Times New Roman" w:hAnsi="Times New Roman" w:cs="Times New Roman"/>
          <w:sz w:val="24"/>
          <w:szCs w:val="24"/>
        </w:rPr>
        <w:t>studies in additive design</w:t>
      </w:r>
      <w:r w:rsidRPr="00BE2C21">
        <w:rPr>
          <w:rFonts w:ascii="Times New Roman" w:hAnsi="Times New Roman" w:cs="Times New Roman"/>
          <w:sz w:val="24"/>
          <w:szCs w:val="24"/>
        </w:rPr>
        <w:t>, 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and</w:t>
      </w:r>
      <w:r w:rsidR="00851629">
        <w:rPr>
          <w:rFonts w:ascii="Times New Roman" w:hAnsi="Times New Roman" w:cs="Times New Roman"/>
          <w:sz w:val="24"/>
          <w:szCs w:val="24"/>
        </w:rPr>
        <w:t xml:space="preserve"> meaningful</w:t>
      </w:r>
      <w:r w:rsidRPr="00BE2C21">
        <w:rPr>
          <w:rFonts w:ascii="Times New Roman" w:hAnsi="Times New Roman" w:cs="Times New Roman"/>
          <w:sz w:val="24"/>
          <w:szCs w:val="24"/>
        </w:rPr>
        <w:t xml:space="preserve"> biological parameters </w:t>
      </w:r>
      <w:r w:rsidR="0021047E">
        <w:rPr>
          <w:rFonts w:ascii="Times New Roman" w:hAnsi="Times New Roman" w:cs="Times New Roman"/>
          <w:noProof/>
          <w:sz w:val="24"/>
          <w:szCs w:val="24"/>
        </w:rPr>
        <w:t>are</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2656A1">
        <w:rPr>
          <w:rFonts w:ascii="Times New Roman" w:hAnsi="Times New Roman" w:cs="Times New Roman"/>
          <w:sz w:val="24"/>
          <w:szCs w:val="24"/>
        </w:rPr>
        <w:t>.</w:t>
      </w:r>
    </w:p>
    <w:p w14:paraId="34CD3518" w14:textId="77777777" w:rsidR="007A14CF" w:rsidRDefault="009163F3" w:rsidP="00917807">
      <w:pPr>
        <w:spacing w:after="0" w:line="480" w:lineRule="auto"/>
        <w:ind w:firstLine="720"/>
        <w:rPr>
          <w:ins w:id="101" w:author="Stevan Knezevic" w:date="2017-08-08T10:56:00Z"/>
          <w:rFonts w:ascii="Times New Roman" w:hAnsi="Times New Roman" w:cs="Times New Roman"/>
          <w:sz w:val="24"/>
          <w:szCs w:val="24"/>
        </w:rPr>
      </w:pPr>
      <w:r>
        <w:rPr>
          <w:rFonts w:ascii="Times New Roman" w:hAnsi="Times New Roman" w:cs="Times New Roman"/>
          <w:sz w:val="24"/>
          <w:szCs w:val="24"/>
        </w:rPr>
        <w:t xml:space="preserve">The advances in statistical software </w:t>
      </w:r>
      <w:r w:rsidR="00781009">
        <w:rPr>
          <w:rFonts w:ascii="Times New Roman" w:hAnsi="Times New Roman" w:cs="Times New Roman"/>
          <w:sz w:val="24"/>
          <w:szCs w:val="24"/>
        </w:rPr>
        <w:t xml:space="preserve">should facilitate </w:t>
      </w:r>
      <w:r>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Pr>
          <w:rFonts w:ascii="Times New Roman" w:hAnsi="Times New Roman" w:cs="Times New Roman"/>
          <w:sz w:val="24"/>
          <w:szCs w:val="24"/>
        </w:rPr>
        <w:t xml:space="preserve"> </w:t>
      </w:r>
      <w:r w:rsidR="00AB4E9E">
        <w:rPr>
          <w:rFonts w:ascii="Times New Roman" w:hAnsi="Times New Roman" w:cs="Times New Roman"/>
          <w:sz w:val="24"/>
          <w:szCs w:val="24"/>
        </w:rPr>
        <w:t xml:space="preserve">that could </w:t>
      </w:r>
      <w:r w:rsidR="00781009" w:rsidRPr="00901A75">
        <w:rPr>
          <w:rFonts w:ascii="Times New Roman" w:hAnsi="Times New Roman" w:cs="Times New Roman"/>
          <w:noProof/>
          <w:sz w:val="24"/>
          <w:szCs w:val="24"/>
        </w:rPr>
        <w:t>perform</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2924F4">
        <w:rPr>
          <w:rFonts w:ascii="Times New Roman" w:hAnsi="Times New Roman" w:cs="Times New Roman"/>
          <w:sz w:val="24"/>
          <w:szCs w:val="24"/>
        </w:rPr>
        <w:fldChar w:fldCharType="begin"/>
      </w:r>
      <w:r w:rsidR="002924F4">
        <w:rPr>
          <w:rFonts w:ascii="Times New Roman" w:hAnsi="Times New Roman" w:cs="Times New Roman"/>
          <w:sz w:val="24"/>
          <w:szCs w:val="24"/>
        </w:rPr>
        <w:instrText>ADDIN RW.CITE{{521 Knezevic,StevanZ 2007}}</w:instrText>
      </w:r>
      <w:r w:rsidR="002924F4">
        <w:rPr>
          <w:rFonts w:ascii="Times New Roman" w:hAnsi="Times New Roman" w:cs="Times New Roman"/>
          <w:sz w:val="24"/>
          <w:szCs w:val="24"/>
        </w:rPr>
        <w:fldChar w:fldCharType="separate"/>
      </w:r>
      <w:r w:rsidR="002924F4" w:rsidRPr="002924F4">
        <w:rPr>
          <w:rFonts w:ascii="Times New Roman" w:hAnsi="Times New Roman" w:cs="Times New Roman"/>
          <w:sz w:val="24"/>
          <w:szCs w:val="24"/>
        </w:rPr>
        <w:t>(Knezevic et al. 2007)</w:t>
      </w:r>
      <w:r w:rsidR="002924F4">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ins w:id="102" w:author="Stevan Knezevic" w:date="2017-08-08T10:50:00Z">
        <w:r w:rsidR="00BA3DFD">
          <w:rPr>
            <w:rFonts w:ascii="Times New Roman" w:hAnsi="Times New Roman" w:cs="Times New Roman"/>
            <w:sz w:val="24"/>
            <w:szCs w:val="24"/>
          </w:rPr>
          <w:t xml:space="preserve">Therefore, </w:t>
        </w:r>
      </w:ins>
      <w:ins w:id="103" w:author="Stevan Knezevic" w:date="2017-08-08T10:55:00Z">
        <w:r w:rsidR="007A14CF">
          <w:rPr>
            <w:rFonts w:ascii="Times New Roman" w:hAnsi="Times New Roman" w:cs="Times New Roman"/>
            <w:sz w:val="24"/>
            <w:szCs w:val="24"/>
          </w:rPr>
          <w:t xml:space="preserve">the objective of this manuscript </w:t>
        </w:r>
        <w:proofErr w:type="gramStart"/>
        <w:r w:rsidR="007A14CF">
          <w:rPr>
            <w:rFonts w:ascii="Times New Roman" w:hAnsi="Times New Roman" w:cs="Times New Roman"/>
            <w:sz w:val="24"/>
            <w:szCs w:val="24"/>
          </w:rPr>
          <w:t>w</w:t>
        </w:r>
      </w:ins>
      <w:ins w:id="104" w:author="Stevan Knezevic" w:date="2017-08-08T10:56:00Z">
        <w:r w:rsidR="007A14CF">
          <w:rPr>
            <w:rFonts w:ascii="Times New Roman" w:hAnsi="Times New Roman" w:cs="Times New Roman"/>
            <w:sz w:val="24"/>
            <w:szCs w:val="24"/>
          </w:rPr>
          <w:t>ere</w:t>
        </w:r>
        <w:proofErr w:type="gramEnd"/>
        <w:r w:rsidR="007A14CF">
          <w:rPr>
            <w:rFonts w:ascii="Times New Roman" w:hAnsi="Times New Roman" w:cs="Times New Roman"/>
            <w:sz w:val="24"/>
            <w:szCs w:val="24"/>
          </w:rPr>
          <w:t xml:space="preserve">: </w:t>
        </w:r>
      </w:ins>
    </w:p>
    <w:p w14:paraId="71300058" w14:textId="1C006651" w:rsidR="007A14CF" w:rsidRDefault="007A14CF">
      <w:pPr>
        <w:pStyle w:val="ListParagraph"/>
        <w:numPr>
          <w:ilvl w:val="0"/>
          <w:numId w:val="2"/>
        </w:numPr>
        <w:spacing w:after="0" w:line="480" w:lineRule="auto"/>
        <w:rPr>
          <w:ins w:id="105" w:author="Stevan Knezevic" w:date="2017-08-08T10:56:00Z"/>
          <w:rFonts w:ascii="Times New Roman" w:hAnsi="Times New Roman" w:cs="Times New Roman"/>
          <w:sz w:val="24"/>
          <w:szCs w:val="24"/>
        </w:rPr>
        <w:pPrChange w:id="106" w:author="Stevan Knezevic" w:date="2017-08-08T10:56:00Z">
          <w:pPr>
            <w:spacing w:after="0" w:line="480" w:lineRule="auto"/>
            <w:ind w:firstLine="720"/>
          </w:pPr>
        </w:pPrChange>
      </w:pPr>
      <w:ins w:id="107" w:author="Stevan Knezevic" w:date="2017-08-08T10:56:00Z">
        <w:r>
          <w:rPr>
            <w:rFonts w:ascii="Times New Roman" w:hAnsi="Times New Roman" w:cs="Times New Roman"/>
            <w:sz w:val="24"/>
            <w:szCs w:val="24"/>
          </w:rPr>
          <w:t>Provide basics about the concept of weed thresholds and additive designs.</w:t>
        </w:r>
      </w:ins>
    </w:p>
    <w:p w14:paraId="10E65C00" w14:textId="1A29FCF2" w:rsidR="002A7BBE" w:rsidRPr="007A14CF" w:rsidRDefault="007A14CF">
      <w:pPr>
        <w:pStyle w:val="ListParagraph"/>
        <w:numPr>
          <w:ilvl w:val="0"/>
          <w:numId w:val="2"/>
        </w:numPr>
        <w:spacing w:after="0" w:line="480" w:lineRule="auto"/>
        <w:rPr>
          <w:rFonts w:ascii="Times New Roman" w:hAnsi="Times New Roman" w:cs="Times New Roman"/>
          <w:sz w:val="24"/>
          <w:szCs w:val="24"/>
          <w:rPrChange w:id="108" w:author="Stevan Knezevic" w:date="2017-08-08T10:56:00Z">
            <w:rPr/>
          </w:rPrChange>
        </w:rPr>
        <w:pPrChange w:id="109" w:author="Stevan Knezevic" w:date="2017-08-08T10:56:00Z">
          <w:pPr>
            <w:spacing w:after="0" w:line="480" w:lineRule="auto"/>
            <w:ind w:firstLine="720"/>
          </w:pPr>
        </w:pPrChange>
      </w:pPr>
      <w:ins w:id="110" w:author="Stevan Knezevic" w:date="2017-08-08T10:56:00Z">
        <w:r>
          <w:rPr>
            <w:rFonts w:ascii="Times New Roman" w:hAnsi="Times New Roman" w:cs="Times New Roman"/>
            <w:sz w:val="24"/>
            <w:szCs w:val="24"/>
          </w:rPr>
          <w:t>To t</w:t>
        </w:r>
      </w:ins>
      <w:ins w:id="111" w:author="Stevan Knezevic" w:date="2017-08-08T10:50:00Z">
        <w:r w:rsidR="00BA3DFD" w:rsidRPr="007A14CF">
          <w:rPr>
            <w:rFonts w:ascii="Times New Roman" w:hAnsi="Times New Roman" w:cs="Times New Roman"/>
            <w:sz w:val="24"/>
            <w:szCs w:val="24"/>
            <w:rPrChange w:id="112" w:author="Stevan Knezevic" w:date="2017-08-08T10:56:00Z">
              <w:rPr/>
            </w:rPrChange>
          </w:rPr>
          <w:t xml:space="preserve">est the suitability </w:t>
        </w:r>
      </w:ins>
      <w:del w:id="113" w:author="Stevan Knezevic" w:date="2017-08-08T10:50:00Z">
        <w:r w:rsidR="00721D6C" w:rsidRPr="007A14CF" w:rsidDel="00BA3DFD">
          <w:rPr>
            <w:rFonts w:ascii="Times New Roman" w:hAnsi="Times New Roman" w:cs="Times New Roman"/>
            <w:sz w:val="24"/>
            <w:szCs w:val="24"/>
            <w:rPrChange w:id="114" w:author="Stevan Knezevic" w:date="2017-08-08T10:56:00Z">
              <w:rPr/>
            </w:rPrChange>
          </w:rPr>
          <w:delText xml:space="preserve">Here, </w:delText>
        </w:r>
        <w:r w:rsidR="00382521" w:rsidRPr="007A14CF" w:rsidDel="00BA3DFD">
          <w:rPr>
            <w:rFonts w:ascii="Times New Roman" w:hAnsi="Times New Roman" w:cs="Times New Roman"/>
            <w:sz w:val="24"/>
            <w:szCs w:val="24"/>
            <w:rPrChange w:id="115" w:author="Stevan Knezevic" w:date="2017-08-08T10:56:00Z">
              <w:rPr/>
            </w:rPrChange>
          </w:rPr>
          <w:delText xml:space="preserve">there is a </w:delText>
        </w:r>
        <w:r w:rsidR="00721D6C" w:rsidRPr="007A14CF" w:rsidDel="00BA3DFD">
          <w:rPr>
            <w:rFonts w:ascii="Times New Roman" w:hAnsi="Times New Roman" w:cs="Times New Roman"/>
            <w:sz w:val="24"/>
            <w:szCs w:val="24"/>
            <w:rPrChange w:id="116" w:author="Stevan Knezevic" w:date="2017-08-08T10:56:00Z">
              <w:rPr/>
            </w:rPrChange>
          </w:rPr>
          <w:delText>compar</w:delText>
        </w:r>
        <w:r w:rsidR="00382521" w:rsidRPr="007A14CF" w:rsidDel="00BA3DFD">
          <w:rPr>
            <w:rFonts w:ascii="Times New Roman" w:hAnsi="Times New Roman" w:cs="Times New Roman"/>
            <w:sz w:val="24"/>
            <w:szCs w:val="24"/>
            <w:rPrChange w:id="117" w:author="Stevan Knezevic" w:date="2017-08-08T10:56:00Z">
              <w:rPr/>
            </w:rPrChange>
          </w:rPr>
          <w:delText>ison of</w:delText>
        </w:r>
      </w:del>
      <w:r w:rsidR="00721D6C" w:rsidRPr="007A14CF">
        <w:rPr>
          <w:rFonts w:ascii="Times New Roman" w:hAnsi="Times New Roman" w:cs="Times New Roman"/>
          <w:sz w:val="24"/>
          <w:szCs w:val="24"/>
          <w:rPrChange w:id="118" w:author="Stevan Knezevic" w:date="2017-08-08T10:56:00Z">
            <w:rPr/>
          </w:rPrChange>
        </w:rPr>
        <w:t xml:space="preserve"> </w:t>
      </w:r>
      <w:ins w:id="119" w:author="Stevan Knezevic" w:date="2017-08-08T10:52:00Z">
        <w:r w:rsidR="00BA3DFD" w:rsidRPr="007A14CF">
          <w:rPr>
            <w:rFonts w:ascii="Times New Roman" w:hAnsi="Times New Roman" w:cs="Times New Roman"/>
            <w:sz w:val="24"/>
            <w:szCs w:val="24"/>
            <w:rPrChange w:id="120" w:author="Stevan Knezevic" w:date="2017-08-08T10:56:00Z">
              <w:rPr/>
            </w:rPrChange>
          </w:rPr>
          <w:t xml:space="preserve"> </w:t>
        </w:r>
      </w:ins>
      <w:r w:rsidR="00721D6C" w:rsidRPr="007A14CF">
        <w:rPr>
          <w:rFonts w:ascii="Times New Roman" w:hAnsi="Times New Roman" w:cs="Times New Roman"/>
          <w:sz w:val="24"/>
          <w:szCs w:val="24"/>
          <w:rPrChange w:id="121" w:author="Stevan Knezevic" w:date="2017-08-08T10:56:00Z">
            <w:rPr/>
          </w:rPrChange>
        </w:rPr>
        <w:t xml:space="preserve">three </w:t>
      </w:r>
      <w:r w:rsidR="000804F4" w:rsidRPr="007A14CF">
        <w:rPr>
          <w:rFonts w:ascii="Times New Roman" w:hAnsi="Times New Roman" w:cs="Times New Roman"/>
          <w:sz w:val="24"/>
          <w:szCs w:val="24"/>
          <w:rPrChange w:id="122" w:author="Stevan Knezevic" w:date="2017-08-08T10:56:00Z">
            <w:rPr/>
          </w:rPrChange>
        </w:rPr>
        <w:t xml:space="preserve">non-nested </w:t>
      </w:r>
      <w:r w:rsidR="00C71FB4" w:rsidRPr="007A14CF">
        <w:rPr>
          <w:rFonts w:ascii="Times New Roman" w:hAnsi="Times New Roman" w:cs="Times New Roman"/>
          <w:sz w:val="24"/>
          <w:szCs w:val="24"/>
          <w:rPrChange w:id="123" w:author="Stevan Knezevic" w:date="2017-08-08T10:56:00Z">
            <w:rPr/>
          </w:rPrChange>
        </w:rPr>
        <w:t xml:space="preserve">candidate </w:t>
      </w:r>
      <w:r w:rsidR="00BD1FBE" w:rsidRPr="007A14CF">
        <w:rPr>
          <w:rFonts w:ascii="Times New Roman" w:hAnsi="Times New Roman" w:cs="Times New Roman"/>
          <w:sz w:val="24"/>
          <w:szCs w:val="24"/>
          <w:rPrChange w:id="124" w:author="Stevan Knezevic" w:date="2017-08-08T10:56:00Z">
            <w:rPr/>
          </w:rPrChange>
        </w:rPr>
        <w:t>models</w:t>
      </w:r>
      <w:r w:rsidR="00B021AC" w:rsidRPr="007A14CF">
        <w:rPr>
          <w:rFonts w:ascii="Times New Roman" w:hAnsi="Times New Roman" w:cs="Times New Roman"/>
          <w:sz w:val="24"/>
          <w:szCs w:val="24"/>
          <w:rPrChange w:id="125" w:author="Stevan Knezevic" w:date="2017-08-08T10:56:00Z">
            <w:rPr/>
          </w:rPrChange>
        </w:rPr>
        <w:t xml:space="preserve"> </w:t>
      </w:r>
      <w:r w:rsidR="00721D6C" w:rsidRPr="007A14CF">
        <w:rPr>
          <w:rFonts w:ascii="Times New Roman" w:hAnsi="Times New Roman" w:cs="Times New Roman"/>
          <w:sz w:val="24"/>
          <w:szCs w:val="24"/>
          <w:rPrChange w:id="126" w:author="Stevan Knezevic" w:date="2017-08-08T10:56:00Z">
            <w:rPr/>
          </w:rPrChange>
        </w:rPr>
        <w:t xml:space="preserve">(polynomial quadratic, </w:t>
      </w:r>
      <w:r w:rsidR="009A468B" w:rsidRPr="007A14CF">
        <w:rPr>
          <w:rFonts w:ascii="Times New Roman" w:hAnsi="Times New Roman" w:cs="Times New Roman"/>
          <w:sz w:val="24"/>
          <w:szCs w:val="24"/>
          <w:rPrChange w:id="127" w:author="Stevan Knezevic" w:date="2017-08-08T10:56:00Z">
            <w:rPr/>
          </w:rPrChange>
        </w:rPr>
        <w:t>logistic</w:t>
      </w:r>
      <w:r w:rsidR="00027C12" w:rsidRPr="007A14CF">
        <w:rPr>
          <w:rFonts w:ascii="Times New Roman" w:hAnsi="Times New Roman" w:cs="Times New Roman"/>
          <w:sz w:val="24"/>
          <w:szCs w:val="24"/>
          <w:rPrChange w:id="128" w:author="Stevan Knezevic" w:date="2017-08-08T10:56:00Z">
            <w:rPr/>
          </w:rPrChange>
        </w:rPr>
        <w:t xml:space="preserve">, and </w:t>
      </w:r>
      <w:r w:rsidR="00BB1B04" w:rsidRPr="007A14CF">
        <w:rPr>
          <w:rFonts w:ascii="Times New Roman" w:hAnsi="Times New Roman" w:cs="Times New Roman"/>
          <w:sz w:val="24"/>
          <w:szCs w:val="24"/>
          <w:rPrChange w:id="129" w:author="Stevan Knezevic" w:date="2017-08-08T10:56:00Z">
            <w:rPr/>
          </w:rPrChange>
        </w:rPr>
        <w:t>a rectangular hyperbola</w:t>
      </w:r>
      <w:r w:rsidR="0073597F" w:rsidRPr="007A14CF">
        <w:rPr>
          <w:rFonts w:ascii="Times New Roman" w:hAnsi="Times New Roman" w:cs="Times New Roman"/>
          <w:sz w:val="24"/>
          <w:szCs w:val="24"/>
          <w:rPrChange w:id="130" w:author="Stevan Knezevic" w:date="2017-08-08T10:56:00Z">
            <w:rPr/>
          </w:rPrChange>
        </w:rPr>
        <w:t>)</w:t>
      </w:r>
      <w:r w:rsidR="00721D6C" w:rsidRPr="007A14CF">
        <w:rPr>
          <w:rFonts w:ascii="Times New Roman" w:hAnsi="Times New Roman" w:cs="Times New Roman"/>
          <w:sz w:val="24"/>
          <w:szCs w:val="24"/>
          <w:rPrChange w:id="131" w:author="Stevan Knezevic" w:date="2017-08-08T10:56:00Z">
            <w:rPr/>
          </w:rPrChange>
        </w:rPr>
        <w:t xml:space="preserve"> </w:t>
      </w:r>
      <w:r w:rsidR="001A716E" w:rsidRPr="007A14CF">
        <w:rPr>
          <w:rFonts w:ascii="Times New Roman" w:hAnsi="Times New Roman" w:cs="Times New Roman"/>
          <w:sz w:val="24"/>
          <w:szCs w:val="24"/>
          <w:rPrChange w:id="132" w:author="Stevan Knezevic" w:date="2017-08-08T10:56:00Z">
            <w:rPr/>
          </w:rPrChange>
        </w:rPr>
        <w:t xml:space="preserve">for </w:t>
      </w:r>
      <w:r w:rsidR="009056A5" w:rsidRPr="007A14CF">
        <w:rPr>
          <w:rFonts w:ascii="Times New Roman" w:hAnsi="Times New Roman" w:cs="Times New Roman"/>
          <w:sz w:val="24"/>
          <w:szCs w:val="24"/>
          <w:rPrChange w:id="133" w:author="Stevan Knezevic" w:date="2017-08-08T10:56:00Z">
            <w:rPr/>
          </w:rPrChange>
        </w:rPr>
        <w:t>describing</w:t>
      </w:r>
      <w:r w:rsidR="0021047E" w:rsidRPr="007A14CF">
        <w:rPr>
          <w:rFonts w:ascii="Times New Roman" w:hAnsi="Times New Roman" w:cs="Times New Roman"/>
          <w:sz w:val="24"/>
          <w:szCs w:val="24"/>
          <w:rPrChange w:id="134" w:author="Stevan Knezevic" w:date="2017-08-08T10:56:00Z">
            <w:rPr/>
          </w:rPrChange>
        </w:rPr>
        <w:t xml:space="preserve"> the</w:t>
      </w:r>
      <w:r w:rsidR="009056A5" w:rsidRPr="007A14CF">
        <w:rPr>
          <w:rFonts w:ascii="Times New Roman" w:hAnsi="Times New Roman" w:cs="Times New Roman"/>
          <w:sz w:val="24"/>
          <w:szCs w:val="24"/>
          <w:rPrChange w:id="135" w:author="Stevan Knezevic" w:date="2017-08-08T10:56:00Z">
            <w:rPr/>
          </w:rPrChange>
        </w:rPr>
        <w:t xml:space="preserve"> </w:t>
      </w:r>
      <w:r w:rsidR="001A716E" w:rsidRPr="007A14CF">
        <w:rPr>
          <w:rFonts w:ascii="Times New Roman" w:hAnsi="Times New Roman" w:cs="Times New Roman"/>
          <w:noProof/>
          <w:sz w:val="24"/>
          <w:szCs w:val="24"/>
          <w:rPrChange w:id="136" w:author="Stevan Knezevic" w:date="2017-08-08T10:56:00Z">
            <w:rPr>
              <w:noProof/>
            </w:rPr>
          </w:rPrChange>
        </w:rPr>
        <w:t>crop-weed</w:t>
      </w:r>
      <w:r w:rsidR="001A716E" w:rsidRPr="007A14CF">
        <w:rPr>
          <w:rFonts w:ascii="Times New Roman" w:hAnsi="Times New Roman" w:cs="Times New Roman"/>
          <w:sz w:val="24"/>
          <w:szCs w:val="24"/>
          <w:rPrChange w:id="137" w:author="Stevan Knezevic" w:date="2017-08-08T10:56:00Z">
            <w:rPr/>
          </w:rPrChange>
        </w:rPr>
        <w:t xml:space="preserve"> </w:t>
      </w:r>
      <w:ins w:id="138" w:author="Stevan Knezevic" w:date="2017-08-08T10:53:00Z">
        <w:r w:rsidR="00BA3DFD" w:rsidRPr="007A14CF">
          <w:rPr>
            <w:rFonts w:ascii="Times New Roman" w:hAnsi="Times New Roman" w:cs="Times New Roman"/>
            <w:sz w:val="24"/>
            <w:szCs w:val="24"/>
            <w:rPrChange w:id="139" w:author="Stevan Knezevic" w:date="2017-08-08T10:56:00Z">
              <w:rPr/>
            </w:rPrChange>
          </w:rPr>
          <w:t xml:space="preserve">density </w:t>
        </w:r>
      </w:ins>
      <w:r w:rsidR="001A716E" w:rsidRPr="007A14CF">
        <w:rPr>
          <w:rFonts w:ascii="Times New Roman" w:hAnsi="Times New Roman" w:cs="Times New Roman"/>
          <w:sz w:val="24"/>
          <w:szCs w:val="24"/>
          <w:rPrChange w:id="140" w:author="Stevan Knezevic" w:date="2017-08-08T10:56:00Z">
            <w:rPr/>
          </w:rPrChange>
        </w:rPr>
        <w:t>relationship</w:t>
      </w:r>
      <w:r w:rsidR="00721D6C" w:rsidRPr="007A14CF">
        <w:rPr>
          <w:rFonts w:ascii="Times New Roman" w:hAnsi="Times New Roman" w:cs="Times New Roman"/>
          <w:sz w:val="24"/>
          <w:szCs w:val="24"/>
          <w:rPrChange w:id="141" w:author="Stevan Knezevic" w:date="2017-08-08T10:56:00Z">
            <w:rPr/>
          </w:rPrChange>
        </w:rPr>
        <w:t xml:space="preserve">. </w:t>
      </w:r>
      <w:r w:rsidR="00901A75" w:rsidRPr="007A14CF">
        <w:rPr>
          <w:rFonts w:ascii="Times New Roman" w:hAnsi="Times New Roman" w:cs="Times New Roman"/>
          <w:noProof/>
          <w:sz w:val="24"/>
          <w:szCs w:val="24"/>
          <w:rPrChange w:id="142" w:author="Stevan Knezevic" w:date="2017-08-08T10:56:00Z">
            <w:rPr>
              <w:noProof/>
            </w:rPr>
          </w:rPrChange>
        </w:rPr>
        <w:t>D</w:t>
      </w:r>
      <w:r w:rsidR="00382521" w:rsidRPr="007A14CF">
        <w:rPr>
          <w:rFonts w:ascii="Times New Roman" w:hAnsi="Times New Roman" w:cs="Times New Roman"/>
          <w:noProof/>
          <w:sz w:val="24"/>
          <w:szCs w:val="24"/>
          <w:rPrChange w:id="143" w:author="Stevan Knezevic" w:date="2017-08-08T10:56:00Z">
            <w:rPr>
              <w:noProof/>
            </w:rPr>
          </w:rPrChange>
        </w:rPr>
        <w:t>ata</w:t>
      </w:r>
      <w:r w:rsidR="00CC00CD" w:rsidRPr="007A14CF">
        <w:rPr>
          <w:rFonts w:ascii="Times New Roman" w:hAnsi="Times New Roman" w:cs="Times New Roman"/>
          <w:sz w:val="24"/>
          <w:szCs w:val="24"/>
          <w:rPrChange w:id="144" w:author="Stevan Knezevic" w:date="2017-08-08T10:56:00Z">
            <w:rPr/>
          </w:rPrChange>
        </w:rPr>
        <w:t xml:space="preserve"> </w:t>
      </w:r>
      <w:r w:rsidR="009056A5" w:rsidRPr="007A14CF">
        <w:rPr>
          <w:rFonts w:ascii="Times New Roman" w:hAnsi="Times New Roman" w:cs="Times New Roman"/>
          <w:sz w:val="24"/>
          <w:szCs w:val="24"/>
          <w:rPrChange w:id="145" w:author="Stevan Knezevic" w:date="2017-08-08T10:56:00Z">
            <w:rPr/>
          </w:rPrChange>
        </w:rPr>
        <w:t xml:space="preserve">from an </w:t>
      </w:r>
      <w:r w:rsidR="00DF3896" w:rsidRPr="007A14CF">
        <w:rPr>
          <w:rFonts w:ascii="Times New Roman" w:hAnsi="Times New Roman" w:cs="Times New Roman"/>
          <w:sz w:val="24"/>
          <w:szCs w:val="24"/>
          <w:rPrChange w:id="146" w:author="Stevan Knezevic" w:date="2017-08-08T10:56:00Z">
            <w:rPr/>
          </w:rPrChange>
        </w:rPr>
        <w:t xml:space="preserve">experiment </w:t>
      </w:r>
      <w:ins w:id="147" w:author="Stevan Knezevic" w:date="2017-08-08T10:54:00Z">
        <w:r w:rsidR="00BA3DFD" w:rsidRPr="007A14CF">
          <w:rPr>
            <w:rFonts w:ascii="Times New Roman" w:hAnsi="Times New Roman" w:cs="Times New Roman"/>
            <w:sz w:val="24"/>
            <w:szCs w:val="24"/>
            <w:rPrChange w:id="148" w:author="Stevan Knezevic" w:date="2017-08-08T10:56:00Z">
              <w:rPr/>
            </w:rPrChange>
          </w:rPr>
          <w:t xml:space="preserve">in which </w:t>
        </w:r>
      </w:ins>
      <w:del w:id="149" w:author="Stevan Knezevic" w:date="2017-08-08T10:54:00Z">
        <w:r w:rsidR="00DF3896" w:rsidRPr="007A14CF" w:rsidDel="00BA3DFD">
          <w:rPr>
            <w:rFonts w:ascii="Times New Roman" w:hAnsi="Times New Roman" w:cs="Times New Roman"/>
            <w:sz w:val="24"/>
            <w:szCs w:val="24"/>
            <w:rPrChange w:id="150" w:author="Stevan Knezevic" w:date="2017-08-08T10:56:00Z">
              <w:rPr/>
            </w:rPrChange>
          </w:rPr>
          <w:delText xml:space="preserve">of </w:delText>
        </w:r>
      </w:del>
      <w:r w:rsidR="00CF6FB3" w:rsidRPr="007A14CF">
        <w:rPr>
          <w:rFonts w:ascii="Times New Roman" w:hAnsi="Times New Roman" w:cs="Times New Roman"/>
          <w:sz w:val="24"/>
          <w:szCs w:val="24"/>
          <w:rPrChange w:id="151" w:author="Stevan Knezevic" w:date="2017-08-08T10:56:00Z">
            <w:rPr/>
          </w:rPrChange>
        </w:rPr>
        <w:t>corn</w:t>
      </w:r>
      <w:r w:rsidR="00CC00CD" w:rsidRPr="007A14CF">
        <w:rPr>
          <w:rFonts w:ascii="Times New Roman" w:hAnsi="Times New Roman" w:cs="Times New Roman"/>
          <w:sz w:val="24"/>
          <w:szCs w:val="24"/>
          <w:rPrChange w:id="152" w:author="Stevan Knezevic" w:date="2017-08-08T10:56:00Z">
            <w:rPr/>
          </w:rPrChange>
        </w:rPr>
        <w:t xml:space="preserve"> (</w:t>
      </w:r>
      <w:r w:rsidR="00CC00CD" w:rsidRPr="007A14CF">
        <w:rPr>
          <w:rFonts w:ascii="Times New Roman" w:hAnsi="Times New Roman" w:cs="Times New Roman"/>
          <w:i/>
          <w:sz w:val="24"/>
          <w:szCs w:val="24"/>
          <w:rPrChange w:id="153" w:author="Stevan Knezevic" w:date="2017-08-08T10:56:00Z">
            <w:rPr>
              <w:i/>
            </w:rPr>
          </w:rPrChange>
        </w:rPr>
        <w:t>Zea mays</w:t>
      </w:r>
      <w:r w:rsidR="00604CE8" w:rsidRPr="007A14CF">
        <w:rPr>
          <w:rFonts w:ascii="Times New Roman" w:hAnsi="Times New Roman" w:cs="Times New Roman"/>
          <w:sz w:val="24"/>
          <w:szCs w:val="24"/>
          <w:rPrChange w:id="154" w:author="Stevan Knezevic" w:date="2017-08-08T10:56:00Z">
            <w:rPr/>
          </w:rPrChange>
        </w:rPr>
        <w:t xml:space="preserve"> L.</w:t>
      </w:r>
      <w:r w:rsidR="00CC00CD" w:rsidRPr="007A14CF">
        <w:rPr>
          <w:rFonts w:ascii="Times New Roman" w:hAnsi="Times New Roman" w:cs="Times New Roman"/>
          <w:sz w:val="24"/>
          <w:szCs w:val="24"/>
          <w:rPrChange w:id="155" w:author="Stevan Knezevic" w:date="2017-08-08T10:56:00Z">
            <w:rPr/>
          </w:rPrChange>
        </w:rPr>
        <w:t xml:space="preserve">) </w:t>
      </w:r>
      <w:ins w:id="156" w:author="Stevan Knezevic" w:date="2017-08-08T10:54:00Z">
        <w:r w:rsidR="00BA3DFD" w:rsidRPr="007A14CF">
          <w:rPr>
            <w:rFonts w:ascii="Times New Roman" w:hAnsi="Times New Roman" w:cs="Times New Roman"/>
            <w:sz w:val="24"/>
            <w:szCs w:val="24"/>
            <w:rPrChange w:id="157" w:author="Stevan Knezevic" w:date="2017-08-08T10:56:00Z">
              <w:rPr/>
            </w:rPrChange>
          </w:rPr>
          <w:t xml:space="preserve">was </w:t>
        </w:r>
      </w:ins>
      <w:del w:id="158" w:author="Stevan Knezevic" w:date="2017-08-08T10:54:00Z">
        <w:r w:rsidR="00CC00CD" w:rsidRPr="007A14CF" w:rsidDel="00BA3DFD">
          <w:rPr>
            <w:rFonts w:ascii="Times New Roman" w:hAnsi="Times New Roman" w:cs="Times New Roman"/>
            <w:sz w:val="24"/>
            <w:szCs w:val="24"/>
            <w:rPrChange w:id="159" w:author="Stevan Knezevic" w:date="2017-08-08T10:56:00Z">
              <w:rPr/>
            </w:rPrChange>
          </w:rPr>
          <w:delText xml:space="preserve">in </w:delText>
        </w:r>
      </w:del>
      <w:proofErr w:type="spellStart"/>
      <w:r w:rsidR="00CC00CD" w:rsidRPr="007A14CF">
        <w:rPr>
          <w:rFonts w:ascii="Times New Roman" w:hAnsi="Times New Roman" w:cs="Times New Roman"/>
          <w:sz w:val="24"/>
          <w:szCs w:val="24"/>
          <w:rPrChange w:id="160" w:author="Stevan Knezevic" w:date="2017-08-08T10:56:00Z">
            <w:rPr/>
          </w:rPrChange>
        </w:rPr>
        <w:t>competiti</w:t>
      </w:r>
      <w:ins w:id="161" w:author="Stevan Knezevic" w:date="2017-08-08T10:54:00Z">
        <w:r w:rsidR="00BA3DFD" w:rsidRPr="007A14CF">
          <w:rPr>
            <w:rFonts w:ascii="Times New Roman" w:hAnsi="Times New Roman" w:cs="Times New Roman"/>
            <w:sz w:val="24"/>
            <w:szCs w:val="24"/>
            <w:rPrChange w:id="162" w:author="Stevan Knezevic" w:date="2017-08-08T10:56:00Z">
              <w:rPr/>
            </w:rPrChange>
          </w:rPr>
          <w:t>ng</w:t>
        </w:r>
      </w:ins>
      <w:proofErr w:type="spellEnd"/>
      <w:del w:id="163" w:author="Stevan Knezevic" w:date="2017-08-08T10:54:00Z">
        <w:r w:rsidR="00CC00CD" w:rsidRPr="007A14CF" w:rsidDel="00BA3DFD">
          <w:rPr>
            <w:rFonts w:ascii="Times New Roman" w:hAnsi="Times New Roman" w:cs="Times New Roman"/>
            <w:sz w:val="24"/>
            <w:szCs w:val="24"/>
            <w:rPrChange w:id="164" w:author="Stevan Knezevic" w:date="2017-08-08T10:56:00Z">
              <w:rPr/>
            </w:rPrChange>
          </w:rPr>
          <w:delText>on</w:delText>
        </w:r>
      </w:del>
      <w:r w:rsidR="00CC00CD" w:rsidRPr="007A14CF">
        <w:rPr>
          <w:rFonts w:ascii="Times New Roman" w:hAnsi="Times New Roman" w:cs="Times New Roman"/>
          <w:sz w:val="24"/>
          <w:szCs w:val="24"/>
          <w:rPrChange w:id="165" w:author="Stevan Knezevic" w:date="2017-08-08T10:56:00Z">
            <w:rPr/>
          </w:rPrChange>
        </w:rPr>
        <w:t xml:space="preserve"> </w:t>
      </w:r>
      <w:r w:rsidR="009056A5" w:rsidRPr="007A14CF">
        <w:rPr>
          <w:rFonts w:ascii="Times New Roman" w:hAnsi="Times New Roman" w:cs="Times New Roman"/>
          <w:sz w:val="24"/>
          <w:szCs w:val="24"/>
          <w:rPrChange w:id="166" w:author="Stevan Knezevic" w:date="2017-08-08T10:56:00Z">
            <w:rPr/>
          </w:rPrChange>
        </w:rPr>
        <w:t xml:space="preserve">with </w:t>
      </w:r>
      <w:r w:rsidR="00CC00CD" w:rsidRPr="007A14CF">
        <w:rPr>
          <w:rFonts w:ascii="Times New Roman" w:hAnsi="Times New Roman" w:cs="Times New Roman"/>
          <w:sz w:val="24"/>
          <w:szCs w:val="24"/>
          <w:rPrChange w:id="167" w:author="Stevan Knezevic" w:date="2017-08-08T10:56:00Z">
            <w:rPr/>
          </w:rPrChange>
        </w:rPr>
        <w:t xml:space="preserve">two weed species, </w:t>
      </w:r>
      <w:proofErr w:type="spellStart"/>
      <w:r w:rsidR="00CC00CD" w:rsidRPr="007A14CF">
        <w:rPr>
          <w:rFonts w:ascii="Times New Roman" w:hAnsi="Times New Roman" w:cs="Times New Roman"/>
          <w:i/>
          <w:sz w:val="24"/>
          <w:szCs w:val="24"/>
          <w:rPrChange w:id="168" w:author="Stevan Knezevic" w:date="2017-08-08T10:56:00Z">
            <w:rPr>
              <w:i/>
            </w:rPr>
          </w:rPrChange>
        </w:rPr>
        <w:t>Richardia</w:t>
      </w:r>
      <w:proofErr w:type="spellEnd"/>
      <w:r w:rsidR="00CC00CD" w:rsidRPr="007A14CF">
        <w:rPr>
          <w:rFonts w:ascii="Times New Roman" w:hAnsi="Times New Roman" w:cs="Times New Roman"/>
          <w:i/>
          <w:sz w:val="24"/>
          <w:szCs w:val="24"/>
          <w:rPrChange w:id="169" w:author="Stevan Knezevic" w:date="2017-08-08T10:56:00Z">
            <w:rPr>
              <w:i/>
            </w:rPr>
          </w:rPrChange>
        </w:rPr>
        <w:t xml:space="preserve"> </w:t>
      </w:r>
      <w:r w:rsidR="00CC00CD" w:rsidRPr="007A14CF">
        <w:rPr>
          <w:rFonts w:ascii="Times New Roman" w:hAnsi="Times New Roman" w:cs="Times New Roman"/>
          <w:i/>
          <w:noProof/>
          <w:sz w:val="24"/>
          <w:szCs w:val="24"/>
          <w:rPrChange w:id="170" w:author="Stevan Knezevic" w:date="2017-08-08T10:56:00Z">
            <w:rPr>
              <w:i/>
              <w:noProof/>
            </w:rPr>
          </w:rPrChange>
        </w:rPr>
        <w:t>brasiliensis</w:t>
      </w:r>
      <w:r w:rsidR="00901A75" w:rsidRPr="007A14CF">
        <w:rPr>
          <w:rFonts w:ascii="Times New Roman" w:hAnsi="Times New Roman" w:cs="Times New Roman"/>
          <w:i/>
          <w:noProof/>
          <w:sz w:val="24"/>
          <w:szCs w:val="24"/>
          <w:rPrChange w:id="171" w:author="Stevan Knezevic" w:date="2017-08-08T10:56:00Z">
            <w:rPr>
              <w:i/>
              <w:noProof/>
            </w:rPr>
          </w:rPrChange>
        </w:rPr>
        <w:t>,</w:t>
      </w:r>
      <w:r w:rsidR="00CC00CD" w:rsidRPr="007A14CF">
        <w:rPr>
          <w:rFonts w:ascii="Times New Roman" w:hAnsi="Times New Roman" w:cs="Times New Roman"/>
          <w:sz w:val="24"/>
          <w:szCs w:val="24"/>
          <w:rPrChange w:id="172" w:author="Stevan Knezevic" w:date="2017-08-08T10:56:00Z">
            <w:rPr/>
          </w:rPrChange>
        </w:rPr>
        <w:t xml:space="preserve"> and </w:t>
      </w:r>
      <w:proofErr w:type="spellStart"/>
      <w:r w:rsidR="00CC00CD" w:rsidRPr="007A14CF">
        <w:rPr>
          <w:rFonts w:ascii="Times New Roman" w:hAnsi="Times New Roman" w:cs="Times New Roman"/>
          <w:i/>
          <w:sz w:val="24"/>
          <w:szCs w:val="24"/>
          <w:rPrChange w:id="173" w:author="Stevan Knezevic" w:date="2017-08-08T10:56:00Z">
            <w:rPr>
              <w:i/>
            </w:rPr>
          </w:rPrChange>
        </w:rPr>
        <w:t>Commelina</w:t>
      </w:r>
      <w:proofErr w:type="spellEnd"/>
      <w:r w:rsidR="00CC00CD" w:rsidRPr="007A14CF">
        <w:rPr>
          <w:rFonts w:ascii="Times New Roman" w:hAnsi="Times New Roman" w:cs="Times New Roman"/>
          <w:i/>
          <w:sz w:val="24"/>
          <w:szCs w:val="24"/>
          <w:rPrChange w:id="174" w:author="Stevan Knezevic" w:date="2017-08-08T10:56:00Z">
            <w:rPr>
              <w:i/>
            </w:rPr>
          </w:rPrChange>
        </w:rPr>
        <w:t xml:space="preserve"> benghalensis</w:t>
      </w:r>
      <w:r w:rsidR="00382521" w:rsidRPr="007A14CF">
        <w:rPr>
          <w:rFonts w:ascii="Times New Roman" w:hAnsi="Times New Roman" w:cs="Times New Roman"/>
          <w:sz w:val="24"/>
          <w:szCs w:val="24"/>
          <w:rPrChange w:id="175" w:author="Stevan Knezevic" w:date="2017-08-08T10:56:00Z">
            <w:rPr/>
          </w:rPrChange>
        </w:rPr>
        <w:t xml:space="preserve"> was u</w:t>
      </w:r>
      <w:ins w:id="176" w:author="Stevan Knezevic" w:date="2017-08-08T10:55:00Z">
        <w:r w:rsidR="00BA3DFD" w:rsidRPr="007A14CF">
          <w:rPr>
            <w:rFonts w:ascii="Times New Roman" w:hAnsi="Times New Roman" w:cs="Times New Roman"/>
            <w:sz w:val="24"/>
            <w:szCs w:val="24"/>
            <w:rPrChange w:id="177" w:author="Stevan Knezevic" w:date="2017-08-08T10:56:00Z">
              <w:rPr/>
            </w:rPrChange>
          </w:rPr>
          <w:t>tilized</w:t>
        </w:r>
      </w:ins>
      <w:del w:id="178" w:author="Stevan Knezevic" w:date="2017-08-08T10:55:00Z">
        <w:r w:rsidR="00382521" w:rsidRPr="007A14CF" w:rsidDel="00BA3DFD">
          <w:rPr>
            <w:rFonts w:ascii="Times New Roman" w:hAnsi="Times New Roman" w:cs="Times New Roman"/>
            <w:sz w:val="24"/>
            <w:szCs w:val="24"/>
            <w:rPrChange w:id="179" w:author="Stevan Knezevic" w:date="2017-08-08T10:56:00Z">
              <w:rPr/>
            </w:rPrChange>
          </w:rPr>
          <w:delText>sed</w:delText>
        </w:r>
      </w:del>
      <w:r w:rsidR="00CC00CD" w:rsidRPr="007A14CF">
        <w:rPr>
          <w:rFonts w:ascii="Times New Roman" w:hAnsi="Times New Roman" w:cs="Times New Roman"/>
          <w:sz w:val="24"/>
          <w:szCs w:val="24"/>
          <w:rPrChange w:id="180" w:author="Stevan Knezevic" w:date="2017-08-08T10:56:00Z">
            <w:rPr/>
          </w:rPrChange>
        </w:rPr>
        <w:t xml:space="preserve">. </w:t>
      </w:r>
      <w:del w:id="181" w:author="Stevan Knezevic" w:date="2017-08-08T10:55:00Z">
        <w:r w:rsidR="009056A5" w:rsidRPr="007A14CF" w:rsidDel="00BA3DFD">
          <w:rPr>
            <w:rFonts w:ascii="Times New Roman" w:hAnsi="Times New Roman" w:cs="Times New Roman"/>
            <w:sz w:val="24"/>
            <w:szCs w:val="24"/>
            <w:rPrChange w:id="182" w:author="Stevan Knezevic" w:date="2017-08-08T10:56:00Z">
              <w:rPr/>
            </w:rPrChange>
          </w:rPr>
          <w:delText xml:space="preserve">First, </w:delText>
        </w:r>
        <w:r w:rsidR="00382521" w:rsidRPr="007A14CF" w:rsidDel="00BA3DFD">
          <w:rPr>
            <w:rFonts w:ascii="Times New Roman" w:hAnsi="Times New Roman" w:cs="Times New Roman"/>
            <w:sz w:val="24"/>
            <w:szCs w:val="24"/>
            <w:rPrChange w:id="183" w:author="Stevan Knezevic" w:date="2017-08-08T10:56:00Z">
              <w:rPr/>
            </w:rPrChange>
          </w:rPr>
          <w:delText xml:space="preserve">it </w:delText>
        </w:r>
        <w:r w:rsidR="00901A75" w:rsidRPr="007A14CF" w:rsidDel="00BA3DFD">
          <w:rPr>
            <w:rFonts w:ascii="Times New Roman" w:hAnsi="Times New Roman" w:cs="Times New Roman"/>
            <w:noProof/>
            <w:sz w:val="24"/>
            <w:szCs w:val="24"/>
            <w:rPrChange w:id="184" w:author="Stevan Knezevic" w:date="2017-08-08T10:56:00Z">
              <w:rPr>
                <w:noProof/>
              </w:rPr>
            </w:rPrChange>
          </w:rPr>
          <w:delText>demonstrates</w:delText>
        </w:r>
        <w:r w:rsidR="00781009" w:rsidRPr="007A14CF" w:rsidDel="00BA3DFD">
          <w:rPr>
            <w:rFonts w:ascii="Times New Roman" w:hAnsi="Times New Roman" w:cs="Times New Roman"/>
            <w:sz w:val="24"/>
            <w:szCs w:val="24"/>
            <w:rPrChange w:id="185" w:author="Stevan Knezevic" w:date="2017-08-08T10:56:00Z">
              <w:rPr/>
            </w:rPrChange>
          </w:rPr>
          <w:delText xml:space="preserve"> the selection process for the </w:delText>
        </w:r>
        <w:r w:rsidR="00C746DF" w:rsidRPr="007A14CF" w:rsidDel="00BA3DFD">
          <w:rPr>
            <w:rFonts w:ascii="Times New Roman" w:hAnsi="Times New Roman" w:cs="Times New Roman"/>
            <w:sz w:val="24"/>
            <w:szCs w:val="24"/>
            <w:rPrChange w:id="186" w:author="Stevan Knezevic" w:date="2017-08-08T10:56:00Z">
              <w:rPr/>
            </w:rPrChange>
          </w:rPr>
          <w:delText>top</w:delText>
        </w:r>
        <w:r w:rsidR="00BB1B04" w:rsidRPr="007A14CF" w:rsidDel="00BA3DFD">
          <w:rPr>
            <w:rFonts w:ascii="Times New Roman" w:hAnsi="Times New Roman" w:cs="Times New Roman"/>
            <w:sz w:val="24"/>
            <w:szCs w:val="24"/>
            <w:rPrChange w:id="187" w:author="Stevan Knezevic" w:date="2017-08-08T10:56:00Z">
              <w:rPr/>
            </w:rPrChange>
          </w:rPr>
          <w:delText xml:space="preserve"> </w:delText>
        </w:r>
        <w:r w:rsidR="009056A5" w:rsidRPr="007A14CF" w:rsidDel="00BA3DFD">
          <w:rPr>
            <w:rFonts w:ascii="Times New Roman" w:hAnsi="Times New Roman" w:cs="Times New Roman"/>
            <w:sz w:val="24"/>
            <w:szCs w:val="24"/>
            <w:rPrChange w:id="188" w:author="Stevan Knezevic" w:date="2017-08-08T10:56:00Z">
              <w:rPr/>
            </w:rPrChange>
          </w:rPr>
          <w:delText xml:space="preserve">model to describe the crop-weed relationship for each weed species. Second, </w:delText>
        </w:r>
        <w:r w:rsidR="00382521" w:rsidRPr="007A14CF" w:rsidDel="00BA3DFD">
          <w:rPr>
            <w:rFonts w:ascii="Times New Roman" w:hAnsi="Times New Roman" w:cs="Times New Roman"/>
            <w:sz w:val="24"/>
            <w:szCs w:val="24"/>
            <w:rPrChange w:id="189" w:author="Stevan Knezevic" w:date="2017-08-08T10:56:00Z">
              <w:rPr/>
            </w:rPrChange>
          </w:rPr>
          <w:delText>it is</w:delText>
        </w:r>
        <w:r w:rsidR="00CC00CD" w:rsidRPr="007A14CF" w:rsidDel="00BA3DFD">
          <w:rPr>
            <w:rFonts w:ascii="Times New Roman" w:hAnsi="Times New Roman" w:cs="Times New Roman"/>
            <w:sz w:val="24"/>
            <w:szCs w:val="24"/>
            <w:rPrChange w:id="190" w:author="Stevan Knezevic" w:date="2017-08-08T10:56:00Z">
              <w:rPr/>
            </w:rPrChange>
          </w:rPr>
          <w:delText xml:space="preserve"> test</w:delText>
        </w:r>
        <w:r w:rsidR="00382521" w:rsidRPr="007A14CF" w:rsidDel="00BA3DFD">
          <w:rPr>
            <w:rFonts w:ascii="Times New Roman" w:hAnsi="Times New Roman" w:cs="Times New Roman"/>
            <w:sz w:val="24"/>
            <w:szCs w:val="24"/>
            <w:rPrChange w:id="191" w:author="Stevan Knezevic" w:date="2017-08-08T10:56:00Z">
              <w:rPr/>
            </w:rPrChange>
          </w:rPr>
          <w:delText>ed</w:delText>
        </w:r>
        <w:r w:rsidR="00CC00CD" w:rsidRPr="007A14CF" w:rsidDel="00BA3DFD">
          <w:rPr>
            <w:rFonts w:ascii="Times New Roman" w:hAnsi="Times New Roman" w:cs="Times New Roman"/>
            <w:sz w:val="24"/>
            <w:szCs w:val="24"/>
            <w:rPrChange w:id="192" w:author="Stevan Knezevic" w:date="2017-08-08T10:56:00Z">
              <w:rPr/>
            </w:rPrChange>
          </w:rPr>
          <w:delText xml:space="preserve"> the hypothesis </w:delText>
        </w:r>
        <w:r w:rsidR="00781009" w:rsidRPr="007A14CF" w:rsidDel="00BA3DFD">
          <w:rPr>
            <w:rFonts w:ascii="Times New Roman" w:hAnsi="Times New Roman" w:cs="Times New Roman"/>
            <w:sz w:val="24"/>
            <w:szCs w:val="24"/>
            <w:rPrChange w:id="193" w:author="Stevan Knezevic" w:date="2017-08-08T10:56:00Z">
              <w:rPr/>
            </w:rPrChange>
          </w:rPr>
          <w:delText xml:space="preserve">that </w:delText>
        </w:r>
        <w:r w:rsidR="00F91D5B" w:rsidRPr="007A14CF" w:rsidDel="00BA3DFD">
          <w:rPr>
            <w:rFonts w:ascii="Times New Roman" w:hAnsi="Times New Roman" w:cs="Times New Roman"/>
            <w:i/>
            <w:sz w:val="24"/>
            <w:szCs w:val="24"/>
            <w:rPrChange w:id="194" w:author="Stevan Knezevic" w:date="2017-08-08T10:56:00Z">
              <w:rPr>
                <w:i/>
              </w:rPr>
            </w:rPrChange>
          </w:rPr>
          <w:delText>C. benghalensis</w:delText>
        </w:r>
        <w:r w:rsidR="00F91D5B" w:rsidRPr="007A14CF" w:rsidDel="00BA3DFD">
          <w:rPr>
            <w:rFonts w:ascii="Times New Roman" w:hAnsi="Times New Roman" w:cs="Times New Roman"/>
            <w:sz w:val="24"/>
            <w:szCs w:val="24"/>
            <w:rPrChange w:id="195" w:author="Stevan Knezevic" w:date="2017-08-08T10:56:00Z">
              <w:rPr/>
            </w:rPrChange>
          </w:rPr>
          <w:delText xml:space="preserve"> and </w:delText>
        </w:r>
        <w:r w:rsidR="00F91D5B" w:rsidRPr="007A14CF" w:rsidDel="00BA3DFD">
          <w:rPr>
            <w:rFonts w:ascii="Times New Roman" w:hAnsi="Times New Roman" w:cs="Times New Roman"/>
            <w:i/>
            <w:sz w:val="24"/>
            <w:szCs w:val="24"/>
            <w:rPrChange w:id="196" w:author="Stevan Knezevic" w:date="2017-08-08T10:56:00Z">
              <w:rPr>
                <w:i/>
              </w:rPr>
            </w:rPrChange>
          </w:rPr>
          <w:delText>R. brasiliensis</w:delText>
        </w:r>
        <w:r w:rsidR="00CC00CD" w:rsidRPr="007A14CF" w:rsidDel="00BA3DFD">
          <w:rPr>
            <w:rFonts w:ascii="Times New Roman" w:hAnsi="Times New Roman" w:cs="Times New Roman"/>
            <w:sz w:val="24"/>
            <w:szCs w:val="24"/>
            <w:rPrChange w:id="197" w:author="Stevan Knezevic" w:date="2017-08-08T10:56:00Z">
              <w:rPr/>
            </w:rPrChange>
          </w:rPr>
          <w:delText xml:space="preserve"> compete similarly </w:delText>
        </w:r>
        <w:r w:rsidR="009056A5" w:rsidRPr="007A14CF" w:rsidDel="00BA3DFD">
          <w:rPr>
            <w:rFonts w:ascii="Times New Roman" w:hAnsi="Times New Roman" w:cs="Times New Roman"/>
            <w:sz w:val="24"/>
            <w:szCs w:val="24"/>
            <w:rPrChange w:id="198" w:author="Stevan Knezevic" w:date="2017-08-08T10:56:00Z">
              <w:rPr/>
            </w:rPrChange>
          </w:rPr>
          <w:delText>with</w:delText>
        </w:r>
        <w:r w:rsidR="00CC00CD" w:rsidRPr="007A14CF" w:rsidDel="00BA3DFD">
          <w:rPr>
            <w:rFonts w:ascii="Times New Roman" w:hAnsi="Times New Roman" w:cs="Times New Roman"/>
            <w:sz w:val="24"/>
            <w:szCs w:val="24"/>
            <w:rPrChange w:id="199" w:author="Stevan Knezevic" w:date="2017-08-08T10:56:00Z">
              <w:rPr/>
            </w:rPrChange>
          </w:rPr>
          <w:delText xml:space="preserve"> </w:delText>
        </w:r>
        <w:r w:rsidR="00CF6FB3" w:rsidRPr="007A14CF" w:rsidDel="00BA3DFD">
          <w:rPr>
            <w:rFonts w:ascii="Times New Roman" w:hAnsi="Times New Roman" w:cs="Times New Roman"/>
            <w:sz w:val="24"/>
            <w:szCs w:val="24"/>
            <w:rPrChange w:id="200" w:author="Stevan Knezevic" w:date="2017-08-08T10:56:00Z">
              <w:rPr/>
            </w:rPrChange>
          </w:rPr>
          <w:delText>corn</w:delText>
        </w:r>
      </w:del>
      <w:ins w:id="201" w:author="Stevan Knezevic" w:date="2017-08-08T10:55:00Z">
        <w:r w:rsidR="00BA3DFD" w:rsidRPr="007A14CF">
          <w:rPr>
            <w:rFonts w:ascii="Times New Roman" w:hAnsi="Times New Roman" w:cs="Times New Roman"/>
            <w:sz w:val="24"/>
            <w:szCs w:val="24"/>
            <w:rPrChange w:id="202" w:author="Stevan Knezevic" w:date="2017-08-08T10:56:00Z">
              <w:rPr/>
            </w:rPrChange>
          </w:rPr>
          <w:t xml:space="preserve"> </w:t>
        </w:r>
      </w:ins>
      <w:r w:rsidR="00CC00CD" w:rsidRPr="007A14CF">
        <w:rPr>
          <w:rFonts w:ascii="Times New Roman" w:hAnsi="Times New Roman" w:cs="Times New Roman"/>
          <w:sz w:val="24"/>
          <w:szCs w:val="24"/>
          <w:rPrChange w:id="203" w:author="Stevan Knezevic" w:date="2017-08-08T10:56:00Z">
            <w:rPr/>
          </w:rPrChange>
        </w:rPr>
        <w:t xml:space="preserve">.  </w:t>
      </w:r>
    </w:p>
    <w:p w14:paraId="70641AD4" w14:textId="77777777" w:rsidR="009A4A48" w:rsidRPr="00BE2C21" w:rsidRDefault="009A4A48" w:rsidP="00CF6FB3">
      <w:pPr>
        <w:spacing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Material and Methods</w:t>
      </w:r>
    </w:p>
    <w:p w14:paraId="4B662503" w14:textId="2E29318E" w:rsidR="00456BF4" w:rsidRPr="00BE2C21" w:rsidRDefault="00456BF4" w:rsidP="00BE2C21">
      <w:pPr>
        <w:spacing w:after="0" w:line="480" w:lineRule="auto"/>
        <w:jc w:val="both"/>
        <w:rPr>
          <w:rFonts w:ascii="Times New Roman" w:hAnsi="Times New Roman" w:cs="Times New Roman"/>
          <w:sz w:val="24"/>
          <w:szCs w:val="24"/>
        </w:rPr>
      </w:pPr>
      <w:r w:rsidRPr="00CF6FB3">
        <w:rPr>
          <w:rFonts w:ascii="Times New Roman" w:hAnsi="Times New Roman" w:cs="Times New Roman"/>
          <w:b/>
          <w:sz w:val="24"/>
          <w:szCs w:val="24"/>
        </w:rPr>
        <w:t xml:space="preserve">Plant </w:t>
      </w:r>
      <w:proofErr w:type="spellStart"/>
      <w:r w:rsidRPr="00CF6FB3">
        <w:rPr>
          <w:rFonts w:ascii="Times New Roman" w:hAnsi="Times New Roman" w:cs="Times New Roman"/>
          <w:b/>
          <w:sz w:val="24"/>
          <w:szCs w:val="24"/>
        </w:rPr>
        <w:t>Material</w:t>
      </w:r>
      <w:r w:rsidRPr="00BE2C21">
        <w:rPr>
          <w:rFonts w:ascii="Times New Roman" w:hAnsi="Times New Roman" w:cs="Times New Roman"/>
          <w:sz w:val="24"/>
          <w:szCs w:val="24"/>
        </w:rPr>
        <w:t>.</w:t>
      </w:r>
      <w:del w:id="204" w:author="Stevan Knezevic" w:date="2017-08-08T10:46:00Z">
        <w:r w:rsidRPr="00BE2C21" w:rsidDel="00BA3DFD">
          <w:rPr>
            <w:rFonts w:ascii="Times New Roman" w:hAnsi="Times New Roman" w:cs="Times New Roman"/>
            <w:sz w:val="24"/>
            <w:szCs w:val="24"/>
          </w:rPr>
          <w:delText xml:space="preserve"> </w:delText>
        </w:r>
        <w:r w:rsidR="00E64BF3" w:rsidRPr="00BE2C21" w:rsidDel="00BA3DFD">
          <w:rPr>
            <w:rFonts w:ascii="Times New Roman" w:hAnsi="Times New Roman" w:cs="Times New Roman"/>
            <w:sz w:val="24"/>
            <w:szCs w:val="24"/>
          </w:rPr>
          <w:delText xml:space="preserve">On March 2011, </w:delText>
        </w:r>
      </w:del>
      <w:ins w:id="205" w:author="Stevan Knezevic" w:date="2017-08-08T10:46:00Z">
        <w:r w:rsidR="00BA3DFD">
          <w:rPr>
            <w:rFonts w:ascii="Times New Roman" w:hAnsi="Times New Roman" w:cs="Times New Roman"/>
            <w:sz w:val="24"/>
            <w:szCs w:val="24"/>
          </w:rPr>
          <w:t>Seed</w:t>
        </w:r>
        <w:proofErr w:type="spellEnd"/>
        <w:r w:rsidR="00BA3DFD">
          <w:rPr>
            <w:rFonts w:ascii="Times New Roman" w:hAnsi="Times New Roman" w:cs="Times New Roman"/>
            <w:sz w:val="24"/>
            <w:szCs w:val="24"/>
          </w:rPr>
          <w:t xml:space="preserve"> heads </w:t>
        </w:r>
      </w:ins>
      <w:del w:id="206" w:author="Stevan Knezevic" w:date="2017-08-08T10:46:00Z">
        <w:r w:rsidR="00E64BF3" w:rsidRPr="00BE2C21" w:rsidDel="00BA3DFD">
          <w:rPr>
            <w:rFonts w:ascii="Times New Roman" w:hAnsi="Times New Roman" w:cs="Times New Roman"/>
            <w:sz w:val="24"/>
            <w:szCs w:val="24"/>
          </w:rPr>
          <w:delText>i</w:delText>
        </w:r>
        <w:r w:rsidRPr="00BE2C21" w:rsidDel="00BA3DFD">
          <w:rPr>
            <w:rFonts w:ascii="Times New Roman" w:hAnsi="Times New Roman" w:cs="Times New Roman"/>
            <w:sz w:val="24"/>
            <w:szCs w:val="24"/>
          </w:rPr>
          <w:delText>nflorescences</w:delText>
        </w:r>
      </w:del>
      <w:r w:rsidRPr="00BE2C21">
        <w:rPr>
          <w:rFonts w:ascii="Times New Roman" w:hAnsi="Times New Roman" w:cs="Times New Roman"/>
          <w:sz w:val="24"/>
          <w:szCs w:val="24"/>
        </w:rPr>
        <w:t xml:space="preserve">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Pr="00BE2C21">
        <w:rPr>
          <w:rFonts w:ascii="Times New Roman" w:hAnsi="Times New Roman" w:cs="Times New Roman"/>
          <w:sz w:val="24"/>
          <w:szCs w:val="24"/>
        </w:rPr>
        <w:t xml:space="preserve"> harvest</w:t>
      </w:r>
      <w:ins w:id="207" w:author="Stevan Knezevic" w:date="2017-08-08T10:49:00Z">
        <w:r w:rsidR="00BA3DFD">
          <w:rPr>
            <w:rFonts w:ascii="Times New Roman" w:hAnsi="Times New Roman" w:cs="Times New Roman"/>
            <w:sz w:val="24"/>
            <w:szCs w:val="24"/>
          </w:rPr>
          <w:t>ed</w:t>
        </w:r>
      </w:ins>
      <w:r w:rsidRPr="00BE2C21">
        <w:rPr>
          <w:rFonts w:ascii="Times New Roman" w:hAnsi="Times New Roman" w:cs="Times New Roman"/>
          <w:sz w:val="24"/>
          <w:szCs w:val="24"/>
        </w:rPr>
        <w:t xml:space="preserve"> </w:t>
      </w:r>
      <w:ins w:id="208" w:author="Stevan Knezevic" w:date="2017-08-08T10:46:00Z">
        <w:r w:rsidR="00BA3DFD">
          <w:rPr>
            <w:rFonts w:ascii="Times New Roman" w:hAnsi="Times New Roman" w:cs="Times New Roman"/>
            <w:sz w:val="24"/>
            <w:szCs w:val="24"/>
          </w:rPr>
          <w:t xml:space="preserve">along </w:t>
        </w:r>
      </w:ins>
      <w:del w:id="209" w:author="Stevan Knezevic" w:date="2017-08-08T10:46:00Z">
        <w:r w:rsidR="00E64BF3" w:rsidRPr="00BE2C21" w:rsidDel="00BA3DFD">
          <w:rPr>
            <w:rFonts w:ascii="Times New Roman" w:hAnsi="Times New Roman" w:cs="Times New Roman"/>
            <w:sz w:val="24"/>
            <w:szCs w:val="24"/>
          </w:rPr>
          <w:delText>on</w:delText>
        </w:r>
      </w:del>
      <w:r w:rsidR="00E64BF3" w:rsidRPr="00BE2C21">
        <w:rPr>
          <w:rFonts w:ascii="Times New Roman" w:hAnsi="Times New Roman" w:cs="Times New Roman"/>
          <w:sz w:val="24"/>
          <w:szCs w:val="24"/>
        </w:rPr>
        <w:t xml:space="preserve">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ins w:id="210" w:author="Stevan Knezevic" w:date="2017-08-08T10:47:00Z">
        <w:r w:rsidR="00BA3DFD">
          <w:rPr>
            <w:rFonts w:ascii="Times New Roman" w:hAnsi="Times New Roman" w:cs="Times New Roman"/>
            <w:sz w:val="24"/>
            <w:szCs w:val="24"/>
          </w:rPr>
          <w:t xml:space="preserve"> in March of 2011</w:t>
        </w:r>
      </w:ins>
      <w:ins w:id="211" w:author="Stevan Knezevic" w:date="2017-08-08T11:25:00Z">
        <w:r w:rsidR="006170BF">
          <w:rPr>
            <w:rFonts w:ascii="Times New Roman" w:hAnsi="Times New Roman" w:cs="Times New Roman"/>
            <w:sz w:val="24"/>
            <w:szCs w:val="24"/>
          </w:rPr>
          <w:t xml:space="preserve"> and </w:t>
        </w:r>
      </w:ins>
      <w:del w:id="212" w:author="Stevan Knezevic" w:date="2017-08-08T11:25:00Z">
        <w:r w:rsidRPr="00BE2C21" w:rsidDel="006170BF">
          <w:rPr>
            <w:rFonts w:ascii="Times New Roman" w:hAnsi="Times New Roman" w:cs="Times New Roman"/>
            <w:sz w:val="24"/>
            <w:szCs w:val="24"/>
          </w:rPr>
          <w:delText xml:space="preserve">. Inflorescences of </w:delText>
        </w:r>
        <w:r w:rsidRPr="00BE2C21" w:rsidDel="006170BF">
          <w:rPr>
            <w:rFonts w:ascii="Times New Roman" w:hAnsi="Times New Roman" w:cs="Times New Roman"/>
            <w:i/>
            <w:sz w:val="24"/>
            <w:szCs w:val="24"/>
          </w:rPr>
          <w:delText>R. brasiliensis</w:delText>
        </w:r>
        <w:r w:rsidRPr="00BE2C21" w:rsidDel="006170BF">
          <w:rPr>
            <w:rFonts w:ascii="Times New Roman" w:hAnsi="Times New Roman" w:cs="Times New Roman"/>
            <w:sz w:val="24"/>
            <w:szCs w:val="24"/>
          </w:rPr>
          <w:delText xml:space="preserve"> </w:delText>
        </w:r>
        <w:r w:rsidR="009056A5" w:rsidRPr="00BE2C21" w:rsidDel="006170BF">
          <w:rPr>
            <w:rFonts w:ascii="Times New Roman" w:hAnsi="Times New Roman" w:cs="Times New Roman"/>
            <w:sz w:val="24"/>
            <w:szCs w:val="24"/>
          </w:rPr>
          <w:delText>w</w:delText>
        </w:r>
        <w:r w:rsidR="009056A5" w:rsidDel="006170BF">
          <w:rPr>
            <w:rFonts w:ascii="Times New Roman" w:hAnsi="Times New Roman" w:cs="Times New Roman"/>
            <w:sz w:val="24"/>
            <w:szCs w:val="24"/>
          </w:rPr>
          <w:delText>ere</w:delText>
        </w:r>
        <w:r w:rsidR="009056A5" w:rsidRPr="00BE2C21" w:rsidDel="006170BF">
          <w:rPr>
            <w:rFonts w:ascii="Times New Roman" w:hAnsi="Times New Roman" w:cs="Times New Roman"/>
            <w:sz w:val="24"/>
            <w:szCs w:val="24"/>
          </w:rPr>
          <w:delText xml:space="preserve"> </w:delText>
        </w:r>
      </w:del>
      <w:r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lastRenderedPageBreak/>
        <w:t>A single seed of 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28A6B072" w14:textId="702D5405" w:rsidR="00456BF4" w:rsidRPr="00BE2C21" w:rsidRDefault="00C51D8D" w:rsidP="004E4CAD">
      <w:pPr>
        <w:spacing w:after="0" w:line="480" w:lineRule="auto"/>
        <w:rPr>
          <w:rFonts w:ascii="Times New Roman" w:hAnsi="Times New Roman" w:cs="Times New Roman"/>
          <w:sz w:val="24"/>
          <w:szCs w:val="24"/>
        </w:rPr>
      </w:pPr>
      <w:r w:rsidRPr="00CF6FB3">
        <w:rPr>
          <w:rFonts w:ascii="Times New Roman" w:hAnsi="Times New Roman" w:cs="Times New Roman"/>
          <w:b/>
          <w:sz w:val="24"/>
          <w:szCs w:val="24"/>
        </w:rPr>
        <w:t>Experimental procedures</w:t>
      </w:r>
      <w:r w:rsidRPr="00BE2C21">
        <w:rPr>
          <w:rFonts w:ascii="Times New Roman" w:hAnsi="Times New Roman" w:cs="Times New Roman"/>
          <w:sz w:val="24"/>
          <w:szCs w:val="24"/>
        </w:rPr>
        <w:t>.</w:t>
      </w:r>
      <w:r w:rsidR="00BC276D"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The experiment </w:t>
      </w:r>
      <w:r w:rsidR="00BA6CC4" w:rsidRPr="0021047E">
        <w:rPr>
          <w:rFonts w:ascii="Times New Roman" w:hAnsi="Times New Roman" w:cs="Times New Roman"/>
          <w:noProof/>
          <w:sz w:val="24"/>
          <w:szCs w:val="24"/>
        </w:rPr>
        <w:t>was conducted</w:t>
      </w:r>
      <w:r w:rsidR="00BA6CC4"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00BA6CC4" w:rsidRPr="00BE2C21">
        <w:rPr>
          <w:rFonts w:ascii="Times New Roman" w:hAnsi="Times New Roman" w:cs="Times New Roman"/>
          <w:sz w:val="24"/>
          <w:szCs w:val="24"/>
        </w:rPr>
        <w:t xml:space="preserve"> greenhouse conditions </w:t>
      </w:r>
      <w:ins w:id="213" w:author="Stevan Knezevic" w:date="2017-08-08T11:26:00Z">
        <w:r w:rsidR="006170BF">
          <w:rPr>
            <w:rFonts w:ascii="Times New Roman" w:hAnsi="Times New Roman" w:cs="Times New Roman"/>
            <w:sz w:val="24"/>
            <w:szCs w:val="24"/>
          </w:rPr>
          <w:t xml:space="preserve">over a period of 60 days </w:t>
        </w:r>
      </w:ins>
      <w:r w:rsidR="00BA6CC4"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In this study</w:t>
      </w:r>
      <w:del w:id="214" w:author="Stevan Knezevic" w:date="2017-08-08T11:25:00Z">
        <w:r w:rsidR="00BA6CC4" w:rsidRPr="00BE2C21" w:rsidDel="006170BF">
          <w:rPr>
            <w:rFonts w:ascii="Times New Roman" w:hAnsi="Times New Roman" w:cs="Times New Roman"/>
            <w:sz w:val="24"/>
            <w:szCs w:val="24"/>
          </w:rPr>
          <w:delText xml:space="preserve">, the additive design for competition studies </w:delText>
        </w:r>
        <w:r w:rsidR="00BA6CC4" w:rsidRPr="0021047E" w:rsidDel="006170BF">
          <w:rPr>
            <w:rFonts w:ascii="Times New Roman" w:hAnsi="Times New Roman" w:cs="Times New Roman"/>
            <w:noProof/>
            <w:sz w:val="24"/>
            <w:szCs w:val="24"/>
          </w:rPr>
          <w:delText>was used</w:delText>
        </w:r>
        <w:r w:rsidR="00BA6CC4" w:rsidRPr="00BE2C21" w:rsidDel="006170BF">
          <w:rPr>
            <w:rFonts w:ascii="Times New Roman" w:hAnsi="Times New Roman" w:cs="Times New Roman"/>
            <w:sz w:val="24"/>
            <w:szCs w:val="24"/>
          </w:rPr>
          <w:delText xml:space="preserve">, </w:delText>
        </w:r>
        <w:r w:rsidR="009056A5" w:rsidRPr="00BE2C21" w:rsidDel="006170BF">
          <w:rPr>
            <w:rFonts w:ascii="Times New Roman" w:hAnsi="Times New Roman" w:cs="Times New Roman"/>
            <w:sz w:val="24"/>
            <w:szCs w:val="24"/>
          </w:rPr>
          <w:delText>wh</w:delText>
        </w:r>
        <w:r w:rsidR="009056A5" w:rsidDel="006170BF">
          <w:rPr>
            <w:rFonts w:ascii="Times New Roman" w:hAnsi="Times New Roman" w:cs="Times New Roman"/>
            <w:sz w:val="24"/>
            <w:szCs w:val="24"/>
          </w:rPr>
          <w:delText>ere</w:delText>
        </w:r>
        <w:r w:rsidR="00596AEF" w:rsidDel="006170BF">
          <w:rPr>
            <w:rFonts w:ascii="Times New Roman" w:hAnsi="Times New Roman" w:cs="Times New Roman"/>
            <w:sz w:val="24"/>
            <w:szCs w:val="24"/>
          </w:rPr>
          <w:delText>as</w:delText>
        </w:r>
      </w:del>
      <w:ins w:id="215" w:author="Stevan Knezevic" w:date="2017-08-08T11:25:00Z">
        <w:r w:rsidR="006170BF">
          <w:rPr>
            <w:rFonts w:ascii="Times New Roman" w:hAnsi="Times New Roman" w:cs="Times New Roman"/>
            <w:sz w:val="24"/>
            <w:szCs w:val="24"/>
          </w:rPr>
          <w:t xml:space="preserve"> the</w:t>
        </w:r>
      </w:ins>
      <w:r w:rsidR="009056A5"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weed densities </w:t>
      </w:r>
      <w:r w:rsidR="00BA6CC4"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00BA6CC4"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BA6CC4"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00BA6CC4"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4E4CAD" w:rsidRPr="00BE2C21">
        <w:rPr>
          <w:rFonts w:ascii="Times New Roman" w:hAnsi="Times New Roman" w:cs="Times New Roman"/>
          <w:sz w:val="24"/>
          <w:szCs w:val="24"/>
        </w:rPr>
        <w:fldChar w:fldCharType="begin"/>
      </w:r>
      <w:r w:rsidR="004E4CAD" w:rsidRPr="00BE2C21">
        <w:rPr>
          <w:rFonts w:ascii="Times New Roman" w:hAnsi="Times New Roman" w:cs="Times New Roman"/>
          <w:sz w:val="24"/>
          <w:szCs w:val="24"/>
        </w:rPr>
        <w:instrText>ADDIN RW.CITE{{174 Swanton,ClarenceJ 2015}}</w:instrText>
      </w:r>
      <w:r w:rsidR="004E4CAD" w:rsidRPr="00BE2C21">
        <w:rPr>
          <w:rFonts w:ascii="Times New Roman" w:hAnsi="Times New Roman" w:cs="Times New Roman"/>
          <w:sz w:val="24"/>
          <w:szCs w:val="24"/>
        </w:rPr>
        <w:fldChar w:fldCharType="separate"/>
      </w:r>
      <w:r w:rsidR="004E4CAD" w:rsidRPr="00BE2C21">
        <w:rPr>
          <w:rFonts w:ascii="Times New Roman" w:hAnsi="Times New Roman" w:cs="Times New Roman"/>
          <w:sz w:val="24"/>
          <w:szCs w:val="24"/>
        </w:rPr>
        <w:t>(Swanton et al. 2015)</w:t>
      </w:r>
      <w:r w:rsidR="004E4CAD" w:rsidRPr="00BE2C21">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34CAA877" w:rsidR="00E15D0D" w:rsidRDefault="00CF6FB3" w:rsidP="00BE2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 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Pr>
          <w:rFonts w:ascii="Times New Roman" w:hAnsi="Times New Roman" w:cs="Times New Roman"/>
          <w:sz w:val="24"/>
          <w:szCs w:val="24"/>
        </w:rPr>
        <w:t>corn</w:t>
      </w:r>
      <w:r w:rsidR="002C04E1">
        <w:rPr>
          <w:rFonts w:ascii="Times New Roman" w:hAnsi="Times New Roman" w:cs="Times New Roman"/>
          <w:sz w:val="24"/>
          <w:szCs w:val="24"/>
        </w:rPr>
        <w:t xml:space="preserve"> dry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Pr>
          <w:rFonts w:ascii="Times New Roman" w:hAnsi="Times New Roman" w:cs="Times New Roman"/>
          <w:sz w:val="24"/>
          <w:szCs w:val="24"/>
        </w:rPr>
        <w:t>corn</w:t>
      </w:r>
      <w:r w:rsidR="00724E8F">
        <w:rPr>
          <w:rFonts w:ascii="Times New Roman" w:hAnsi="Times New Roman" w:cs="Times New Roman"/>
          <w:sz w:val="24"/>
          <w:szCs w:val="24"/>
        </w:rPr>
        <w:t xml:space="preserv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108C4876" w:rsidR="00E50576" w:rsidRPr="00E50576" w:rsidRDefault="004069C7" w:rsidP="005479DC">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45D9C31D" w:rsidR="00E15D0D" w:rsidRDefault="00120AB2" w:rsidP="00120AB2">
      <w:pPr>
        <w:spacing w:after="0" w:line="480" w:lineRule="auto"/>
        <w:rPr>
          <w:ins w:id="216" w:author="Stevan Knezevic" w:date="2017-08-08T12:12:00Z"/>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BB1B04">
        <w:rPr>
          <w:rFonts w:ascii="Times New Roman" w:hAnsi="Times New Roman" w:cs="Times New Roman"/>
          <w:sz w:val="24"/>
          <w:szCs w:val="24"/>
        </w:rPr>
        <w:t>untreated</w:t>
      </w:r>
      <w:r w:rsidR="00BB1B04" w:rsidRPr="00BE2C21">
        <w:rPr>
          <w:rFonts w:ascii="Times New Roman" w:hAnsi="Times New Roman" w:cs="Times New Roman"/>
          <w:sz w:val="24"/>
          <w:szCs w:val="24"/>
        </w:rPr>
        <w:t xml:space="preserve"> </w:t>
      </w:r>
      <w:r w:rsidR="00E15D0D" w:rsidRPr="00BE2C21">
        <w:rPr>
          <w:rFonts w:ascii="Times New Roman" w:hAnsi="Times New Roman" w:cs="Times New Roman"/>
          <w:sz w:val="24"/>
          <w:szCs w:val="24"/>
        </w:rPr>
        <w:t xml:space="preserve">replicates,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an individual treated experimental unit.  </w:t>
      </w:r>
    </w:p>
    <w:p w14:paraId="4E1EFC7C" w14:textId="77777777" w:rsidR="00CD5948" w:rsidRPr="00BE2C21" w:rsidRDefault="00CD5948" w:rsidP="00120AB2">
      <w:pPr>
        <w:spacing w:after="0" w:line="480" w:lineRule="auto"/>
        <w:rPr>
          <w:rFonts w:ascii="Times New Roman" w:hAnsi="Times New Roman" w:cs="Times New Roman"/>
          <w:sz w:val="24"/>
          <w:szCs w:val="24"/>
        </w:rPr>
      </w:pPr>
    </w:p>
    <w:p w14:paraId="4288B195" w14:textId="77777777" w:rsidR="009A4A48" w:rsidRPr="00CF6FB3" w:rsidRDefault="009A4A48" w:rsidP="00CF6FB3">
      <w:pPr>
        <w:spacing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37A657B1" w:rsidR="00E15D0D" w:rsidRDefault="00E15D0D" w:rsidP="00BE2C21">
      <w:pPr>
        <w:spacing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Pr="00BE2C21">
        <w:rPr>
          <w:rFonts w:ascii="Times New Roman" w:hAnsi="Times New Roman" w:cs="Times New Roman"/>
          <w:sz w:val="24"/>
          <w:szCs w:val="24"/>
        </w:rPr>
        <w:t>:</w:t>
      </w:r>
    </w:p>
    <w:p w14:paraId="687BD8AF" w14:textId="16257213" w:rsidR="0008262C" w:rsidRPr="00BE2C21" w:rsidRDefault="0008262C" w:rsidP="0008262C">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CF1958" w:rsidRPr="005A34A1">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77777777" w:rsidR="0008262C" w:rsidRPr="00BE2C21" w:rsidRDefault="0008262C" w:rsidP="0008262C">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08262C">
      <w:pPr>
        <w:spacing w:after="0" w:line="480" w:lineRule="auto"/>
        <w:ind w:firstLine="720"/>
        <w:rPr>
          <w:rFonts w:ascii="Times New Roman" w:hAnsi="Times New Roman" w:cs="Times New Roman"/>
          <w:sz w:val="24"/>
          <w:szCs w:val="24"/>
        </w:rPr>
      </w:pPr>
      <w:r w:rsidRPr="0021047E">
        <w:rPr>
          <w:rFonts w:ascii="Times New Roman" w:hAnsi="Times New Roman" w:cs="Times New Roman"/>
          <w:noProof/>
          <w:sz w:val="24"/>
          <w:szCs w:val="24"/>
        </w:rPr>
        <w:lastRenderedPageBreak/>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6B7C9C63" w14:textId="261FB161" w:rsidR="0008262C" w:rsidRPr="005479DC" w:rsidRDefault="00BB1B04" w:rsidP="0008262C">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Logistic</w:t>
      </w:r>
      <w:r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 xml:space="preserve">(four </w:t>
      </w:r>
      <w:proofErr w:type="gramStart"/>
      <w:r w:rsidR="0008262C" w:rsidRPr="00BE2C21">
        <w:rPr>
          <w:rFonts w:ascii="Times New Roman" w:hAnsi="Times New Roman" w:cs="Times New Roman"/>
          <w:sz w:val="24"/>
          <w:szCs w:val="24"/>
        </w:rPr>
        <w:t>parameter</w:t>
      </w:r>
      <w:proofErr w:type="gramEnd"/>
      <w:r w:rsidR="0008262C" w:rsidRPr="00BE2C21">
        <w:rPr>
          <w:rFonts w:ascii="Times New Roman" w:hAnsi="Times New Roman" w:cs="Times New Roman"/>
          <w:sz w:val="24"/>
          <w:szCs w:val="24"/>
        </w:rPr>
        <w:t xml:space="preserve">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08262C">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71FC42BC" w:rsidR="0008262C" w:rsidRPr="00BE2C21" w:rsidRDefault="004012A0" w:rsidP="0008262C">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xml:space="preserve">) that cause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w:t>
      </w:r>
      <w:r w:rsidR="0008262C" w:rsidRPr="00BE2C21">
        <w:rPr>
          <w:rFonts w:ascii="Times New Roman" w:hAnsi="Times New Roman" w:cs="Times New Roman"/>
          <w:sz w:val="24"/>
          <w:szCs w:val="24"/>
        </w:rPr>
        <w:fldChar w:fldCharType="begin"/>
      </w:r>
      <w:r w:rsidR="0008262C" w:rsidRPr="00BE2C21">
        <w:rPr>
          <w:rFonts w:ascii="Times New Roman" w:hAnsi="Times New Roman" w:cs="Times New Roman"/>
          <w:sz w:val="24"/>
          <w:szCs w:val="24"/>
        </w:rPr>
        <w:instrText>ADDIN RW.CITE{{245 Ritz,Christian 2005}}</w:instrText>
      </w:r>
      <w:r w:rsidR="0008262C" w:rsidRPr="00BE2C21">
        <w:rPr>
          <w:rFonts w:ascii="Times New Roman" w:hAnsi="Times New Roman" w:cs="Times New Roman"/>
          <w:sz w:val="24"/>
          <w:szCs w:val="24"/>
        </w:rPr>
        <w:fldChar w:fldCharType="separate"/>
      </w:r>
      <w:r w:rsidR="0008262C" w:rsidRPr="00BE2C21">
        <w:rPr>
          <w:rFonts w:ascii="Times New Roman" w:hAnsi="Times New Roman" w:cs="Times New Roman"/>
          <w:sz w:val="24"/>
          <w:szCs w:val="24"/>
        </w:rPr>
        <w:t>(Ritz and Streibig 2005)</w:t>
      </w:r>
      <w:r w:rsidR="0008262C" w:rsidRPr="00BE2C21">
        <w:rPr>
          <w:rFonts w:ascii="Times New Roman" w:hAnsi="Times New Roman" w:cs="Times New Roman"/>
          <w:sz w:val="24"/>
          <w:szCs w:val="24"/>
        </w:rPr>
        <w:fldChar w:fldCharType="end"/>
      </w:r>
      <w:r w:rsidR="0008262C">
        <w:rPr>
          <w:rFonts w:ascii="Times New Roman" w:hAnsi="Times New Roman" w:cs="Times New Roman"/>
          <w:sz w:val="24"/>
          <w:szCs w:val="24"/>
        </w:rPr>
        <w:t xml:space="preserve"> i</w:t>
      </w:r>
      <w:r w:rsidR="0008262C" w:rsidRPr="00BE2C21">
        <w:rPr>
          <w:rFonts w:ascii="Times New Roman" w:hAnsi="Times New Roman" w:cs="Times New Roman"/>
          <w:sz w:val="24"/>
          <w:szCs w:val="24"/>
        </w:rPr>
        <w:t xml:space="preserve">n R software. </w:t>
      </w:r>
    </w:p>
    <w:p w14:paraId="18565698" w14:textId="7F30A110" w:rsidR="008E672C" w:rsidRPr="00BE2C21" w:rsidRDefault="009A4A48" w:rsidP="00BE2C21">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21F4446D" w:rsidR="00592604" w:rsidRPr="00BE2C21" w:rsidRDefault="003E1BE8" w:rsidP="00BE2C21">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7583223E" w:rsidR="004B656E" w:rsidRPr="00BE2C21" w:rsidRDefault="004012A0" w:rsidP="00BE2C21">
      <w:pPr>
        <w:spacing w:after="0" w:line="480" w:lineRule="auto"/>
        <w:ind w:firstLine="720"/>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(maximum YL </w:t>
      </w:r>
      <w:r w:rsidR="00BB1B04" w:rsidRPr="008779E3">
        <w:rPr>
          <w:rFonts w:ascii="Times New Roman" w:hAnsi="Times New Roman" w:cs="Times New Roman"/>
          <w:noProof/>
          <w:sz w:val="24"/>
          <w:szCs w:val="24"/>
        </w:rPr>
        <w:t>in</w:t>
      </w:r>
      <w:r w:rsidR="008779E3">
        <w:rPr>
          <w:rFonts w:ascii="Times New Roman" w:hAnsi="Times New Roman" w:cs="Times New Roman"/>
          <w:noProof/>
          <w:sz w:val="24"/>
          <w:szCs w:val="24"/>
        </w:rPr>
        <w:t xml:space="preserve"> the</w:t>
      </w:r>
      <w:r w:rsidR="00BB1B04" w:rsidRPr="008779E3">
        <w:rPr>
          <w:rFonts w:ascii="Times New Roman" w:hAnsi="Times New Roman" w:cs="Times New Roman"/>
          <w:noProof/>
          <w:sz w:val="24"/>
          <w:szCs w:val="24"/>
        </w:rPr>
        <w:t xml:space="preserve"> absence of</w:t>
      </w:r>
      <w:r w:rsidR="00BB1B04">
        <w:rPr>
          <w:rFonts w:ascii="Times New Roman" w:hAnsi="Times New Roman" w:cs="Times New Roman"/>
          <w:sz w:val="24"/>
          <w:szCs w:val="24"/>
        </w:rPr>
        <w:t xml:space="preserve"> weed)</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0E8D199E" w14:textId="5E302AEF" w:rsidR="00485FD3" w:rsidRDefault="00596AEF" w:rsidP="00CF6FB3">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r w:rsidR="00CF6FB3">
        <w:rPr>
          <w:rFonts w:ascii="Times New Roman" w:eastAsiaTheme="minorEastAsia" w:hAnsi="Times New Roman" w:cs="Times New Roman"/>
          <w:b/>
          <w:sz w:val="24"/>
          <w:szCs w:val="24"/>
        </w:rPr>
        <w:t xml:space="preserve">. </w:t>
      </w: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criterion, which is indicated </w:t>
      </w:r>
      <w:r w:rsidR="00901A75">
        <w:rPr>
          <w:rFonts w:ascii="Times New Roman" w:hAnsi="Times New Roman" w:cs="Times New Roman"/>
          <w:noProof/>
          <w:sz w:val="24"/>
          <w:szCs w:val="24"/>
        </w:rPr>
        <w:t>by</w:t>
      </w:r>
      <w:r>
        <w:rPr>
          <w:rFonts w:ascii="Times New Roman" w:hAnsi="Times New Roman" w:cs="Times New Roman"/>
          <w:sz w:val="24"/>
          <w:szCs w:val="24"/>
        </w:rPr>
        <w:t xml:space="preserve"> non-nested model selection </w:t>
      </w:r>
      <w:r w:rsidR="00F97140" w:rsidRPr="00BE2C21">
        <w:rPr>
          <w:rFonts w:ascii="Times New Roman" w:hAnsi="Times New Roman" w:cs="Times New Roman"/>
          <w:sz w:val="24"/>
          <w:szCs w:val="24"/>
        </w:rPr>
        <w:fldChar w:fldCharType="begin"/>
      </w:r>
      <w:r w:rsidR="00152D56">
        <w:rPr>
          <w:rFonts w:ascii="Times New Roman" w:hAnsi="Times New Roman" w:cs="Times New Roman"/>
          <w:sz w:val="24"/>
          <w:szCs w:val="24"/>
        </w:rPr>
        <w:instrText>ADDIN RW.CITE{{518 Hurvich,CliffordM 1991}}</w:instrText>
      </w:r>
      <w:r w:rsidR="00F97140" w:rsidRPr="00BE2C21">
        <w:rPr>
          <w:rFonts w:ascii="Times New Roman" w:hAnsi="Times New Roman" w:cs="Times New Roman"/>
          <w:sz w:val="24"/>
          <w:szCs w:val="24"/>
        </w:rPr>
        <w:fldChar w:fldCharType="separate"/>
      </w:r>
      <w:r w:rsidR="00152D56" w:rsidRPr="00152D56">
        <w:rPr>
          <w:rFonts w:ascii="Times New Roman" w:hAnsi="Times New Roman" w:cs="Times New Roman"/>
          <w:sz w:val="24"/>
          <w:szCs w:val="24"/>
        </w:rPr>
        <w:t>(Hurvich and Tsai 1991)</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2FDE8C83" w:rsidR="00E540F8" w:rsidRDefault="00E540F8" w:rsidP="00E540F8">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6A358322" w:rsidR="00F4313D" w:rsidRDefault="00E540F8" w:rsidP="00E540F8">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model</w:t>
      </w:r>
      <w:r w:rsidRPr="00BE2C21">
        <w:rPr>
          <w:rFonts w:ascii="Times New Roman" w:eastAsiaTheme="minorEastAsia" w:hAnsi="Times New Roman" w:cs="Times New Roman"/>
          <w:sz w:val="24"/>
          <w:szCs w:val="24"/>
        </w:rPr>
        <w:t>.</w:t>
      </w:r>
      <w:r w:rsidR="00485FD3">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The AICc is the second-order or small sample AIC</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RW.CITE{{517 Sugiura,Nariaki 1978}}</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(Sugiura 1978)</w:t>
      </w:r>
      <w:r w:rsidR="00152D56">
        <w:rPr>
          <w:rFonts w:ascii="Times New Roman" w:eastAsiaTheme="minorEastAsia" w:hAnsi="Times New Roman" w:cs="Times New Roman"/>
          <w:sz w:val="24"/>
          <w:szCs w:val="24"/>
        </w:rPr>
        <w:fldChar w:fldCharType="end"/>
      </w:r>
      <w:r w:rsidR="00F3156D">
        <w:rPr>
          <w:rFonts w:ascii="Times New Roman" w:eastAsiaTheme="minorEastAsia" w:hAnsi="Times New Roman" w:cs="Times New Roman"/>
          <w:sz w:val="24"/>
          <w:szCs w:val="24"/>
        </w:rPr>
        <w:t xml:space="preserve">.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the lowest 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lastRenderedPageBreak/>
        <w:t xml:space="preserve">values for each model </w:t>
      </w:r>
      <w:r w:rsidR="00485FD3">
        <w:rPr>
          <w:rFonts w:ascii="Times New Roman" w:eastAsiaTheme="minorEastAsia" w:hAnsi="Times New Roman" w:cs="Times New Roman"/>
          <w:sz w:val="24"/>
          <w:szCs w:val="24"/>
        </w:rPr>
        <w:t>was</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 xml:space="preserve">of package </w:t>
      </w:r>
      <w:proofErr w:type="spellStart"/>
      <w:r w:rsidR="00F3156D">
        <w:rPr>
          <w:rFonts w:ascii="Times New Roman" w:eastAsiaTheme="minorEastAsia" w:hAnsi="Times New Roman" w:cs="Times New Roman"/>
          <w:sz w:val="24"/>
          <w:szCs w:val="24"/>
        </w:rPr>
        <w:t>AIC</w:t>
      </w:r>
      <w:r w:rsidR="00152D56">
        <w:rPr>
          <w:rFonts w:ascii="Times New Roman" w:eastAsiaTheme="minorEastAsia" w:hAnsi="Times New Roman" w:cs="Times New Roman"/>
          <w:sz w:val="24"/>
          <w:szCs w:val="24"/>
        </w:rPr>
        <w:t>cmodavg</w:t>
      </w:r>
      <w:proofErr w:type="spellEnd"/>
      <w:r w:rsidR="00152D56">
        <w:rPr>
          <w:rFonts w:ascii="Times New Roman" w:eastAsiaTheme="minorEastAsia" w:hAnsi="Times New Roman" w:cs="Times New Roman"/>
          <w:sz w:val="24"/>
          <w:szCs w:val="24"/>
        </w:rPr>
        <w:t xml:space="preserve">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RW.CITE{{519 Mazerolle,MJ 2016}}</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(Mazerolle 2016)</w:t>
      </w:r>
      <w:r w:rsidR="00152D56">
        <w:rPr>
          <w:rFonts w:ascii="Times New Roman" w:eastAsiaTheme="minorEastAsia" w:hAnsi="Times New Roman" w:cs="Times New Roman"/>
          <w:sz w:val="24"/>
          <w:szCs w:val="24"/>
        </w:rPr>
        <w:fldChar w:fldCharType="end"/>
      </w:r>
      <w:r w:rsidRPr="00BE2C21">
        <w:rPr>
          <w:rFonts w:ascii="Times New Roman" w:eastAsiaTheme="minorEastAsia" w:hAnsi="Times New Roman" w:cs="Times New Roman"/>
          <w:sz w:val="24"/>
          <w:szCs w:val="24"/>
        </w:rPr>
        <w:t>.</w:t>
      </w:r>
      <w:r w:rsidR="00F4313D" w:rsidRPr="00BE2C21">
        <w:rPr>
          <w:rFonts w:ascii="Times New Roman" w:eastAsiaTheme="minorEastAsia" w:hAnsi="Times New Roman" w:cs="Times New Roman"/>
          <w:sz w:val="24"/>
          <w:szCs w:val="24"/>
        </w:rPr>
        <w:t xml:space="preserve"> </w:t>
      </w:r>
    </w:p>
    <w:p w14:paraId="4F7BD253" w14:textId="0B692B77" w:rsidR="00CE5C31" w:rsidRPr="00BE2C21" w:rsidRDefault="00485FD3" w:rsidP="00F97140">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00CF6FB3" w:rsidRPr="00CF6FB3">
        <w:rPr>
          <w:rFonts w:ascii="Times New Roman" w:eastAsiaTheme="minorEastAsia" w:hAnsi="Times New Roman" w:cs="Times New Roman"/>
          <w:b/>
          <w:sz w:val="24"/>
          <w:szCs w:val="24"/>
        </w:rPr>
        <w:t>.</w:t>
      </w:r>
      <w:r w:rsidR="00CF6FB3">
        <w:rPr>
          <w:rFonts w:ascii="Times New Roman" w:eastAsiaTheme="minorEastAsia" w:hAnsi="Times New Roman" w:cs="Times New Roman"/>
          <w:sz w:val="24"/>
          <w:szCs w:val="24"/>
        </w:rPr>
        <w:t xml:space="preserve"> </w:t>
      </w:r>
      <w:r w:rsidR="000670E6">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sidR="000670E6">
        <w:rPr>
          <w:rFonts w:ascii="Times New Roman" w:hAnsi="Times New Roman" w:cs="Times New Roman"/>
          <w:noProof/>
          <w:sz w:val="24"/>
          <w:szCs w:val="24"/>
        </w:rPr>
        <w:t xml:space="preserve"> is the top model</w:t>
      </w:r>
      <w:r>
        <w:rPr>
          <w:rFonts w:ascii="Times New Roman" w:hAnsi="Times New Roman" w:cs="Times New Roman"/>
          <w:noProof/>
          <w:sz w:val="24"/>
          <w:szCs w:val="24"/>
        </w:rPr>
        <w:t>, t</w:t>
      </w:r>
      <w:r w:rsidR="000670E6">
        <w:rPr>
          <w:rFonts w:ascii="Times New Roman" w:hAnsi="Times New Roman" w:cs="Times New Roman"/>
          <w:noProof/>
          <w:sz w:val="24"/>
          <w:szCs w:val="24"/>
        </w:rPr>
        <w:t xml:space="preserve">he </w:t>
      </w:r>
      <w:r>
        <w:rPr>
          <w:rFonts w:ascii="Times New Roman" w:hAnsi="Times New Roman" w:cs="Times New Roman"/>
          <w:sz w:val="24"/>
          <w:szCs w:val="24"/>
        </w:rPr>
        <w:t>impact</w:t>
      </w:r>
      <w:r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Pr>
          <w:rFonts w:ascii="Times New Roman" w:hAnsi="Times New Roman" w:cs="Times New Roman"/>
          <w:sz w:val="24"/>
          <w:szCs w:val="24"/>
        </w:rPr>
        <w:t xml:space="preserve">YL </w:t>
      </w:r>
      <w:r w:rsidR="000670E6">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593CBE" w:rsidRPr="00BE2C21">
        <w:rPr>
          <w:rFonts w:ascii="Times New Roman" w:hAnsi="Times New Roman" w:cs="Times New Roman"/>
          <w:sz w:val="24"/>
          <w:szCs w:val="24"/>
        </w:rPr>
        <w:fldChar w:fldCharType="begin"/>
      </w:r>
      <w:r w:rsidR="00593CBE" w:rsidRPr="00BE2C21">
        <w:rPr>
          <w:rFonts w:ascii="Times New Roman" w:hAnsi="Times New Roman" w:cs="Times New Roman"/>
          <w:sz w:val="24"/>
          <w:szCs w:val="24"/>
        </w:rPr>
        <w:instrText>ADDIN RW.CITE{{183 Lindquist,JohnL 1996}}</w:instrText>
      </w:r>
      <w:r w:rsidR="00593CBE" w:rsidRPr="00BE2C21">
        <w:rPr>
          <w:rFonts w:ascii="Times New Roman" w:hAnsi="Times New Roman" w:cs="Times New Roman"/>
          <w:sz w:val="24"/>
          <w:szCs w:val="24"/>
        </w:rPr>
        <w:fldChar w:fldCharType="separate"/>
      </w:r>
      <w:r w:rsidR="00027C12" w:rsidRPr="00BE2C21">
        <w:rPr>
          <w:rFonts w:ascii="Times New Roman" w:hAnsi="Times New Roman" w:cs="Times New Roman"/>
          <w:sz w:val="24"/>
          <w:szCs w:val="24"/>
        </w:rPr>
        <w:t>(Lindquist et al. 1996)</w:t>
      </w:r>
      <w:r w:rsidR="00593CBE"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models</w:t>
      </w:r>
      <w:r w:rsidR="00004E53" w:rsidRPr="00BE2C21">
        <w:rPr>
          <w:rFonts w:ascii="Times New Roman" w:hAnsi="Times New Roman" w:cs="Times New Roman"/>
          <w:sz w:val="24"/>
          <w:szCs w:val="24"/>
        </w:rPr>
        <w:t xml:space="preserve"> </w:t>
      </w:r>
      <w:r w:rsidR="00004E53" w:rsidRPr="00BE2C21">
        <w:rPr>
          <w:rFonts w:ascii="Times New Roman" w:hAnsi="Times New Roman" w:cs="Times New Roman"/>
          <w:sz w:val="24"/>
          <w:szCs w:val="24"/>
        </w:rPr>
        <w:fldChar w:fldCharType="begin"/>
      </w:r>
      <w:r w:rsidR="00004E53" w:rsidRPr="00BE2C21">
        <w:rPr>
          <w:rFonts w:ascii="Times New Roman" w:hAnsi="Times New Roman" w:cs="Times New Roman"/>
          <w:sz w:val="24"/>
          <w:szCs w:val="24"/>
        </w:rPr>
        <w:instrText>ADDIN RW.CITE{{185 Werle,Rodrigo 2014}}</w:instrText>
      </w:r>
      <w:r w:rsidR="00004E53" w:rsidRPr="00BE2C21">
        <w:rPr>
          <w:rFonts w:ascii="Times New Roman" w:hAnsi="Times New Roman" w:cs="Times New Roman"/>
          <w:sz w:val="24"/>
          <w:szCs w:val="24"/>
        </w:rPr>
        <w:fldChar w:fldCharType="separate"/>
      </w:r>
      <w:r w:rsidR="00B93D99" w:rsidRPr="00B93D99">
        <w:rPr>
          <w:rFonts w:ascii="Times New Roman" w:hAnsi="Times New Roman" w:cs="Times New Roman"/>
          <w:sz w:val="24"/>
          <w:szCs w:val="24"/>
        </w:rPr>
        <w:t>(Werle et al. 2014c)</w:t>
      </w:r>
      <w:r w:rsidR="00004E53"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w:t>
      </w:r>
      <w:r>
        <w:rPr>
          <w:rFonts w:ascii="Times New Roman" w:hAnsi="Times New Roman" w:cs="Times New Roman"/>
          <w:sz w:val="24"/>
          <w:szCs w:val="24"/>
        </w:rPr>
        <w:t xml:space="preserve">F-test is calculated as </w:t>
      </w:r>
      <w:r w:rsidR="0044728F">
        <w:rPr>
          <w:rFonts w:ascii="Times New Roman" w:hAnsi="Times New Roman" w:cs="Times New Roman"/>
          <w:sz w:val="24"/>
          <w:szCs w:val="24"/>
        </w:rPr>
        <w:fldChar w:fldCharType="begin"/>
      </w:r>
      <w:r w:rsidR="0044728F">
        <w:rPr>
          <w:rFonts w:ascii="Times New Roman" w:hAnsi="Times New Roman" w:cs="Times New Roman"/>
          <w:sz w:val="24"/>
          <w:szCs w:val="24"/>
        </w:rPr>
        <w:instrText>ADDIN RW.CITE{{316 Archontoulis,SotiriosV 2015}}</w:instrText>
      </w:r>
      <w:r w:rsidR="0044728F">
        <w:rPr>
          <w:rFonts w:ascii="Times New Roman" w:hAnsi="Times New Roman" w:cs="Times New Roman"/>
          <w:sz w:val="24"/>
          <w:szCs w:val="24"/>
        </w:rPr>
        <w:fldChar w:fldCharType="separate"/>
      </w:r>
      <w:r w:rsidR="0044728F" w:rsidRPr="0044728F">
        <w:rPr>
          <w:rFonts w:ascii="Times New Roman" w:hAnsi="Times New Roman" w:cs="Times New Roman"/>
          <w:sz w:val="24"/>
          <w:szCs w:val="24"/>
        </w:rPr>
        <w:t>(Archontoulis and Miguez 2015)</w:t>
      </w:r>
      <w:r w:rsidR="0044728F">
        <w:rPr>
          <w:rFonts w:ascii="Times New Roman" w:hAnsi="Times New Roman" w:cs="Times New Roman"/>
          <w:sz w:val="24"/>
          <w:szCs w:val="24"/>
        </w:rPr>
        <w:fldChar w:fldCharType="end"/>
      </w:r>
      <w:r>
        <w:rPr>
          <w:rFonts w:ascii="Times New Roman" w:hAnsi="Times New Roman" w:cs="Times New Roman"/>
          <w:sz w:val="24"/>
          <w:szCs w:val="24"/>
        </w:rPr>
        <w:t>:</w:t>
      </w:r>
      <w:r w:rsidR="00CE5C31" w:rsidRPr="00BE2C21">
        <w:rPr>
          <w:rFonts w:ascii="Times New Roman" w:hAnsi="Times New Roman" w:cs="Times New Roman"/>
          <w:sz w:val="24"/>
          <w:szCs w:val="24"/>
        </w:rPr>
        <w:t xml:space="preserve"> </w:t>
      </w:r>
    </w:p>
    <w:p w14:paraId="5C40A96B" w14:textId="553F92D1" w:rsidR="00CE5C31" w:rsidRPr="00BE2C21" w:rsidRDefault="00CE5C31" w:rsidP="000B5151">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gl</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2A0AACE4" w:rsidR="002707FB" w:rsidRDefault="00CE5C31" w:rsidP="002707FB">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 xml:space="preserve">model (step 2, 3, or 4), respectively; </w:t>
      </w:r>
      <w:proofErr w:type="spellStart"/>
      <w:r w:rsidRPr="00BE2C21">
        <w:rPr>
          <w:rFonts w:ascii="Times New Roman" w:hAnsi="Times New Roman" w:cs="Times New Roman"/>
          <w:sz w:val="24"/>
          <w:szCs w:val="24"/>
        </w:rPr>
        <w:t>df</w:t>
      </w:r>
      <w:r w:rsidRPr="00BE2C21">
        <w:rPr>
          <w:rFonts w:ascii="Times New Roman" w:hAnsi="Times New Roman" w:cs="Times New Roman"/>
          <w:sz w:val="24"/>
          <w:szCs w:val="24"/>
          <w:vertAlign w:val="subscript"/>
        </w:rPr>
        <w:t>FULL</w:t>
      </w:r>
      <w:proofErr w:type="spellEnd"/>
      <w:r w:rsidRPr="00BE2C21">
        <w:rPr>
          <w:rFonts w:ascii="Times New Roman" w:hAnsi="Times New Roman" w:cs="Times New Roman"/>
          <w:sz w:val="24"/>
          <w:szCs w:val="24"/>
        </w:rPr>
        <w:t xml:space="preserve"> and </w:t>
      </w:r>
      <w:proofErr w:type="spellStart"/>
      <w:r w:rsidRPr="00BE2C21">
        <w:rPr>
          <w:rFonts w:ascii="Times New Roman" w:hAnsi="Times New Roman" w:cs="Times New Roman"/>
          <w:sz w:val="24"/>
          <w:szCs w:val="24"/>
        </w:rPr>
        <w:t>df</w:t>
      </w:r>
      <w:r w:rsidRPr="00BE2C21">
        <w:rPr>
          <w:rFonts w:ascii="Times New Roman" w:hAnsi="Times New Roman" w:cs="Times New Roman"/>
          <w:sz w:val="24"/>
          <w:szCs w:val="24"/>
          <w:vertAlign w:val="subscript"/>
        </w:rPr>
        <w:t>RED</w:t>
      </w:r>
      <w:proofErr w:type="spellEnd"/>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sidRPr="00901A75">
        <w:rPr>
          <w:rFonts w:ascii="Times New Roman" w:hAnsi="Times New Roman" w:cs="Times New Roman"/>
          <w:noProof/>
          <w:sz w:val="24"/>
          <w:szCs w:val="24"/>
        </w:rPr>
        <w:t>different</w:t>
      </w:r>
      <w:r w:rsidR="00901A75">
        <w:rPr>
          <w:rFonts w:ascii="Times New Roman" w:hAnsi="Times New Roman" w:cs="Times New Roman"/>
          <w:noProof/>
          <w:sz w:val="24"/>
          <w:szCs w:val="24"/>
        </w:rPr>
        <w:t>. T</w:t>
      </w:r>
      <w:r w:rsidR="008B1E84" w:rsidRPr="00901A75">
        <w:rPr>
          <w:rFonts w:ascii="Times New Roman" w:hAnsi="Times New Roman" w:cs="Times New Roman"/>
          <w:noProof/>
          <w:sz w:val="24"/>
          <w:szCs w:val="24"/>
        </w:rPr>
        <w:t>hus</w:t>
      </w:r>
      <w:r w:rsidR="008B1E84">
        <w:rPr>
          <w:rFonts w:ascii="Times New Roman" w:hAnsi="Times New Roman" w:cs="Times New Roman"/>
          <w:sz w:val="24"/>
          <w:szCs w:val="24"/>
        </w:rPr>
        <w:t xml:space="preserve">,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0670E6">
        <w:rPr>
          <w:rFonts w:ascii="Times New Roman" w:hAnsi="Times New Roman" w:cs="Times New Roman"/>
          <w:sz w:val="24"/>
          <w:szCs w:val="24"/>
        </w:rPr>
        <w:fldChar w:fldCharType="begin"/>
      </w:r>
      <w:r w:rsidR="000670E6">
        <w:rPr>
          <w:rFonts w:ascii="Times New Roman" w:hAnsi="Times New Roman" w:cs="Times New Roman"/>
          <w:sz w:val="24"/>
          <w:szCs w:val="24"/>
        </w:rPr>
        <w:instrText>ADDIN RW.CITE{{323 Ritz,Christian 2008}}</w:instrText>
      </w:r>
      <w:r w:rsidR="000670E6">
        <w:rPr>
          <w:rFonts w:ascii="Times New Roman" w:hAnsi="Times New Roman" w:cs="Times New Roman"/>
          <w:sz w:val="24"/>
          <w:szCs w:val="24"/>
        </w:rPr>
        <w:fldChar w:fldCharType="separate"/>
      </w:r>
      <w:r w:rsidR="000670E6" w:rsidRPr="00FE1B27">
        <w:rPr>
          <w:rFonts w:ascii="Times New Roman" w:hAnsi="Times New Roman" w:cs="Times New Roman"/>
          <w:sz w:val="24"/>
          <w:szCs w:val="24"/>
        </w:rPr>
        <w:t>(Ritz and Streibig 2008)</w:t>
      </w:r>
      <w:r w:rsidR="000670E6">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066CC7DF" w:rsidR="00F335A5" w:rsidRPr="00BE2C21" w:rsidRDefault="006E0556" w:rsidP="00BE2C2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t>F</w:t>
      </w:r>
      <w:r w:rsidRPr="006E0556">
        <w:rPr>
          <w:rFonts w:ascii="Times New Roman" w:hAnsi="Times New Roman" w:cs="Times New Roman"/>
          <w:noProof/>
          <w:sz w:val="24"/>
          <w:szCs w:val="24"/>
        </w:rPr>
        <w:t xml:space="preserve">our major steps need to be completed </w:t>
      </w:r>
      <w:r>
        <w:rPr>
          <w:rFonts w:ascii="Times New Roman" w:hAnsi="Times New Roman" w:cs="Times New Roman"/>
          <w:noProof/>
          <w:sz w:val="24"/>
          <w:szCs w:val="24"/>
        </w:rPr>
        <w:t>t</w:t>
      </w:r>
      <w:r w:rsidR="00494523" w:rsidRPr="006E0556">
        <w:rPr>
          <w:rFonts w:ascii="Times New Roman" w:hAnsi="Times New Roman" w:cs="Times New Roman"/>
          <w:noProof/>
          <w:sz w:val="24"/>
          <w:szCs w:val="24"/>
        </w:rPr>
        <w:t>o compare the parameter</w:t>
      </w:r>
      <w:r w:rsidR="00706396" w:rsidRPr="006E0556">
        <w:rPr>
          <w:rFonts w:ascii="Times New Roman" w:hAnsi="Times New Roman" w:cs="Times New Roman"/>
          <w:noProof/>
          <w:sz w:val="24"/>
          <w:szCs w:val="24"/>
        </w:rPr>
        <w:t>s using this method</w:t>
      </w:r>
      <w:r w:rsidR="00F335A5" w:rsidRPr="00BE2C21">
        <w:rPr>
          <w:rFonts w:ascii="Times New Roman" w:hAnsi="Times New Roman" w:cs="Times New Roman"/>
          <w:sz w:val="24"/>
          <w:szCs w:val="24"/>
        </w:rPr>
        <w:t xml:space="preserve"> </w:t>
      </w:r>
      <w:r w:rsidR="00F6376E" w:rsidRPr="00BE2C21">
        <w:rPr>
          <w:rFonts w:ascii="Times New Roman" w:hAnsi="Times New Roman" w:cs="Times New Roman"/>
          <w:sz w:val="24"/>
          <w:szCs w:val="24"/>
        </w:rPr>
        <w:t>(</w:t>
      </w:r>
      <w:r w:rsidR="00D14D84">
        <w:rPr>
          <w:rFonts w:ascii="Times New Roman" w:hAnsi="Times New Roman" w:cs="Times New Roman"/>
          <w:sz w:val="24"/>
          <w:szCs w:val="24"/>
        </w:rPr>
        <w:t xml:space="preserve">see </w:t>
      </w:r>
      <w:r w:rsidR="00917807">
        <w:rPr>
          <w:rFonts w:ascii="Times New Roman" w:hAnsi="Times New Roman" w:cs="Times New Roman"/>
          <w:noProof/>
          <w:sz w:val="24"/>
          <w:szCs w:val="24"/>
        </w:rPr>
        <w:t>s</w:t>
      </w:r>
      <w:r w:rsidR="00917807" w:rsidRPr="0021047E">
        <w:rPr>
          <w:rFonts w:ascii="Times New Roman" w:hAnsi="Times New Roman" w:cs="Times New Roman"/>
          <w:noProof/>
          <w:sz w:val="24"/>
          <w:szCs w:val="24"/>
        </w:rPr>
        <w:t>upplemental</w:t>
      </w:r>
      <w:r w:rsidR="00917807" w:rsidRPr="00BE2C21">
        <w:rPr>
          <w:rFonts w:ascii="Times New Roman" w:hAnsi="Times New Roman" w:cs="Times New Roman"/>
          <w:sz w:val="24"/>
          <w:szCs w:val="24"/>
        </w:rPr>
        <w:t xml:space="preserve"> </w:t>
      </w:r>
      <w:r w:rsidR="0015421C">
        <w:rPr>
          <w:rFonts w:ascii="Times New Roman" w:hAnsi="Times New Roman" w:cs="Times New Roman"/>
          <w:sz w:val="24"/>
          <w:szCs w:val="24"/>
        </w:rPr>
        <w:t>file</w:t>
      </w:r>
      <w:r w:rsidR="00F6376E" w:rsidRPr="00BE2C21">
        <w:rPr>
          <w:rFonts w:ascii="Times New Roman" w:hAnsi="Times New Roman" w:cs="Times New Roman"/>
          <w:sz w:val="24"/>
          <w:szCs w:val="24"/>
        </w:rPr>
        <w:t>)</w:t>
      </w:r>
      <w:r w:rsidR="00F335A5" w:rsidRPr="00BE2C21">
        <w:rPr>
          <w:rFonts w:ascii="Times New Roman" w:hAnsi="Times New Roman" w:cs="Times New Roman"/>
          <w:sz w:val="24"/>
          <w:szCs w:val="24"/>
        </w:rPr>
        <w:t>:</w:t>
      </w:r>
    </w:p>
    <w:p w14:paraId="44F3A327" w14:textId="70D20D6E" w:rsidR="002707FB" w:rsidRDefault="00071499" w:rsidP="002707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1)</w:t>
      </w:r>
      <w:r w:rsidR="004012A0">
        <w:rPr>
          <w:rFonts w:ascii="Times New Roman" w:hAnsi="Times New Roman" w:cs="Times New Roman"/>
          <w:sz w:val="24"/>
          <w:szCs w:val="24"/>
        </w:rPr>
        <w:t xml:space="preserve"> </w:t>
      </w:r>
      <w:r>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sidR="004012A0">
        <w:rPr>
          <w:rFonts w:ascii="Times New Roman" w:hAnsi="Times New Roman" w:cs="Times New Roman"/>
          <w:sz w:val="24"/>
          <w:szCs w:val="24"/>
        </w:rPr>
        <w:t>to</w:t>
      </w:r>
      <w:r w:rsidR="004012A0"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sidR="004012A0">
        <w:rPr>
          <w:rFonts w:ascii="Times New Roman" w:hAnsi="Times New Roman" w:cs="Times New Roman"/>
          <w:sz w:val="24"/>
          <w:szCs w:val="24"/>
        </w:rPr>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full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141A1B78" w:rsidR="00F335A5" w:rsidRPr="004F28FC" w:rsidRDefault="00071499" w:rsidP="002707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Pr>
          <w:rFonts w:ascii="Times New Roman" w:hAnsi="Times New Roman" w:cs="Times New Roman"/>
          <w:sz w:val="24"/>
          <w:szCs w:val="24"/>
        </w:rPr>
        <w:t>P</w:t>
      </w:r>
      <w:r w:rsidR="00D0278F" w:rsidRPr="004F28FC">
        <w:rPr>
          <w:rFonts w:ascii="Times New Roman" w:hAnsi="Times New Roman" w:cs="Times New Roman"/>
          <w:sz w:val="24"/>
          <w:szCs w:val="24"/>
        </w:rPr>
        <w:t>ool</w:t>
      </w:r>
      <w:r w:rsidR="002C04E1">
        <w:rPr>
          <w:rFonts w:ascii="Times New Roman" w:hAnsi="Times New Roman" w:cs="Times New Roman"/>
          <w:sz w:val="24"/>
          <w:szCs w:val="24"/>
        </w:rPr>
        <w:t>ing</w:t>
      </w:r>
      <w:r w:rsidR="00D0278F" w:rsidRPr="004F28FC">
        <w:rPr>
          <w:rFonts w:ascii="Times New Roman" w:hAnsi="Times New Roman" w:cs="Times New Roman"/>
          <w:sz w:val="24"/>
          <w:szCs w:val="24"/>
        </w:rPr>
        <w:t xml:space="preserve"> </w:t>
      </w:r>
      <w:r w:rsidR="004012A0" w:rsidRPr="004F28FC">
        <w:rPr>
          <w:rFonts w:ascii="Times New Roman" w:hAnsi="Times New Roman" w:cs="Times New Roman"/>
          <w:sz w:val="24"/>
          <w:szCs w:val="24"/>
        </w:rPr>
        <w:t xml:space="preserve">the </w:t>
      </w:r>
      <w:r w:rsidR="00B804D9" w:rsidRPr="004F28FC">
        <w:rPr>
          <w:rFonts w:ascii="Times New Roman" w:hAnsi="Times New Roman" w:cs="Times New Roman"/>
          <w:noProof/>
          <w:sz w:val="24"/>
          <w:szCs w:val="24"/>
        </w:rPr>
        <w:t>data</w:t>
      </w:r>
      <w:r w:rsidR="00B804D9">
        <w:rPr>
          <w:rFonts w:ascii="Times New Roman" w:hAnsi="Times New Roman" w:cs="Times New Roman"/>
          <w:noProof/>
          <w:sz w:val="24"/>
          <w:szCs w:val="24"/>
        </w:rPr>
        <w:t xml:space="preserve"> for both spe</w:t>
      </w:r>
      <w:r w:rsidR="00F97140">
        <w:rPr>
          <w:rFonts w:ascii="Times New Roman" w:hAnsi="Times New Roman" w:cs="Times New Roman"/>
          <w:noProof/>
          <w:sz w:val="24"/>
          <w:szCs w:val="24"/>
        </w:rPr>
        <w:t>ci</w:t>
      </w:r>
      <w:r w:rsidR="00B804D9">
        <w:rPr>
          <w:rFonts w:ascii="Times New Roman" w:hAnsi="Times New Roman" w:cs="Times New Roman"/>
          <w:noProof/>
          <w:sz w:val="24"/>
          <w:szCs w:val="24"/>
        </w:rPr>
        <w:t>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R. brasiliensis</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C. benghalensis</w:t>
      </w:r>
      <w:r w:rsidR="00402CD7" w:rsidRPr="004F28FC">
        <w:rPr>
          <w:rFonts w:ascii="Times New Roman" w:hAnsi="Times New Roman" w:cs="Times New Roman"/>
          <w:sz w:val="24"/>
          <w:szCs w:val="24"/>
        </w:rPr>
        <w:t xml:space="preserve">) and fit </w:t>
      </w:r>
      <w:r w:rsidR="00B804D9">
        <w:rPr>
          <w:rFonts w:ascii="Times New Roman" w:hAnsi="Times New Roman" w:cs="Times New Roman"/>
          <w:sz w:val="24"/>
          <w:szCs w:val="24"/>
        </w:rPr>
        <w:t>E</w:t>
      </w:r>
      <w:r w:rsidR="00B804D9" w:rsidRPr="004F28FC">
        <w:rPr>
          <w:rFonts w:ascii="Times New Roman" w:hAnsi="Times New Roman" w:cs="Times New Roman"/>
          <w:sz w:val="24"/>
          <w:szCs w:val="24"/>
        </w:rPr>
        <w:t xml:space="preserve">quation </w:t>
      </w:r>
      <w:r w:rsidR="004012A0" w:rsidRPr="004F28FC">
        <w:rPr>
          <w:rFonts w:ascii="Times New Roman" w:hAnsi="Times New Roman" w:cs="Times New Roman"/>
          <w:sz w:val="24"/>
          <w:szCs w:val="24"/>
        </w:rPr>
        <w:t>[</w:t>
      </w:r>
      <w:r w:rsidR="000670E6">
        <w:rPr>
          <w:rFonts w:ascii="Times New Roman" w:hAnsi="Times New Roman" w:cs="Times New Roman"/>
          <w:sz w:val="24"/>
          <w:szCs w:val="24"/>
        </w:rPr>
        <w:t>2</w:t>
      </w:r>
      <w:r w:rsidR="004012A0" w:rsidRPr="004F28FC">
        <w:rPr>
          <w:rFonts w:ascii="Times New Roman" w:hAnsi="Times New Roman" w:cs="Times New Roman"/>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polled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00901A75">
        <w:rPr>
          <w:rFonts w:ascii="Times New Roman" w:hAnsi="Times New Roman" w:cs="Times New Roman"/>
          <w:noProof/>
          <w:sz w:val="24"/>
          <w:szCs w:val="24"/>
        </w:rPr>
        <w:t>is</w:t>
      </w:r>
      <w:r w:rsidR="00B804D9"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 xml:space="preserve">two more </w:t>
      </w:r>
      <w:proofErr w:type="gramStart"/>
      <w:r w:rsidR="005825AF" w:rsidRPr="004F28FC">
        <w:rPr>
          <w:rFonts w:ascii="Times New Roman" w:hAnsi="Times New Roman" w:cs="Times New Roman"/>
          <w:sz w:val="24"/>
          <w:szCs w:val="24"/>
        </w:rPr>
        <w:t>hypothesis</w:t>
      </w:r>
      <w:proofErr w:type="gramEnd"/>
      <w:r w:rsidR="005825AF" w:rsidRPr="004F28FC">
        <w:rPr>
          <w:rFonts w:ascii="Times New Roman" w:hAnsi="Times New Roman" w:cs="Times New Roman"/>
          <w:sz w:val="24"/>
          <w:szCs w:val="24"/>
        </w:rPr>
        <w:t xml:space="preserve"> to be tested.</w:t>
      </w:r>
    </w:p>
    <w:p w14:paraId="6240AB6B" w14:textId="71843EAD" w:rsidR="002707FB" w:rsidRDefault="00071499" w:rsidP="002707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w:t>
      </w:r>
      <w:r w:rsidR="002707FB">
        <w:rPr>
          <w:rFonts w:ascii="Times New Roman" w:hAnsi="Times New Roman" w:cs="Times New Roman"/>
          <w:sz w:val="24"/>
          <w:szCs w:val="24"/>
        </w:rPr>
        <w:t xml:space="preserve"> </w:t>
      </w:r>
      <w:r>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1E4726B" w:rsidR="00F335A5" w:rsidRDefault="00071499" w:rsidP="00BE2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B5E26">
        <w:rPr>
          <w:rFonts w:ascii="Times New Roman" w:hAnsi="Times New Roman" w:cs="Times New Roman"/>
          <w:sz w:val="24"/>
          <w:szCs w:val="24"/>
        </w:rPr>
        <w:t xml:space="preserve"> </w:t>
      </w:r>
      <w:r>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Pr>
          <w:rFonts w:ascii="Times New Roman" w:hAnsi="Times New Roman" w:cs="Times New Roman"/>
          <w:sz w:val="24"/>
          <w:szCs w:val="24"/>
        </w:rPr>
        <w:t xml:space="preserve">Additional AIC </w:t>
      </w:r>
      <w:r w:rsidR="00082C40" w:rsidRPr="0021047E">
        <w:rPr>
          <w:rFonts w:ascii="Times New Roman" w:hAnsi="Times New Roman" w:cs="Times New Roman"/>
          <w:noProof/>
          <w:sz w:val="24"/>
          <w:szCs w:val="24"/>
        </w:rPr>
        <w:t>was also performed</w:t>
      </w:r>
      <w:r w:rsidR="00082C40">
        <w:rPr>
          <w:rFonts w:ascii="Times New Roman" w:hAnsi="Times New Roman" w:cs="Times New Roman"/>
          <w:sz w:val="24"/>
          <w:szCs w:val="24"/>
        </w:rPr>
        <w:t xml:space="preserve"> for the nested model selection</w:t>
      </w:r>
      <w:r w:rsidR="00F97140">
        <w:rPr>
          <w:rFonts w:ascii="Times New Roman" w:hAnsi="Times New Roman" w:cs="Times New Roman"/>
          <w:sz w:val="24"/>
          <w:szCs w:val="24"/>
        </w:rPr>
        <w:t xml:space="preserve"> for confirming the F-test model selection.</w:t>
      </w:r>
      <w:r w:rsidR="000A3E0A">
        <w:rPr>
          <w:rFonts w:ascii="Times New Roman" w:hAnsi="Times New Roman" w:cs="Times New Roman"/>
          <w:sz w:val="24"/>
          <w:szCs w:val="24"/>
        </w:rPr>
        <w:t xml:space="preserve"> </w:t>
      </w:r>
    </w:p>
    <w:p w14:paraId="6DF98E67" w14:textId="03443361" w:rsidR="00E5213E" w:rsidRPr="00BE2C21" w:rsidRDefault="00E5213E" w:rsidP="00E5213E">
      <w:pPr>
        <w:spacing w:after="0" w:line="480" w:lineRule="auto"/>
        <w:rPr>
          <w:rFonts w:ascii="Times New Roman" w:hAnsi="Times New Roman" w:cs="Times New Roman"/>
          <w:sz w:val="24"/>
          <w:szCs w:val="24"/>
        </w:rPr>
      </w:pPr>
      <w:r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sidRPr="00C746DF">
        <w:rPr>
          <w:rFonts w:ascii="Times New Roman" w:hAnsi="Times New Roman" w:cs="Times New Roman"/>
          <w:b/>
          <w:sz w:val="24"/>
          <w:szCs w:val="24"/>
        </w:rPr>
        <w:t>fit</w:t>
      </w:r>
      <w:r w:rsidR="008535E8" w:rsidRPr="00C746DF">
        <w:rPr>
          <w:rFonts w:ascii="Times New Roman" w:hAnsi="Times New Roman" w:cs="Times New Roman"/>
          <w:b/>
          <w:sz w:val="24"/>
          <w:szCs w:val="24"/>
        </w:rPr>
        <w:t xml:space="preserve"> of</w:t>
      </w:r>
      <w:r w:rsidR="00D14D84" w:rsidRPr="00C746DF">
        <w:rPr>
          <w:rFonts w:ascii="Times New Roman" w:hAnsi="Times New Roman" w:cs="Times New Roman"/>
          <w:b/>
          <w:sz w:val="24"/>
          <w:szCs w:val="24"/>
        </w:rPr>
        <w:t xml:space="preserve"> the models</w:t>
      </w:r>
      <w:r w:rsidR="00CF6FB3">
        <w:rPr>
          <w:rFonts w:ascii="Times New Roman" w:hAnsi="Times New Roman" w:cs="Times New Roman"/>
          <w:b/>
          <w:sz w:val="24"/>
          <w:szCs w:val="24"/>
        </w:rPr>
        <w:t xml:space="preserve">. </w:t>
      </w: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 polynomial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8302A9" w:rsidRPr="00BE2C21">
        <w:rPr>
          <w:rFonts w:ascii="Times New Roman" w:hAnsi="Times New Roman" w:cs="Times New Roman"/>
          <w:sz w:val="24"/>
          <w:szCs w:val="24"/>
        </w:rPr>
        <w:fldChar w:fldCharType="begin"/>
      </w:r>
      <w:r w:rsidR="008302A9" w:rsidRPr="00BE2C21">
        <w:rPr>
          <w:rFonts w:ascii="Times New Roman" w:hAnsi="Times New Roman" w:cs="Times New Roman"/>
          <w:sz w:val="24"/>
          <w:szCs w:val="24"/>
        </w:rPr>
        <w:instrText>ADDIN RW.CITE{{316 Archontoulis,SotiriosV 2015; 176 Roman,EriveltonS 2000; 177 Mayer,DG 1993}}</w:instrText>
      </w:r>
      <w:r w:rsidR="008302A9" w:rsidRPr="00BE2C21">
        <w:rPr>
          <w:rFonts w:ascii="Times New Roman" w:hAnsi="Times New Roman" w:cs="Times New Roman"/>
          <w:sz w:val="24"/>
          <w:szCs w:val="24"/>
        </w:rPr>
        <w:fldChar w:fldCharType="separate"/>
      </w:r>
      <w:r w:rsidR="008302A9" w:rsidRPr="00BE2C21">
        <w:rPr>
          <w:rFonts w:ascii="Times New Roman" w:hAnsi="Times New Roman" w:cs="Times New Roman"/>
          <w:sz w:val="24"/>
          <w:szCs w:val="24"/>
        </w:rPr>
        <w:t>(Archontoulis and Miguez 2015; Mayer and Butler 1993; Roman et al. 2000)</w:t>
      </w:r>
      <w:r w:rsidR="008302A9" w:rsidRPr="00BE2C21">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0043523" w:rsidR="00E5213E" w:rsidRPr="008779E3" w:rsidRDefault="00E5213E" w:rsidP="00E5213E">
      <w:pPr>
        <w:spacing w:after="0" w:line="480" w:lineRule="auto"/>
        <w:jc w:val="both"/>
        <w:rPr>
          <w:rFonts w:ascii="Times New Roman" w:hAnsi="Times New Roman" w:cs="Times New Roman"/>
          <w:sz w:val="24"/>
          <w:szCs w:val="24"/>
          <w:lang w:val="pt-BR"/>
        </w:rPr>
      </w:pPr>
      <m:oMath>
        <m:r>
          <w:rPr>
            <w:rFonts w:ascii="Cambria Math" w:hAnsi="Cambria Math" w:cs="Times New Roman"/>
            <w:sz w:val="24"/>
            <w:szCs w:val="24"/>
          </w:rPr>
          <m:t>RMSE</m:t>
        </m:r>
        <m:r>
          <m:rPr>
            <m:sty m:val="p"/>
          </m:rPr>
          <w:rPr>
            <w:rFonts w:ascii="Cambria Math" w:hAnsi="Cambria Math" w:cs="Times New Roman"/>
            <w:sz w:val="24"/>
            <w:szCs w:val="24"/>
            <w:lang w:val="pt-BR"/>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lang w:val="pt-BR"/>
                  </w:rPr>
                  <m:t>RSS</m:t>
                </m:r>
              </m:num>
              <m:den>
                <m:r>
                  <w:rPr>
                    <w:rFonts w:ascii="Cambria Math" w:hAnsi="Cambria Math" w:cs="Times New Roman"/>
                    <w:sz w:val="24"/>
                    <w:szCs w:val="24"/>
                    <w:lang w:val="pt-BR"/>
                  </w:rPr>
                  <m:t>n-p-1</m:t>
                </m:r>
              </m:den>
            </m:f>
          </m:e>
        </m:rad>
      </m:oMath>
      <w:r w:rsidRPr="008779E3">
        <w:rPr>
          <w:rFonts w:ascii="Times New Roman" w:eastAsiaTheme="minorEastAsia" w:hAnsi="Times New Roman" w:cs="Times New Roman"/>
          <w:sz w:val="24"/>
          <w:szCs w:val="24"/>
          <w:lang w:val="pt-BR"/>
        </w:rPr>
        <w:t xml:space="preserve">             </w:t>
      </w:r>
      <w:r w:rsidR="00F13FC4" w:rsidRPr="008779E3">
        <w:rPr>
          <w:rFonts w:ascii="Times New Roman" w:eastAsiaTheme="minorEastAsia" w:hAnsi="Times New Roman" w:cs="Times New Roman"/>
          <w:sz w:val="24"/>
          <w:szCs w:val="24"/>
          <w:lang w:val="pt-BR"/>
        </w:rPr>
        <w:t xml:space="preserve">         </w:t>
      </w:r>
      <w:r w:rsidRPr="008779E3">
        <w:rPr>
          <w:rFonts w:ascii="Times New Roman" w:eastAsiaTheme="minorEastAsia" w:hAnsi="Times New Roman" w:cs="Times New Roman"/>
          <w:sz w:val="24"/>
          <w:szCs w:val="24"/>
          <w:lang w:val="pt-BR"/>
        </w:rPr>
        <w:t xml:space="preserve"> </w:t>
      </w:r>
      <w:r w:rsidR="00F13FC4" w:rsidRPr="008779E3">
        <w:rPr>
          <w:rFonts w:ascii="Times New Roman" w:eastAsiaTheme="minorEastAsia" w:hAnsi="Times New Roman" w:cs="Times New Roman"/>
          <w:sz w:val="24"/>
          <w:szCs w:val="24"/>
          <w:lang w:val="pt-BR"/>
        </w:rPr>
        <w:t>eq.</w:t>
      </w:r>
      <w:r w:rsidRPr="008779E3">
        <w:rPr>
          <w:rFonts w:ascii="Times New Roman" w:eastAsiaTheme="minorEastAsia" w:hAnsi="Times New Roman" w:cs="Times New Roman"/>
          <w:sz w:val="24"/>
          <w:szCs w:val="24"/>
          <w:lang w:val="pt-BR"/>
        </w:rPr>
        <w:t xml:space="preserve">  </w:t>
      </w:r>
      <w:r w:rsidR="000E7CFB" w:rsidRPr="008779E3">
        <w:rPr>
          <w:rFonts w:ascii="Times New Roman" w:eastAsiaTheme="minorEastAsia" w:hAnsi="Times New Roman" w:cs="Times New Roman"/>
          <w:sz w:val="24"/>
          <w:szCs w:val="24"/>
          <w:lang w:val="pt-BR"/>
        </w:rPr>
        <w:t>[</w:t>
      </w:r>
      <w:r w:rsidRPr="008779E3">
        <w:rPr>
          <w:rFonts w:ascii="Times New Roman" w:eastAsiaTheme="minorEastAsia" w:hAnsi="Times New Roman" w:cs="Times New Roman"/>
          <w:sz w:val="24"/>
          <w:szCs w:val="24"/>
          <w:lang w:val="pt-BR"/>
        </w:rPr>
        <w:t>7</w:t>
      </w:r>
      <w:r w:rsidR="000E7CFB" w:rsidRPr="008779E3">
        <w:rPr>
          <w:rFonts w:ascii="Times New Roman" w:eastAsiaTheme="minorEastAsia" w:hAnsi="Times New Roman" w:cs="Times New Roman"/>
          <w:sz w:val="24"/>
          <w:szCs w:val="24"/>
          <w:lang w:val="pt-BR"/>
        </w:rPr>
        <w:t>]</w:t>
      </w:r>
    </w:p>
    <w:p w14:paraId="32977A84" w14:textId="6F5AC773" w:rsidR="00E5213E" w:rsidRPr="00F13FC4" w:rsidRDefault="00E5213E" w:rsidP="00E5213E">
      <w:pPr>
        <w:spacing w:after="0" w:line="480" w:lineRule="auto"/>
        <w:jc w:val="both"/>
        <w:rPr>
          <w:rFonts w:ascii="Times New Roman" w:eastAsiaTheme="minorEastAsia" w:hAnsi="Times New Roman" w:cs="Times New Roman"/>
          <w:sz w:val="24"/>
          <w:szCs w:val="24"/>
          <w:lang w:val="pt-BR"/>
        </w:rPr>
      </w:pPr>
      <m:oMath>
        <m:r>
          <w:rPr>
            <w:rFonts w:ascii="Cambria Math" w:eastAsiaTheme="minorEastAsia" w:hAnsi="Cambria Math" w:cs="Times New Roman"/>
            <w:sz w:val="24"/>
            <w:szCs w:val="24"/>
            <w:lang w:val="pt-BR"/>
          </w:rPr>
          <w:lastRenderedPageBreak/>
          <m:t>ME</m:t>
        </m:r>
        <m:r>
          <m:rPr>
            <m:sty m:val="p"/>
          </m:rPr>
          <w:rPr>
            <w:rFonts w:ascii="Cambria Math" w:eastAsiaTheme="minorEastAsia" w:hAnsi="Cambria Math" w:cs="Times New Roman"/>
            <w:sz w:val="24"/>
            <w:szCs w:val="24"/>
            <w:lang w:val="pt-BR"/>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-Pi)</m:t>
                    </m:r>
                  </m:e>
                  <m:sup>
                    <m:r>
                      <w:rPr>
                        <w:rFonts w:ascii="Cambria Math" w:hAnsi="Cambria Math" w:cs="Times New Roman"/>
                        <w:sz w:val="24"/>
                        <w:szCs w:val="24"/>
                        <w:lang w:val="pt-BR"/>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r>
                  <m:rPr>
                    <m:sty m:val="p"/>
                  </m:rPr>
                  <w:rPr>
                    <w:rFonts w:ascii="Cambria Math" w:hAnsi="Cambria Math" w:cs="Times New Roman"/>
                    <w:sz w:val="24"/>
                    <w:szCs w:val="24"/>
                    <w:lang w:val="pt-BR"/>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m:t>
                    </m:r>
                  </m:e>
                  <m:sup>
                    <m:r>
                      <w:rPr>
                        <w:rFonts w:ascii="Cambria Math" w:hAnsi="Cambria Math" w:cs="Times New Roman"/>
                        <w:sz w:val="24"/>
                        <w:szCs w:val="24"/>
                        <w:lang w:val="pt-BR"/>
                      </w:rPr>
                      <m:t>2</m:t>
                    </m:r>
                  </m:sup>
                </m:sSup>
              </m:e>
            </m:nary>
          </m:den>
        </m:f>
        <m:r>
          <w:rPr>
            <w:rFonts w:ascii="Cambria Math" w:eastAsiaTheme="minorEastAsia" w:hAnsi="Cambria Math" w:cs="Times New Roman"/>
            <w:sz w:val="24"/>
            <w:szCs w:val="24"/>
            <w:lang w:val="pt-BR"/>
          </w:rPr>
          <m:t>]</m:t>
        </m:r>
      </m:oMath>
      <w:r w:rsidRP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 xml:space="preserve">  </w:t>
      </w:r>
      <w:r w:rsid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 xml:space="preserve"> eq. </w:t>
      </w:r>
      <w:r w:rsidRPr="00F13FC4">
        <w:rPr>
          <w:rFonts w:ascii="Times New Roman" w:eastAsiaTheme="minorEastAsia" w:hAnsi="Times New Roman" w:cs="Times New Roman"/>
          <w:sz w:val="24"/>
          <w:szCs w:val="24"/>
          <w:lang w:val="pt-BR"/>
        </w:rPr>
        <w:t xml:space="preserve"> </w:t>
      </w:r>
      <w:r w:rsidR="000E7CFB" w:rsidRPr="00F13FC4">
        <w:rPr>
          <w:rFonts w:ascii="Times New Roman" w:eastAsiaTheme="minorEastAsia" w:hAnsi="Times New Roman" w:cs="Times New Roman"/>
          <w:sz w:val="24"/>
          <w:szCs w:val="24"/>
          <w:lang w:val="pt-BR"/>
        </w:rPr>
        <w:t>[</w:t>
      </w:r>
      <w:r w:rsidRPr="00F13FC4">
        <w:rPr>
          <w:rFonts w:ascii="Times New Roman" w:eastAsiaTheme="minorEastAsia" w:hAnsi="Times New Roman" w:cs="Times New Roman"/>
          <w:sz w:val="24"/>
          <w:szCs w:val="24"/>
          <w:lang w:val="pt-BR"/>
        </w:rPr>
        <w:t>8</w:t>
      </w:r>
      <w:r w:rsidR="000E7CFB" w:rsidRPr="00F13FC4">
        <w:rPr>
          <w:rFonts w:ascii="Times New Roman" w:eastAsiaTheme="minorEastAsia" w:hAnsi="Times New Roman" w:cs="Times New Roman"/>
          <w:sz w:val="24"/>
          <w:szCs w:val="24"/>
          <w:lang w:val="pt-BR"/>
        </w:rPr>
        <w:t>]</w:t>
      </w:r>
    </w:p>
    <w:p w14:paraId="7843F237" w14:textId="596AA43F" w:rsidR="003F1D09" w:rsidRPr="00BE2C21" w:rsidRDefault="003F1D09" w:rsidP="00E5213E">
      <w:pPr>
        <w:spacing w:after="0" w:line="480" w:lineRule="auto"/>
        <w:jc w:val="both"/>
        <w:rPr>
          <w:rFonts w:ascii="Times New Roman" w:hAnsi="Times New Roman" w:cs="Times New Roman"/>
          <w:sz w:val="24"/>
          <w:szCs w:val="24"/>
        </w:rPr>
      </w:pPr>
      <w:r w:rsidRPr="00F13FC4">
        <w:rPr>
          <w:rFonts w:ascii="Cambria Math" w:eastAsiaTheme="minorEastAsia" w:hAnsi="Cambria Math" w:cs="Times New Roman"/>
          <w:i/>
          <w:sz w:val="24"/>
          <w:szCs w:val="24"/>
          <w:lang w:val="pt-BR"/>
        </w:rPr>
        <w:t>R</w:t>
      </w:r>
      <w:r w:rsidRPr="00F13FC4">
        <w:rPr>
          <w:rFonts w:ascii="Cambria Math" w:eastAsiaTheme="minorEastAsia" w:hAnsi="Cambria Math" w:cs="Times New Roman"/>
          <w:i/>
          <w:sz w:val="24"/>
          <w:szCs w:val="24"/>
          <w:vertAlign w:val="superscript"/>
          <w:lang w:val="pt-BR"/>
        </w:rPr>
        <w:t>2</w:t>
      </w:r>
      <w:r w:rsidRPr="00F13FC4">
        <w:rPr>
          <w:rFonts w:ascii="Times New Roman" w:eastAsiaTheme="minorEastAsia" w:hAnsi="Times New Roman" w:cs="Times New Roman"/>
          <w:sz w:val="24"/>
          <w:szCs w:val="24"/>
          <w:lang w:val="pt-BR"/>
        </w:rPr>
        <w:t xml:space="preserve"> </w:t>
      </w:r>
      <m:oMath>
        <m:r>
          <w:rPr>
            <w:rFonts w:ascii="Cambria Math" w:hAnsi="Cambria Math" w:cs="Times New Roman"/>
            <w:sz w:val="24"/>
            <w:szCs w:val="24"/>
            <w:lang w:val="pt-BR"/>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F13FC4">
        <w:rPr>
          <w:rFonts w:ascii="Times New Roman" w:eastAsiaTheme="minorEastAsia" w:hAnsi="Times New Roman" w:cs="Times New Roman"/>
          <w:sz w:val="24"/>
          <w:szCs w:val="24"/>
          <w:lang w:val="pt-BR"/>
        </w:rPr>
        <w:t xml:space="preserve">              </w:t>
      </w:r>
      <w:r w:rsidR="00F13FC4">
        <w:rPr>
          <w:rFonts w:ascii="Times New Roman" w:eastAsiaTheme="minorEastAsia" w:hAnsi="Times New Roman" w:cs="Times New Roman"/>
          <w:sz w:val="24"/>
          <w:szCs w:val="24"/>
          <w:lang w:val="pt-BR"/>
        </w:rPr>
        <w:t xml:space="preserve">                </w:t>
      </w:r>
      <w:r w:rsidRPr="00F13FC4">
        <w:rPr>
          <w:rFonts w:ascii="Times New Roman" w:eastAsiaTheme="minorEastAsia" w:hAnsi="Times New Roman" w:cs="Times New Roman"/>
          <w:sz w:val="24"/>
          <w:szCs w:val="24"/>
          <w:lang w:val="pt-BR"/>
        </w:rPr>
        <w:t xml:space="preserve"> </w:t>
      </w:r>
      <w:r w:rsidR="00F13FC4" w:rsidRPr="00F13FC4">
        <w:rPr>
          <w:rFonts w:ascii="Times New Roman" w:eastAsiaTheme="minorEastAsia" w:hAnsi="Times New Roman" w:cs="Times New Roman"/>
          <w:sz w:val="24"/>
          <w:szCs w:val="24"/>
          <w:lang w:val="pt-BR"/>
        </w:rPr>
        <w:t>eq.</w:t>
      </w:r>
      <w:r w:rsidRPr="00F13FC4">
        <w:rPr>
          <w:rFonts w:ascii="Times New Roman" w:eastAsiaTheme="minorEastAsia" w:hAnsi="Times New Roman" w:cs="Times New Roman"/>
          <w:sz w:val="24"/>
          <w:szCs w:val="24"/>
          <w:lang w:val="pt-BR"/>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2E7EA862" w:rsidR="00E5213E" w:rsidRPr="00BE2C21" w:rsidRDefault="00C45C15" w:rsidP="00E5213E">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 </w:t>
      </w:r>
      <w:r w:rsidR="00E5213E" w:rsidRPr="00BE2C21">
        <w:rPr>
          <w:rFonts w:ascii="Times New Roman" w:hAnsi="Times New Roman" w:cs="Times New Roman"/>
          <w:sz w:val="24"/>
          <w:szCs w:val="24"/>
        </w:rPr>
        <w:fldChar w:fldCharType="begin"/>
      </w:r>
      <w:r w:rsidR="00E5213E" w:rsidRPr="00BE2C21">
        <w:rPr>
          <w:rFonts w:ascii="Times New Roman" w:hAnsi="Times New Roman" w:cs="Times New Roman"/>
          <w:sz w:val="24"/>
          <w:szCs w:val="24"/>
        </w:rPr>
        <w:instrText>ADDIN RW.CITE{{185 Werle,Rodrigo 2014}}</w:instrText>
      </w:r>
      <w:r w:rsidR="00E5213E" w:rsidRPr="00BE2C21">
        <w:rPr>
          <w:rFonts w:ascii="Times New Roman" w:hAnsi="Times New Roman" w:cs="Times New Roman"/>
          <w:sz w:val="24"/>
          <w:szCs w:val="24"/>
        </w:rPr>
        <w:fldChar w:fldCharType="separate"/>
      </w:r>
      <w:r w:rsidR="00B93D99" w:rsidRPr="00B93D99">
        <w:rPr>
          <w:rFonts w:ascii="Times New Roman" w:hAnsi="Times New Roman" w:cs="Times New Roman"/>
          <w:sz w:val="24"/>
          <w:szCs w:val="24"/>
        </w:rPr>
        <w:t>(Werle et al. 2014c)</w:t>
      </w:r>
      <w:r w:rsidR="00E5213E" w:rsidRPr="00BE2C21">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Default="003553CD" w:rsidP="00BE2C21">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Results</w:t>
      </w:r>
    </w:p>
    <w:p w14:paraId="4B7A0133" w14:textId="352D6B48" w:rsidR="00B857B4" w:rsidRDefault="0072124C" w:rsidP="00CF6FB3">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model selection to describe crop-weed competition. </w:t>
      </w:r>
      <w:r w:rsidR="00AD192C">
        <w:rPr>
          <w:rFonts w:ascii="Times New Roman" w:hAnsi="Times New Roman" w:cs="Times New Roman"/>
          <w:noProof/>
          <w:sz w:val="24"/>
          <w:szCs w:val="24"/>
        </w:rPr>
        <w:t>The retangular hyperbola</w:t>
      </w:r>
      <w:r w:rsidR="00AD192C"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523F95">
        <w:rPr>
          <w:rFonts w:ascii="Times New Roman" w:hAnsi="Times New Roman" w:cs="Times New Roman"/>
          <w:noProof/>
          <w:sz w:val="24"/>
          <w:szCs w:val="24"/>
        </w:rPr>
        <w:t>logistic</w:t>
      </w:r>
      <w:r w:rsidR="00A42012" w:rsidRPr="0021047E">
        <w:rPr>
          <w:rFonts w:ascii="Times New Roman" w:hAnsi="Times New Roman" w:cs="Times New Roman"/>
          <w:noProof/>
          <w:sz w:val="24"/>
          <w:szCs w:val="24"/>
        </w:rPr>
        <w:t xml:space="preserve"> 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 xml:space="preserve">resulted in similar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1B04CFD3" w:rsidR="000055F8" w:rsidRPr="00BE2C21" w:rsidRDefault="00B857B4" w:rsidP="00B857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which are</w:t>
      </w:r>
      <w:r w:rsidR="00DA29D6" w:rsidRPr="0084057B">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5E282C">
        <w:rPr>
          <w:rFonts w:ascii="Times New Roman" w:hAnsi="Times New Roman" w:cs="Times New Roman"/>
          <w:sz w:val="24"/>
          <w:szCs w:val="24"/>
        </w:rPr>
        <w:t xml:space="preserve"> parameters were estimated at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(Table 2).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fit for the four estimated parameters (Table 2)</w:t>
      </w:r>
    </w:p>
    <w:p w14:paraId="4C7A5EC6" w14:textId="7D08BBD9" w:rsidR="002B0953" w:rsidRDefault="00EA7D9D" w:rsidP="000A3E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21277F" w:rsidRPr="00BE2C21">
        <w:rPr>
          <w:rFonts w:ascii="Times New Roman" w:hAnsi="Times New Roman" w:cs="Times New Roman"/>
          <w:sz w:val="24"/>
          <w:szCs w:val="24"/>
        </w:rPr>
        <w:t>logistic</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proofErr w:type="gramStart"/>
      <w:r w:rsidR="00610DB9" w:rsidRPr="00BE2C21">
        <w:rPr>
          <w:rFonts w:ascii="Times New Roman" w:hAnsi="Times New Roman" w:cs="Times New Roman"/>
          <w:sz w:val="24"/>
          <w:szCs w:val="24"/>
        </w:rPr>
        <w:t>second best</w:t>
      </w:r>
      <w:proofErr w:type="gramEnd"/>
      <w:r w:rsidR="00610DB9"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 xml:space="preserve">However, logistic model showed parameters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 &gt;0.05)</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 xml:space="preserve">), </w:t>
      </w:r>
      <w:r w:rsidR="009C3077">
        <w:rPr>
          <w:rFonts w:ascii="Times New Roman" w:hAnsi="Times New Roman" w:cs="Times New Roman"/>
          <w:sz w:val="24"/>
          <w:szCs w:val="24"/>
        </w:rPr>
        <w:t xml:space="preserve">lower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lastRenderedPageBreak/>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logistic model was 13.2. </w:t>
      </w:r>
    </w:p>
    <w:p w14:paraId="4ACEB661" w14:textId="55155E9B" w:rsidR="00DD3AEB" w:rsidRDefault="00302ADF" w:rsidP="00DD3AEB">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provided 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1C2170" w:rsidRPr="00804A8E">
        <w:rPr>
          <w:rFonts w:ascii="Times New Roman" w:hAnsi="Times New Roman" w:cs="Times New Roman"/>
          <w:sz w:val="24"/>
          <w:szCs w:val="24"/>
        </w:rPr>
        <w:t xml:space="preserve">Similar trend was observed for RMSE. </w:t>
      </w:r>
      <w:r w:rsidR="00B216CE">
        <w:rPr>
          <w:rFonts w:ascii="Times New Roman" w:hAnsi="Times New Roman" w:cs="Times New Roman"/>
          <w:sz w:val="24"/>
          <w:szCs w:val="24"/>
        </w:rPr>
        <w:t xml:space="preserve">However, ME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include for goodness of fit. 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for both weed species (</w:t>
      </w:r>
      <w:r w:rsidR="00B216CE" w:rsidRPr="00A8061A">
        <w:rPr>
          <w:rFonts w:ascii="Times New Roman" w:hAnsi="Times New Roman" w:cs="Times New Roman"/>
          <w:i/>
          <w:sz w:val="24"/>
          <w:szCs w:val="24"/>
        </w:rPr>
        <w:t>P</w:t>
      </w:r>
      <w:r w:rsidR="00A8061A">
        <w:rPr>
          <w:rFonts w:ascii="Times New Roman" w:hAnsi="Times New Roman" w:cs="Times New Roman"/>
          <w:sz w:val="24"/>
          <w:szCs w:val="24"/>
        </w:rPr>
        <w:t>-value</w:t>
      </w:r>
      <w:r w:rsidR="00B216CE">
        <w:rPr>
          <w:rFonts w:ascii="Times New Roman" w:hAnsi="Times New Roman" w:cs="Times New Roman"/>
          <w:sz w:val="24"/>
          <w:szCs w:val="24"/>
        </w:rPr>
        <w:t xml:space="preserve">&gt;0.05).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17443F13" w14:textId="396705FA" w:rsidR="00053166" w:rsidRDefault="00463552" w:rsidP="007706A8">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Pr="00CF6FB3">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BF35BB">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BF35BB">
        <w:rPr>
          <w:rFonts w:ascii="Times New Roman" w:hAnsi="Times New Roman" w:cs="Times New Roman"/>
          <w:sz w:val="24"/>
          <w:szCs w:val="24"/>
        </w:rPr>
        <w:t>that</w:t>
      </w:r>
      <w:r w:rsidR="00D83960">
        <w:rPr>
          <w:rFonts w:ascii="Times New Roman" w:hAnsi="Times New Roman" w:cs="Times New Roman"/>
          <w:sz w:val="24"/>
          <w:szCs w:val="24"/>
        </w:rPr>
        <w:t xml:space="preserve"> describe</w:t>
      </w:r>
      <w:r w:rsidR="00BF35BB">
        <w:rPr>
          <w:rFonts w:ascii="Times New Roman" w:hAnsi="Times New Roman" w:cs="Times New Roman"/>
          <w:sz w:val="24"/>
          <w:szCs w:val="24"/>
        </w:rPr>
        <w:t>d</w:t>
      </w:r>
      <w:r w:rsidR="000A3E0A">
        <w:rPr>
          <w:rFonts w:ascii="Times New Roman" w:hAnsi="Times New Roman" w:cs="Times New Roman"/>
          <w:sz w:val="24"/>
          <w:szCs w:val="24"/>
        </w:rPr>
        <w:t xml:space="preserv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0E28C2" w:rsidRPr="000E28C2">
        <w:rPr>
          <w:rFonts w:ascii="Times New Roman" w:hAnsi="Times New Roman" w:cs="Times New Roman"/>
          <w:noProof/>
          <w:sz w:val="24"/>
          <w:szCs w:val="24"/>
        </w:rPr>
        <w:t>a</w:t>
      </w:r>
      <w:r w:rsidR="000E28C2" w:rsidRPr="0021047E">
        <w:rPr>
          <w:rFonts w:ascii="Times New Roman" w:hAnsi="Times New Roman" w:cs="Times New Roman"/>
          <w:noProof/>
          <w:sz w:val="24"/>
          <w:szCs w:val="24"/>
        </w:rPr>
        <w:t xml:space="preserve"> reduced model (</w:t>
      </w:r>
      <w:r w:rsidR="000E28C2" w:rsidRPr="003A7A47">
        <w:rPr>
          <w:rFonts w:ascii="Times New Roman" w:hAnsi="Times New Roman" w:cs="Times New Roman"/>
          <w:i/>
          <w:noProof/>
          <w:sz w:val="24"/>
          <w:szCs w:val="24"/>
        </w:rPr>
        <w:t>P</w:t>
      </w:r>
      <w:r w:rsidR="000E28C2">
        <w:rPr>
          <w:rFonts w:ascii="Times New Roman" w:hAnsi="Times New Roman" w:cs="Times New Roman"/>
          <w:noProof/>
          <w:sz w:val="24"/>
          <w:szCs w:val="24"/>
        </w:rPr>
        <w:t>-value</w:t>
      </w:r>
      <w:r w:rsidR="000E28C2" w:rsidRPr="0021047E">
        <w:rPr>
          <w:rFonts w:ascii="Times New Roman" w:hAnsi="Times New Roman" w:cs="Times New Roman"/>
          <w:noProof/>
          <w:sz w:val="24"/>
          <w:szCs w:val="24"/>
        </w:rPr>
        <w:t>=0.</w:t>
      </w:r>
      <w:r w:rsidR="000E28C2">
        <w:rPr>
          <w:rFonts w:ascii="Times New Roman" w:hAnsi="Times New Roman" w:cs="Times New Roman"/>
          <w:noProof/>
          <w:sz w:val="24"/>
          <w:szCs w:val="24"/>
        </w:rPr>
        <w:t>40</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2924F4">
        <w:rPr>
          <w:rFonts w:ascii="Times New Roman" w:hAnsi="Times New Roman" w:cs="Times New Roman"/>
          <w:sz w:val="24"/>
          <w:szCs w:val="24"/>
        </w:rPr>
        <w:t>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00BF35BB">
        <w:rPr>
          <w:rFonts w:ascii="Times New Roman" w:hAnsi="Times New Roman" w:cs="Times New Roman"/>
          <w:sz w:val="24"/>
          <w:szCs w:val="24"/>
        </w:rPr>
        <w:t xml:space="preserve">weed </w:t>
      </w:r>
      <w:r w:rsidR="000A3E0A" w:rsidRPr="00BE2C21">
        <w:rPr>
          <w:rFonts w:ascii="Times New Roman" w:hAnsi="Times New Roman" w:cs="Times New Roman"/>
          <w:sz w:val="24"/>
          <w:szCs w:val="24"/>
        </w:rPr>
        <w:t>low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594A00">
        <w:rPr>
          <w:rFonts w:ascii="Times New Roman" w:hAnsi="Times New Roman" w:cs="Times New Roman"/>
          <w:sz w:val="24"/>
          <w:szCs w:val="24"/>
        </w:rPr>
        <w:t>228.3</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lastRenderedPageBreak/>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Default="00A75DAD" w:rsidP="00A75DA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291C51E5" w14:textId="1B02D1B9" w:rsidR="00A75DAD" w:rsidRDefault="000055F8" w:rsidP="000055F8">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Top model selection to describe crop-weed competition. </w:t>
      </w:r>
      <w:r w:rsidR="00D31396">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was considered the top model or the best descriptor of the full reality given the set of candidate models and the data </w:t>
      </w:r>
      <w:r w:rsidR="00A75DAD" w:rsidRPr="00BE2C21">
        <w:rPr>
          <w:rFonts w:ascii="Times New Roman" w:eastAsiaTheme="minorEastAsia" w:hAnsi="Times New Roman" w:cs="Times New Roman"/>
          <w:sz w:val="24"/>
          <w:szCs w:val="24"/>
        </w:rPr>
        <w:t xml:space="preserve">(Anderson, 2010).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08382112" w:rsidR="00A75DAD" w:rsidRPr="00BE2C21" w:rsidRDefault="00A75DAD" w:rsidP="00A75D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 parameter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901A75">
        <w:rPr>
          <w:rFonts w:ascii="Times New Roman" w:hAnsi="Times New Roman" w:cs="Times New Roman"/>
          <w:i/>
          <w:noProof/>
          <w:sz w:val="24"/>
          <w:szCs w:val="24"/>
        </w:rPr>
        <w:t>A</w:t>
      </w:r>
      <w:r w:rsidRPr="00901A75">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 that at this pot size used,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in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that the pots were too small that final constant yield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was reached too fast with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in a field study of </w:t>
      </w:r>
      <w:r w:rsidR="000327D0" w:rsidRPr="000327D0">
        <w:rPr>
          <w:rFonts w:ascii="Times New Roman" w:hAnsi="Times New Roman" w:cs="Times New Roman"/>
          <w:i/>
          <w:sz w:val="24"/>
          <w:szCs w:val="24"/>
        </w:rPr>
        <w:t xml:space="preserve">Amaranthus </w:t>
      </w:r>
      <w:proofErr w:type="spellStart"/>
      <w:r w:rsidR="000327D0" w:rsidRPr="000327D0">
        <w:rPr>
          <w:rFonts w:ascii="Times New Roman" w:hAnsi="Times New Roman" w:cs="Times New Roman"/>
          <w:i/>
          <w:sz w:val="24"/>
          <w:szCs w:val="24"/>
        </w:rPr>
        <w:t>retroflexus</w:t>
      </w:r>
      <w:proofErr w:type="spellEnd"/>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0327D0">
        <w:rPr>
          <w:rFonts w:ascii="Times New Roman" w:hAnsi="Times New Roman" w:cs="Times New Roman"/>
          <w:sz w:val="24"/>
          <w:szCs w:val="24"/>
        </w:rPr>
        <w:fldChar w:fldCharType="begin"/>
      </w:r>
      <w:r w:rsidR="000327D0">
        <w:rPr>
          <w:rFonts w:ascii="Times New Roman" w:hAnsi="Times New Roman" w:cs="Times New Roman"/>
          <w:sz w:val="24"/>
          <w:szCs w:val="24"/>
        </w:rPr>
        <w:instrText>ADDIN RW.CITE{{520 Knezevic,StevanZ 1998}}</w:instrText>
      </w:r>
      <w:r w:rsidR="000327D0">
        <w:rPr>
          <w:rFonts w:ascii="Times New Roman" w:hAnsi="Times New Roman" w:cs="Times New Roman"/>
          <w:sz w:val="24"/>
          <w:szCs w:val="24"/>
        </w:rPr>
        <w:fldChar w:fldCharType="separate"/>
      </w:r>
      <w:r w:rsidR="000327D0" w:rsidRPr="000327D0">
        <w:rPr>
          <w:rFonts w:ascii="Times New Roman" w:hAnsi="Times New Roman" w:cs="Times New Roman"/>
          <w:sz w:val="24"/>
          <w:szCs w:val="24"/>
        </w:rPr>
        <w:t>(Knezevic and Horak 1998)</w:t>
      </w:r>
      <w:r w:rsidR="000327D0">
        <w:rPr>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study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901A75">
        <w:rPr>
          <w:rFonts w:ascii="Times New Roman" w:hAnsi="Times New Roman" w:cs="Times New Roman"/>
          <w:i/>
          <w:noProof/>
          <w:sz w:val="24"/>
          <w:szCs w:val="24"/>
        </w:rPr>
        <w:t>A</w:t>
      </w:r>
      <w:r w:rsidRPr="00901A75">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3B0D31CD" w:rsidR="00A75DAD" w:rsidRDefault="00A75DAD" w:rsidP="00A75DAD">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he logistic</w:t>
      </w:r>
      <w:r>
        <w:rPr>
          <w:rFonts w:ascii="Times New Roman" w:hAnsi="Times New Roman" w:cs="Times New Roman"/>
          <w:sz w:val="24"/>
          <w:szCs w:val="24"/>
        </w:rPr>
        <w:t xml:space="preserve"> was the </w:t>
      </w:r>
      <w:proofErr w:type="gramStart"/>
      <w:r w:rsidRPr="00BE2C21">
        <w:rPr>
          <w:rFonts w:ascii="Times New Roman" w:hAnsi="Times New Roman" w:cs="Times New Roman"/>
          <w:sz w:val="24"/>
          <w:szCs w:val="24"/>
        </w:rPr>
        <w:t>second best</w:t>
      </w:r>
      <w:proofErr w:type="gramEnd"/>
      <w:r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2837FB">
        <w:rPr>
          <w:rFonts w:ascii="Times New Roman" w:hAnsi="Times New Roman" w:cs="Times New Roman"/>
          <w:sz w:val="24"/>
          <w:szCs w:val="24"/>
        </w:rPr>
        <w:t>L</w:t>
      </w:r>
      <w:r w:rsidRPr="0021047E">
        <w:rPr>
          <w:rFonts w:ascii="Times New Roman" w:hAnsi="Times New Roman" w:cs="Times New Roman"/>
          <w:noProof/>
          <w:sz w:val="24"/>
          <w:szCs w:val="24"/>
        </w:rPr>
        <w:t>ogistic</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(Figure 3). </w:t>
      </w:r>
      <w:r w:rsidRPr="00806EF7">
        <w:rPr>
          <w:rFonts w:ascii="Times New Roman" w:hAnsi="Times New Roman" w:cs="Times New Roman"/>
          <w:sz w:val="24"/>
        </w:rPr>
        <w:t xml:space="preserve">The problem with using the logistic 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w:t>
      </w:r>
      <w:r w:rsidRPr="00806EF7">
        <w:rPr>
          <w:rFonts w:ascii="Times New Roman" w:hAnsi="Times New Roman" w:cs="Times New Roman"/>
          <w:sz w:val="24"/>
        </w:rPr>
        <w:lastRenderedPageBreak/>
        <w:t>model</w:t>
      </w:r>
      <w:r>
        <w:rPr>
          <w:rFonts w:ascii="Times New Roman" w:hAnsi="Times New Roman" w:cs="Times New Roman"/>
          <w:sz w:val="24"/>
        </w:rPr>
        <w:t>s</w:t>
      </w:r>
      <w:r w:rsidRPr="00806EF7">
        <w:rPr>
          <w:rFonts w:ascii="Times New Roman" w:hAnsi="Times New Roman" w:cs="Times New Roman"/>
          <w:sz w:val="24"/>
        </w:rPr>
        <w:t xml:space="preserve"> have a flexible inflection point</w:t>
      </w:r>
      <w:r w:rsidR="002837FB">
        <w:rPr>
          <w:rFonts w:ascii="Times New Roman" w:hAnsi="Times New Roman" w:cs="Times New Roman"/>
          <w:sz w:val="24"/>
        </w:rPr>
        <w:t xml:space="preserve"> (Figure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logistic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logistic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Pr>
          <w:rFonts w:ascii="Times New Roman" w:hAnsi="Times New Roman" w:cs="Times New Roman"/>
          <w:sz w:val="24"/>
        </w:rPr>
        <w:fldChar w:fldCharType="begin"/>
      </w:r>
      <w:r w:rsidR="002924F4">
        <w:rPr>
          <w:rFonts w:ascii="Times New Roman" w:hAnsi="Times New Roman" w:cs="Times New Roman"/>
          <w:sz w:val="24"/>
        </w:rPr>
        <w:instrText>ADDIN RW.CITE{{312 Ritz,Christian 2015; 521 Knezevic,StevanZ 2007}}</w:instrText>
      </w:r>
      <w:r>
        <w:rPr>
          <w:rFonts w:ascii="Times New Roman" w:hAnsi="Times New Roman" w:cs="Times New Roman"/>
          <w:sz w:val="24"/>
        </w:rPr>
        <w:fldChar w:fldCharType="separate"/>
      </w:r>
      <w:r w:rsidR="002924F4" w:rsidRPr="002924F4">
        <w:rPr>
          <w:rFonts w:ascii="Times New Roman" w:hAnsi="Times New Roman" w:cs="Times New Roman"/>
          <w:sz w:val="24"/>
        </w:rPr>
        <w:t>(Knezevic et al. 2007; Ritz et al. 2015)</w:t>
      </w:r>
      <w:r>
        <w:rPr>
          <w:rFonts w:ascii="Times New Roman" w:hAnsi="Times New Roman" w:cs="Times New Roman"/>
          <w:sz w:val="24"/>
        </w:rPr>
        <w:fldChar w:fldCharType="end"/>
      </w:r>
      <w:r>
        <w:rPr>
          <w:rFonts w:ascii="Times New Roman" w:hAnsi="Times New Roman" w:cs="Times New Roman"/>
          <w:sz w:val="24"/>
        </w:rPr>
        <w:t>. Therefore</w:t>
      </w:r>
      <w:r>
        <w:rPr>
          <w:rFonts w:ascii="Times New Roman" w:hAnsi="Times New Roman" w:cs="Times New Roman"/>
          <w:sz w:val="24"/>
          <w:szCs w:val="24"/>
        </w:rPr>
        <w:t>, the</w:t>
      </w:r>
      <w:r w:rsidRPr="0000143C">
        <w:rPr>
          <w:rFonts w:ascii="Times New Roman" w:hAnsi="Times New Roman" w:cs="Times New Roman"/>
          <w:sz w:val="24"/>
          <w:szCs w:val="24"/>
        </w:rPr>
        <w:t xml:space="preserve"> </w:t>
      </w:r>
      <w:r>
        <w:rPr>
          <w:rFonts w:ascii="Times New Roman" w:hAnsi="Times New Roman" w:cs="Times New Roman"/>
          <w:sz w:val="24"/>
          <w:szCs w:val="24"/>
        </w:rPr>
        <w:t xml:space="preserve">symmetric shape of </w:t>
      </w:r>
      <w:r w:rsidRPr="0000143C">
        <w:rPr>
          <w:rFonts w:ascii="Times New Roman" w:hAnsi="Times New Roman" w:cs="Times New Roman"/>
          <w:sz w:val="24"/>
          <w:szCs w:val="24"/>
        </w:rPr>
        <w:t>yield loss (%) i</w:t>
      </w:r>
      <w:r>
        <w:rPr>
          <w:rFonts w:ascii="Times New Roman" w:hAnsi="Times New Roman" w:cs="Times New Roman"/>
          <w:sz w:val="24"/>
          <w:szCs w:val="24"/>
        </w:rPr>
        <w:t>n function of weed density have no biological meaning for additive design studies</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logistic</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Logistic</w:t>
      </w:r>
      <w:r w:rsidRPr="00BE2C21">
        <w:rPr>
          <w:rFonts w:ascii="Times New Roman" w:hAnsi="Times New Roman" w:cs="Times New Roman"/>
          <w:sz w:val="24"/>
          <w:szCs w:val="24"/>
        </w:rPr>
        <w:t xml:space="preserve"> </w:t>
      </w:r>
      <w:r w:rsidR="002837FB">
        <w:rPr>
          <w:rFonts w:ascii="Times New Roman" w:hAnsi="Times New Roman" w:cs="Times New Roman"/>
          <w:sz w:val="24"/>
          <w:szCs w:val="24"/>
        </w:rPr>
        <w:t xml:space="preserve">(sigmoid </w:t>
      </w:r>
      <w:r w:rsidRPr="00BE2C21">
        <w:rPr>
          <w:rFonts w:ascii="Times New Roman" w:hAnsi="Times New Roman" w:cs="Times New Roman"/>
          <w:sz w:val="24"/>
          <w:szCs w:val="24"/>
        </w:rPr>
        <w:t>curve</w:t>
      </w:r>
      <w:r>
        <w:rPr>
          <w:rFonts w:ascii="Times New Roman" w:hAnsi="Times New Roman" w:cs="Times New Roman"/>
          <w:sz w:val="24"/>
          <w:szCs w:val="24"/>
        </w:rPr>
        <w:t>s</w:t>
      </w:r>
      <w:r w:rsidR="002837FB">
        <w:rPr>
          <w:rFonts w:ascii="Times New Roman" w:hAnsi="Times New Roman" w:cs="Times New Roman"/>
          <w:sz w:val="24"/>
          <w:szCs w:val="24"/>
        </w:rPr>
        <w:t>)</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used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2837FB">
        <w:rPr>
          <w:rFonts w:ascii="Times New Roman" w:hAnsi="Times New Roman" w:cs="Times New Roman"/>
          <w:noProof/>
          <w:sz w:val="24"/>
          <w:szCs w:val="24"/>
        </w:rPr>
        <w:fldChar w:fldCharType="begin"/>
      </w:r>
      <w:r w:rsidR="00B93D99">
        <w:rPr>
          <w:rFonts w:ascii="Times New Roman" w:hAnsi="Times New Roman" w:cs="Times New Roman"/>
          <w:noProof/>
          <w:sz w:val="24"/>
          <w:szCs w:val="24"/>
        </w:rPr>
        <w:instrText>ADDIN RW.CITE{{315 Knezevic,StevanZ 2015; 521 Knezevic,StevanZ 2007; 524 Werle,Rodrigo 2014; 523 Werle,Rodrigo 2014}}</w:instrText>
      </w:r>
      <w:r w:rsidR="002837FB">
        <w:rPr>
          <w:rFonts w:ascii="Times New Roman" w:hAnsi="Times New Roman" w:cs="Times New Roman"/>
          <w:noProof/>
          <w:sz w:val="24"/>
          <w:szCs w:val="24"/>
        </w:rPr>
        <w:fldChar w:fldCharType="separate"/>
      </w:r>
      <w:r w:rsidR="002924F4" w:rsidRPr="002924F4">
        <w:rPr>
          <w:rFonts w:ascii="Times New Roman" w:hAnsi="Times New Roman" w:cs="Times New Roman"/>
          <w:noProof/>
          <w:sz w:val="24"/>
          <w:szCs w:val="24"/>
        </w:rPr>
        <w:t>(Knezevic et al. 2007; Knezevic and Datta 2015; Werle et al. 2014a; Werle et al. 2014b)</w:t>
      </w:r>
      <w:r w:rsidR="002837FB">
        <w:rPr>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2837FB">
        <w:rPr>
          <w:rFonts w:ascii="Times New Roman" w:hAnsi="Times New Roman" w:cs="Times New Roman"/>
          <w:noProof/>
          <w:sz w:val="24"/>
          <w:szCs w:val="24"/>
        </w:rPr>
        <w:fldChar w:fldCharType="begin"/>
      </w:r>
      <w:r w:rsidR="002837FB">
        <w:rPr>
          <w:rFonts w:ascii="Times New Roman" w:hAnsi="Times New Roman" w:cs="Times New Roman"/>
          <w:noProof/>
          <w:sz w:val="24"/>
          <w:szCs w:val="24"/>
        </w:rPr>
        <w:instrText>ADDIN RW.CITE{{522 Oliveira,MaxwelC 2017}}</w:instrText>
      </w:r>
      <w:r w:rsidR="002837FB">
        <w:rPr>
          <w:rFonts w:ascii="Times New Roman" w:hAnsi="Times New Roman" w:cs="Times New Roman"/>
          <w:noProof/>
          <w:sz w:val="24"/>
          <w:szCs w:val="24"/>
        </w:rPr>
        <w:fldChar w:fldCharType="separate"/>
      </w:r>
      <w:r w:rsidR="002837FB" w:rsidRPr="002837FB">
        <w:rPr>
          <w:rFonts w:ascii="Times New Roman" w:hAnsi="Times New Roman" w:cs="Times New Roman"/>
          <w:noProof/>
          <w:sz w:val="24"/>
          <w:szCs w:val="24"/>
        </w:rPr>
        <w:t>(Oliveira et al. 2017)</w:t>
      </w:r>
      <w:r w:rsidR="002837FB">
        <w:rPr>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585B9D14" w:rsidR="00A75DAD" w:rsidRDefault="00CA3B6D" w:rsidP="00A75D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meaningful 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In addition,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curve </w:t>
      </w:r>
      <w:r w:rsidR="00A75DAD">
        <w:rPr>
          <w:rFonts w:ascii="Times New Roman" w:hAnsi="Times New Roman" w:cs="Times New Roman"/>
          <w:sz w:val="24"/>
          <w:szCs w:val="24"/>
        </w:rPr>
        <w:t xml:space="preserve">is </w:t>
      </w:r>
      <w:r w:rsidR="00A75DAD" w:rsidRPr="00BE2C21">
        <w:rPr>
          <w:rFonts w:ascii="Times New Roman" w:hAnsi="Times New Roman" w:cs="Times New Roman"/>
          <w:sz w:val="24"/>
          <w:szCs w:val="24"/>
        </w:rPr>
        <w:t xml:space="preserve">symmetric around its </w:t>
      </w:r>
      <w:r w:rsidR="00A75DAD">
        <w:rPr>
          <w:rFonts w:ascii="Times New Roman" w:hAnsi="Times New Roman" w:cs="Times New Roman"/>
          <w:sz w:val="24"/>
          <w:szCs w:val="24"/>
        </w:rPr>
        <w:t>maximum response value (peak)</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an</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 xml:space="preserve">additive design studies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proofErr w:type="gramStart"/>
      <w:r w:rsidR="00DF0EDA">
        <w:rPr>
          <w:rFonts w:ascii="Times New Roman" w:hAnsi="Times New Roman" w:cs="Times New Roman"/>
          <w:sz w:val="24"/>
          <w:szCs w:val="24"/>
        </w:rPr>
        <w:t>however</w:t>
      </w:r>
      <w:proofErr w:type="gramEnd"/>
      <w:r w:rsidR="00DF0EDA">
        <w:rPr>
          <w:rFonts w:ascii="Times New Roman" w:hAnsi="Times New Roman" w:cs="Times New Roman"/>
          <w:sz w:val="24"/>
          <w:szCs w:val="24"/>
        </w:rPr>
        <w:t xml:space="preserve"> ME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tests only goodness of fit</w:t>
      </w:r>
      <w:r w:rsidR="00EE1E04">
        <w:rPr>
          <w:rFonts w:ascii="Times New Roman" w:hAnsi="Times New Roman" w:cs="Times New Roman"/>
          <w:sz w:val="24"/>
          <w:szCs w:val="24"/>
        </w:rPr>
        <w:t xml:space="preserve"> of 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561D6C11" w:rsidR="00B54A2A" w:rsidRDefault="00A75DAD" w:rsidP="00EE1E04">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lastRenderedPageBreak/>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constant final yield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7706A8">
        <w:rPr>
          <w:rFonts w:ascii="Times New Roman" w:hAnsi="Times New Roman" w:cs="Times New Roman"/>
          <w:noProof/>
          <w:sz w:val="24"/>
          <w:szCs w:val="24"/>
        </w:rPr>
        <w:t>eventually</w:t>
      </w:r>
      <w:r w:rsidRPr="007706A8">
        <w:rPr>
          <w:rFonts w:ascii="Times New Roman" w:hAnsi="Times New Roman" w:cs="Times New Roman"/>
          <w:sz w:val="24"/>
          <w:szCs w:val="24"/>
        </w:rPr>
        <w:t xml:space="preserve"> reaches a constant biomass that remains constant</w:t>
      </w:r>
      <w:r>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RW.CITE{{308 Weiner,Jacob 2010}}</w:instrText>
      </w:r>
      <w:r w:rsidRPr="00BE2C21">
        <w:rPr>
          <w:rFonts w:ascii="Times New Roman" w:hAnsi="Times New Roman" w:cs="Times New Roman"/>
          <w:sz w:val="24"/>
          <w:szCs w:val="24"/>
        </w:rPr>
        <w:fldChar w:fldCharType="separate"/>
      </w:r>
      <w:r w:rsidRPr="0044728F">
        <w:rPr>
          <w:rFonts w:ascii="Times New Roman" w:hAnsi="Times New Roman" w:cs="Times New Roman"/>
          <w:sz w:val="24"/>
          <w:szCs w:val="24"/>
        </w:rPr>
        <w:t>(Weiner and Freckleton 2010)</w:t>
      </w:r>
      <w:r w:rsidRPr="00BE2C21">
        <w:rPr>
          <w:rFonts w:ascii="Times New Roman" w:hAnsi="Times New Roman" w:cs="Times New Roman"/>
          <w:sz w:val="24"/>
          <w:szCs w:val="24"/>
        </w:rPr>
        <w:fldChar w:fldCharType="end"/>
      </w:r>
      <w:r w:rsidRPr="007706A8">
        <w:rPr>
          <w:rFonts w:ascii="Times New Roman" w:hAnsi="Times New Roman" w:cs="Times New Roman"/>
          <w:sz w:val="24"/>
          <w:szCs w:val="24"/>
        </w:rPr>
        <w:t>. To use the rectangular hyperbola, CFY needs to be reached; otherwise, parameter estimates will not be statistically and biologically meaningful.</w:t>
      </w:r>
      <w:r>
        <w:t xml:space="preserve"> </w:t>
      </w:r>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too fast </w:t>
      </w:r>
      <w:r w:rsidR="00EE1E04">
        <w:rPr>
          <w:rFonts w:ascii="Times New Roman" w:hAnsi="Times New Roman" w:cs="Times New Roman"/>
          <w:noProof/>
          <w:sz w:val="24"/>
          <w:szCs w:val="24"/>
        </w:rPr>
        <w:t>in</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C. benghalensis</w:t>
      </w:r>
      <w:r>
        <w:rPr>
          <w:rFonts w:ascii="Times New Roman" w:hAnsi="Times New Roman" w:cs="Times New Roman"/>
          <w:noProof/>
          <w:sz w:val="24"/>
          <w:szCs w:val="24"/>
        </w:rPr>
        <w:t>,</w:t>
      </w:r>
      <w:r>
        <w:rPr>
          <w:rFonts w:ascii="Times New Roman" w:hAnsi="Times New Roman" w:cs="Times New Roman"/>
          <w:sz w:val="24"/>
          <w:szCs w:val="24"/>
        </w:rPr>
        <w:t xml:space="preserve"> </w:t>
      </w:r>
      <w:r w:rsidR="00EE1E04">
        <w:rPr>
          <w:rFonts w:ascii="Times New Roman" w:hAnsi="Times New Roman" w:cs="Times New Roman"/>
          <w:sz w:val="24"/>
          <w:szCs w:val="24"/>
        </w:rPr>
        <w:t>as a result</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Pr>
          <w:rFonts w:ascii="Times New Roman" w:hAnsi="Times New Roman" w:cs="Times New Roman"/>
          <w:sz w:val="24"/>
          <w:szCs w:val="24"/>
        </w:rPr>
        <w:t>parameter</w:t>
      </w:r>
      <w:r w:rsidR="00EE1E04">
        <w:rPr>
          <w:rFonts w:ascii="Times New Roman" w:hAnsi="Times New Roman" w:cs="Times New Roman"/>
          <w:sz w:val="24"/>
          <w:szCs w:val="24"/>
        </w:rPr>
        <w:t>s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was </w:t>
      </w:r>
      <w:r w:rsidR="00EE1E04">
        <w:rPr>
          <w:rFonts w:ascii="Times New Roman" w:hAnsi="Times New Roman" w:cs="Times New Roman"/>
          <w:sz w:val="24"/>
          <w:szCs w:val="24"/>
        </w:rPr>
        <w:t xml:space="preserve">estimated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the design was appropriate and CFY was reached without parameter overestimation. Thus, the weed density for reaching CFY can vary among species. As a result, for proper additive design studies, different weed densities based in the competitive potential from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 </w:t>
      </w:r>
      <w:r w:rsidR="007A2C01">
        <w:rPr>
          <w:rFonts w:ascii="Times New Roman" w:hAnsi="Times New Roman" w:cs="Times New Roman"/>
          <w:sz w:val="24"/>
          <w:szCs w:val="24"/>
        </w:rPr>
        <w:fldChar w:fldCharType="begin"/>
      </w:r>
      <w:r w:rsidR="007A2C01">
        <w:rPr>
          <w:rFonts w:ascii="Times New Roman" w:hAnsi="Times New Roman" w:cs="Times New Roman"/>
          <w:sz w:val="24"/>
          <w:szCs w:val="24"/>
        </w:rPr>
        <w:instrText>ADDIN RW.CITE{{510 Knezevic,StevanZ 1994; 526 Knezevic,StevanZ 1997}}</w:instrText>
      </w:r>
      <w:r w:rsidR="007A2C01">
        <w:rPr>
          <w:rFonts w:ascii="Times New Roman" w:hAnsi="Times New Roman" w:cs="Times New Roman"/>
          <w:sz w:val="24"/>
          <w:szCs w:val="24"/>
        </w:rPr>
        <w:fldChar w:fldCharType="separate"/>
      </w:r>
      <w:r w:rsidR="007A2C01" w:rsidRPr="007A2C01">
        <w:rPr>
          <w:rFonts w:ascii="Times New Roman" w:hAnsi="Times New Roman" w:cs="Times New Roman"/>
          <w:sz w:val="24"/>
          <w:szCs w:val="24"/>
        </w:rPr>
        <w:t>(Knezevic et al. 1994; Knezevic et al. 1997)</w:t>
      </w:r>
      <w:r w:rsidR="007A2C01">
        <w:rPr>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EE1E04">
        <w:rPr>
          <w:rFonts w:ascii="Times New Roman" w:hAnsi="Times New Roman" w:cs="Times New Roman"/>
          <w:sz w:val="24"/>
          <w:szCs w:val="24"/>
        </w:rPr>
        <w:t>In addition, a</w:t>
      </w:r>
      <w:r w:rsidRPr="00BE2C21">
        <w:rPr>
          <w:rFonts w:ascii="Times New Roman" w:hAnsi="Times New Roman" w:cs="Times New Roman"/>
          <w:sz w:val="24"/>
          <w:szCs w:val="24"/>
        </w:rPr>
        <w:t xml:space="preserve"> competition study that </w:t>
      </w:r>
      <w:r w:rsidR="00DF0EDA">
        <w:rPr>
          <w:rFonts w:ascii="Times New Roman" w:hAnsi="Times New Roman" w:cs="Times New Roman"/>
          <w:sz w:val="24"/>
          <w:szCs w:val="24"/>
        </w:rPr>
        <w:t>report</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yet</w:t>
      </w:r>
      <w:r w:rsidR="00B54A2A">
        <w:rPr>
          <w:rFonts w:ascii="Times New Roman" w:hAnsi="Times New Roman" w:cs="Times New Roman"/>
          <w:sz w:val="24"/>
          <w:szCs w:val="24"/>
        </w:rPr>
        <w:t xml:space="preserve"> (Figure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occured.</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B54A2A" w:rsidRPr="0044728F">
        <w:rPr>
          <w:rFonts w:ascii="Times New Roman" w:hAnsi="Times New Roman" w:cs="Times New Roman"/>
          <w:sz w:val="24"/>
          <w:szCs w:val="24"/>
        </w:rPr>
        <w:t xml:space="preserve">experimental design needs to </w:t>
      </w:r>
      <w:r w:rsidR="00B54A2A" w:rsidRPr="0044728F">
        <w:rPr>
          <w:rFonts w:ascii="Times New Roman" w:hAnsi="Times New Roman" w:cs="Times New Roman"/>
          <w:noProof/>
          <w:sz w:val="24"/>
          <w:szCs w:val="24"/>
        </w:rPr>
        <w:t>be adjusted</w:t>
      </w:r>
      <w:r w:rsidR="00B54A2A" w:rsidRPr="0044728F">
        <w:rPr>
          <w:rFonts w:ascii="Times New Roman" w:hAnsi="Times New Roman" w:cs="Times New Roman"/>
          <w:sz w:val="24"/>
          <w:szCs w:val="24"/>
        </w:rPr>
        <w:t xml:space="preserve"> by increasing the weed density to achieve the CFY.</w:t>
      </w:r>
      <w:r w:rsidR="00B54A2A" w:rsidRPr="0080502B">
        <w:rPr>
          <w:rFonts w:ascii="Times New Roman" w:hAnsi="Times New Roman" w:cs="Times New Roman"/>
          <w:sz w:val="24"/>
          <w:szCs w:val="24"/>
        </w:rPr>
        <w:t xml:space="preserve"> </w:t>
      </w:r>
    </w:p>
    <w:p w14:paraId="13F8DFCC" w14:textId="68619D29" w:rsidR="00A75DAD" w:rsidRDefault="00A75DAD" w:rsidP="00A75D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xml:space="preserve">), it is common to find multiple equations fitting response variables </w:t>
      </w:r>
      <w:r>
        <w:rPr>
          <w:rFonts w:ascii="Times New Roman" w:hAnsi="Times New Roman" w:cs="Times New Roman"/>
          <w:sz w:val="24"/>
          <w:szCs w:val="24"/>
        </w:rPr>
        <w:fldChar w:fldCharType="begin"/>
      </w:r>
      <w:r>
        <w:rPr>
          <w:rFonts w:ascii="Times New Roman" w:hAnsi="Times New Roman" w:cs="Times New Roman"/>
          <w:sz w:val="24"/>
          <w:szCs w:val="24"/>
        </w:rPr>
        <w:instrText>ADDIN RW.CITE{{309 Silva,DanielValadão 2015; 359 Ferreira,EvanderAlves 2015}}</w:instrText>
      </w:r>
      <w:r>
        <w:rPr>
          <w:rFonts w:ascii="Times New Roman" w:hAnsi="Times New Roman" w:cs="Times New Roman"/>
          <w:sz w:val="24"/>
          <w:szCs w:val="24"/>
        </w:rPr>
        <w:fldChar w:fldCharType="separate"/>
      </w:r>
      <w:r w:rsidRPr="00C6443D">
        <w:rPr>
          <w:rFonts w:ascii="Times New Roman" w:hAnsi="Times New Roman" w:cs="Times New Roman"/>
          <w:sz w:val="24"/>
          <w:szCs w:val="24"/>
        </w:rPr>
        <w:t>(Ferreira et al. 2015; Silva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C21EE">
        <w:rPr>
          <w:rFonts w:ascii="Times New Roman" w:hAnsi="Times New Roman" w:cs="Times New Roman"/>
          <w:sz w:val="24"/>
          <w:szCs w:val="24"/>
        </w:rPr>
        <w:t>For example, m</w:t>
      </w:r>
      <w:r>
        <w:rPr>
          <w:rFonts w:ascii="Times New Roman" w:hAnsi="Times New Roman" w:cs="Times New Roman"/>
          <w:sz w:val="24"/>
          <w:szCs w:val="24"/>
        </w:rPr>
        <w:t>ore than six models were used to describe the competition of two weed species (</w:t>
      </w:r>
      <w:proofErr w:type="spellStart"/>
      <w:r w:rsidRPr="00B37ADC">
        <w:rPr>
          <w:rFonts w:ascii="Times New Roman" w:hAnsi="Times New Roman" w:cs="Times New Roman"/>
          <w:i/>
          <w:sz w:val="24"/>
          <w:szCs w:val="24"/>
        </w:rPr>
        <w:t>Urochloa</w:t>
      </w:r>
      <w:proofErr w:type="spellEnd"/>
      <w:r w:rsidRPr="00B37ADC">
        <w:rPr>
          <w:rFonts w:ascii="Times New Roman" w:hAnsi="Times New Roman" w:cs="Times New Roman"/>
          <w:i/>
          <w:sz w:val="24"/>
          <w:szCs w:val="24"/>
        </w:rPr>
        <w:t xml:space="preserve"> </w:t>
      </w:r>
      <w:proofErr w:type="spellStart"/>
      <w:r w:rsidRPr="00B37ADC">
        <w:rPr>
          <w:rFonts w:ascii="Times New Roman" w:hAnsi="Times New Roman" w:cs="Times New Roman"/>
          <w:i/>
          <w:sz w:val="24"/>
          <w:szCs w:val="24"/>
        </w:rPr>
        <w:t>decumbens</w:t>
      </w:r>
      <w:proofErr w:type="spellEnd"/>
      <w:r>
        <w:rPr>
          <w:rFonts w:ascii="Times New Roman" w:hAnsi="Times New Roman" w:cs="Times New Roman"/>
          <w:sz w:val="24"/>
          <w:szCs w:val="24"/>
        </w:rPr>
        <w:t xml:space="preserve"> and </w:t>
      </w:r>
      <w:r w:rsidRPr="00B37ADC">
        <w:rPr>
          <w:rFonts w:ascii="Times New Roman" w:hAnsi="Times New Roman" w:cs="Times New Roman"/>
          <w:i/>
          <w:sz w:val="24"/>
          <w:szCs w:val="24"/>
        </w:rPr>
        <w:t xml:space="preserve">Ipomoea </w:t>
      </w:r>
      <w:proofErr w:type="spellStart"/>
      <w:r w:rsidRPr="00B37ADC">
        <w:rPr>
          <w:rFonts w:ascii="Times New Roman" w:hAnsi="Times New Roman" w:cs="Times New Roman"/>
          <w:i/>
          <w:sz w:val="24"/>
          <w:szCs w:val="24"/>
        </w:rPr>
        <w:t>grandifolia</w:t>
      </w:r>
      <w:proofErr w:type="spellEnd"/>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 xml:space="preserve">ee </w:t>
      </w:r>
      <w:proofErr w:type="spellStart"/>
      <w:r>
        <w:rPr>
          <w:rFonts w:ascii="Times New Roman" w:hAnsi="Times New Roman" w:cs="Times New Roman"/>
          <w:sz w:val="24"/>
          <w:szCs w:val="24"/>
        </w:rPr>
        <w:t>neotropical</w:t>
      </w:r>
      <w:proofErr w:type="spellEnd"/>
      <w:r>
        <w:rPr>
          <w:rFonts w:ascii="Times New Roman" w:hAnsi="Times New Roman" w:cs="Times New Roman"/>
          <w:sz w:val="24"/>
          <w:szCs w:val="24"/>
        </w:rPr>
        <w:t xml:space="preserve"> trees (</w:t>
      </w:r>
      <w:proofErr w:type="spellStart"/>
      <w:r w:rsidRPr="00C6443D">
        <w:rPr>
          <w:rFonts w:ascii="Times New Roman" w:hAnsi="Times New Roman" w:cs="Times New Roman"/>
          <w:i/>
          <w:sz w:val="24"/>
          <w:szCs w:val="24"/>
        </w:rPr>
        <w:t>Senegalia</w:t>
      </w:r>
      <w:proofErr w:type="spellEnd"/>
      <w:r w:rsidRPr="00C6443D">
        <w:rPr>
          <w:rFonts w:ascii="Times New Roman" w:hAnsi="Times New Roman" w:cs="Times New Roman"/>
          <w:i/>
          <w:sz w:val="24"/>
          <w:szCs w:val="24"/>
        </w:rPr>
        <w:t xml:space="preserve"> </w:t>
      </w:r>
      <w:proofErr w:type="spellStart"/>
      <w:r w:rsidRPr="00C6443D">
        <w:rPr>
          <w:rFonts w:ascii="Times New Roman" w:hAnsi="Times New Roman" w:cs="Times New Roman"/>
          <w:i/>
          <w:sz w:val="24"/>
          <w:szCs w:val="24"/>
        </w:rPr>
        <w:t>polyphylla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Ceiba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speciosa</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Luehea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divaricata</w:t>
      </w:r>
      <w:proofErr w:type="spellEnd"/>
      <w:r>
        <w:rPr>
          <w:rFonts w:ascii="Times New Roman" w:hAnsi="Times New Roman" w:cs="Times New Roman"/>
          <w:sz w:val="24"/>
          <w:szCs w:val="24"/>
        </w:rPr>
        <w:t>)</w:t>
      </w:r>
      <w:r w:rsidR="00EE1E04">
        <w:rPr>
          <w:rFonts w:ascii="Times New Roman" w:hAnsi="Times New Roman" w:cs="Times New Roman"/>
          <w:sz w:val="24"/>
          <w:szCs w:val="24"/>
        </w:rPr>
        <w:t xml:space="preserve"> </w:t>
      </w:r>
      <w:r w:rsidR="00DC21EE">
        <w:rPr>
          <w:rFonts w:ascii="Times New Roman" w:hAnsi="Times New Roman" w:cs="Times New Roman"/>
          <w:sz w:val="24"/>
          <w:szCs w:val="24"/>
        </w:rPr>
        <w:fldChar w:fldCharType="begin"/>
      </w:r>
      <w:r w:rsidR="00DC21EE">
        <w:rPr>
          <w:rFonts w:ascii="Times New Roman" w:hAnsi="Times New Roman" w:cs="Times New Roman"/>
          <w:sz w:val="24"/>
          <w:szCs w:val="24"/>
        </w:rPr>
        <w:instrText>ADDIN RW.CITE{{527 Monquero,PatriciaAndrea 2015}}</w:instrText>
      </w:r>
      <w:r w:rsidR="00DC21EE">
        <w:rPr>
          <w:rFonts w:ascii="Times New Roman" w:hAnsi="Times New Roman" w:cs="Times New Roman"/>
          <w:sz w:val="24"/>
          <w:szCs w:val="24"/>
        </w:rPr>
        <w:fldChar w:fldCharType="separate"/>
      </w:r>
      <w:r w:rsidR="00DC21EE" w:rsidRPr="00DC21EE">
        <w:rPr>
          <w:rFonts w:ascii="Times New Roman" w:hAnsi="Times New Roman" w:cs="Times New Roman"/>
          <w:sz w:val="24"/>
          <w:szCs w:val="24"/>
        </w:rPr>
        <w:t>(Monquero et al. 2015)</w:t>
      </w:r>
      <w:r w:rsidR="00DC21EE">
        <w:rPr>
          <w:rFonts w:ascii="Times New Roman" w:hAnsi="Times New Roman" w:cs="Times New Roman"/>
          <w:sz w:val="24"/>
          <w:szCs w:val="24"/>
        </w:rPr>
        <w:fldChar w:fldCharType="end"/>
      </w:r>
      <w:r>
        <w:rPr>
          <w:rFonts w:ascii="Times New Roman" w:hAnsi="Times New Roman" w:cs="Times New Roman"/>
          <w:sz w:val="24"/>
          <w:szCs w:val="24"/>
        </w:rPr>
        <w:t xml:space="preserve">. It becomes almost </w:t>
      </w:r>
      <w:r>
        <w:rPr>
          <w:rFonts w:ascii="Times New Roman" w:hAnsi="Times New Roman" w:cs="Times New Roman"/>
          <w:sz w:val="24"/>
          <w:szCs w:val="24"/>
        </w:rPr>
        <w:lastRenderedPageBreak/>
        <w:t>impossible to evaluate and compare weed competitiveness when different equations with different parameters are used.</w:t>
      </w:r>
    </w:p>
    <w:p w14:paraId="72E21E2F" w14:textId="16D9A0E1" w:rsidR="00707A53" w:rsidRDefault="000055F8" w:rsidP="00DC21EE">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Model selection to evaluate weed competitiveness with the crop</w:t>
      </w:r>
      <w:r w:rsidRPr="00CF6FB3">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00635598">
        <w:rPr>
          <w:rFonts w:ascii="Times New Roman" w:eastAsiaTheme="minorEastAsia" w:hAnsi="Times New Roman" w:cs="Times New Roman"/>
          <w:sz w:val="24"/>
          <w:szCs w:val="24"/>
        </w:rPr>
        <w:t xml:space="preserve">I was statistically demonstrated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demonstrated that at high densities (A)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xml:space="preserve">) is different.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 Because competition is similar at weed high densities, but different at weed low densities.</w:t>
      </w:r>
    </w:p>
    <w:p w14:paraId="33FE3F44" w14:textId="420D5D41" w:rsidR="00707A53" w:rsidRDefault="00707A53" w:rsidP="00707A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901A75">
        <w:rPr>
          <w:rFonts w:ascii="Times New Roman" w:hAnsi="Times New Roman" w:cs="Times New Roman"/>
          <w:i/>
          <w:noProof/>
          <w:sz w:val="24"/>
          <w:szCs w:val="24"/>
        </w:rPr>
        <w:t>A</w:t>
      </w:r>
      <w:r w:rsidRPr="00901A75">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2924F4" w:rsidRPr="002924F4">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w:t>
      </w:r>
      <w:r>
        <w:rPr>
          <w:rFonts w:ascii="Times New Roman" w:hAnsi="Times New Roman" w:cs="Times New Roman"/>
          <w:noProof/>
          <w:sz w:val="24"/>
          <w:szCs w:val="24"/>
        </w:rPr>
        <w:t>Also</w:t>
      </w:r>
      <w:r w:rsidRPr="00BE2C21">
        <w:rPr>
          <w:rFonts w:ascii="Times New Roman" w:hAnsi="Times New Roman" w:cs="Times New Roman"/>
          <w:sz w:val="24"/>
          <w:szCs w:val="24"/>
        </w:rPr>
        <w:t xml:space="preserve">, this </w:t>
      </w:r>
      <w:r w:rsidR="00F444B6">
        <w:rPr>
          <w:rFonts w:ascii="Times New Roman" w:hAnsi="Times New Roman" w:cs="Times New Roman"/>
          <w:sz w:val="24"/>
          <w:szCs w:val="24"/>
        </w:rPr>
        <w:t xml:space="preserve">the asymptote model </w:t>
      </w:r>
      <w:r w:rsidRPr="00BE2C21">
        <w:rPr>
          <w:rFonts w:ascii="Times New Roman" w:hAnsi="Times New Roman" w:cs="Times New Roman"/>
          <w:sz w:val="24"/>
          <w:szCs w:val="24"/>
        </w:rPr>
        <w:t xml:space="preserve">recommended for crop-weed studies in </w:t>
      </w:r>
      <w:r>
        <w:rPr>
          <w:rFonts w:ascii="Times New Roman" w:hAnsi="Times New Roman" w:cs="Times New Roman"/>
          <w:sz w:val="24"/>
          <w:szCs w:val="24"/>
        </w:rPr>
        <w:t>additive design</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RW.CITE{{174 Swanton,ClarenceJ 2015; 312 Ritz,Christian 2015}}</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(Ritz et al. 2015; Swanton et al. 2015)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00071499">
        <w:rPr>
          <w:rFonts w:ascii="Times New Roman" w:hAnsi="Times New Roman" w:cs="Times New Roman"/>
          <w:sz w:val="24"/>
          <w:szCs w:val="24"/>
        </w:rPr>
        <w:instrText>ADDIN RW.CITE{{321 Fischer,DavidW 2004; 185 Werle,Rodrigo 2014; 184 Lindquist,JohnL 1999; 529 Cathcart,RJason 2003}}</w:instrText>
      </w:r>
      <w:r w:rsidRPr="00BE2C21">
        <w:rPr>
          <w:rFonts w:ascii="Times New Roman" w:hAnsi="Times New Roman" w:cs="Times New Roman"/>
          <w:sz w:val="24"/>
          <w:szCs w:val="24"/>
        </w:rPr>
        <w:fldChar w:fldCharType="separate"/>
      </w:r>
      <w:r w:rsidR="00071499" w:rsidRPr="00071499">
        <w:rPr>
          <w:rFonts w:ascii="Times New Roman" w:hAnsi="Times New Roman" w:cs="Times New Roman"/>
          <w:sz w:val="24"/>
          <w:szCs w:val="24"/>
        </w:rPr>
        <w:t>(Cathcart and Swanton 2003; Fischer et al. 2004; Lindquist et al. 1999; Werle et al. 2014c)</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example,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 xml:space="preserve">Kochia </w:t>
      </w:r>
      <w:proofErr w:type="spellStart"/>
      <w:r w:rsidRPr="0089396E">
        <w:rPr>
          <w:rFonts w:ascii="Times New Roman" w:hAnsi="Times New Roman" w:cs="Times New Roman"/>
          <w:i/>
          <w:sz w:val="24"/>
          <w:szCs w:val="24"/>
        </w:rPr>
        <w:t>scoparia</w:t>
      </w:r>
      <w:proofErr w:type="spellEnd"/>
      <w:r>
        <w:rPr>
          <w:rFonts w:ascii="Times New Roman" w:hAnsi="Times New Roman" w:cs="Times New Roman"/>
          <w:sz w:val="24"/>
          <w:szCs w:val="24"/>
        </w:rPr>
        <w:t xml:space="preserve"> in sunflower </w:t>
      </w:r>
      <w:r>
        <w:rPr>
          <w:rFonts w:ascii="Times New Roman" w:hAnsi="Times New Roman" w:cs="Times New Roman"/>
          <w:sz w:val="24"/>
          <w:szCs w:val="24"/>
        </w:rPr>
        <w:fldChar w:fldCharType="begin"/>
      </w:r>
      <w:r>
        <w:rPr>
          <w:rFonts w:ascii="Times New Roman" w:hAnsi="Times New Roman" w:cs="Times New Roman"/>
          <w:sz w:val="24"/>
          <w:szCs w:val="24"/>
        </w:rPr>
        <w:instrText>ADDIN RW.CITE{{187 Massinga,RafaelA 2001; 192 Lewis,DerekW 2014}}</w:instrText>
      </w:r>
      <w:r>
        <w:rPr>
          <w:rFonts w:ascii="Times New Roman" w:hAnsi="Times New Roman" w:cs="Times New Roman"/>
          <w:sz w:val="24"/>
          <w:szCs w:val="24"/>
        </w:rPr>
        <w:fldChar w:fldCharType="separate"/>
      </w:r>
      <w:r w:rsidRPr="00614960">
        <w:rPr>
          <w:rFonts w:ascii="Times New Roman" w:hAnsi="Times New Roman" w:cs="Times New Roman"/>
          <w:sz w:val="24"/>
          <w:szCs w:val="24"/>
        </w:rPr>
        <w:t>(Lewis and Gulden 2014; Massinga et al. 2001)</w:t>
      </w:r>
      <w:r>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f</w:t>
      </w:r>
      <w:r w:rsidR="00071499">
        <w:rPr>
          <w:rFonts w:ascii="Times New Roman" w:hAnsi="Times New Roman" w:cs="Times New Roman"/>
          <w:sz w:val="24"/>
          <w:szCs w:val="24"/>
        </w:rPr>
        <w:t xml:space="preserve">or calculating weed thresholds </w:t>
      </w:r>
      <w:r>
        <w:rPr>
          <w:rFonts w:ascii="Times New Roman" w:hAnsi="Times New Roman" w:cs="Times New Roman"/>
          <w:sz w:val="24"/>
          <w:szCs w:val="24"/>
        </w:rPr>
        <w:fldChar w:fldCharType="begin"/>
      </w:r>
      <w:r w:rsidR="00071499">
        <w:rPr>
          <w:rFonts w:ascii="Times New Roman" w:hAnsi="Times New Roman" w:cs="Times New Roman"/>
          <w:sz w:val="24"/>
          <w:szCs w:val="24"/>
        </w:rPr>
        <w:instrText>ADDIN RW.CITE{{183 Lindquist,JohnL 1996; 528 Lindquist,JohnL 1998}}</w:instrText>
      </w:r>
      <w:r>
        <w:rPr>
          <w:rFonts w:ascii="Times New Roman" w:hAnsi="Times New Roman" w:cs="Times New Roman"/>
          <w:sz w:val="24"/>
          <w:szCs w:val="24"/>
        </w:rPr>
        <w:fldChar w:fldCharType="separate"/>
      </w:r>
      <w:r w:rsidR="00071499" w:rsidRPr="00071499">
        <w:rPr>
          <w:rFonts w:ascii="Times New Roman" w:hAnsi="Times New Roman" w:cs="Times New Roman"/>
          <w:sz w:val="24"/>
          <w:szCs w:val="24"/>
        </w:rPr>
        <w:t>(Lindquist et al. 1996; Lindquist and Mortensen 1998)</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using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it was</w:t>
      </w:r>
      <w:r w:rsidRPr="00544259">
        <w:rPr>
          <w:rFonts w:ascii="Times New Roman" w:hAnsi="Times New Roman" w:cs="Times New Roman"/>
          <w:sz w:val="24"/>
          <w:szCs w:val="24"/>
        </w:rPr>
        <w:t xml:space="preserve"> demonstrate</w:t>
      </w:r>
      <w:r>
        <w:rPr>
          <w:rFonts w:ascii="Times New Roman" w:hAnsi="Times New Roman" w:cs="Times New Roman"/>
          <w:sz w:val="24"/>
          <w:szCs w:val="24"/>
        </w:rPr>
        <w:t>d</w:t>
      </w:r>
      <w:r w:rsidRPr="00544259">
        <w:rPr>
          <w:rFonts w:ascii="Times New Roman" w:hAnsi="Times New Roman" w:cs="Times New Roman"/>
          <w:sz w:val="24"/>
          <w:szCs w:val="24"/>
        </w:rPr>
        <w:t xml:space="preserve"> that organic cropping s</w:t>
      </w:r>
      <w:r>
        <w:rPr>
          <w:rFonts w:ascii="Times New Roman" w:hAnsi="Times New Roman" w:cs="Times New Roman"/>
          <w:sz w:val="24"/>
          <w:szCs w:val="24"/>
        </w:rPr>
        <w:t xml:space="preserve">ystems have the potential to tolerate great abundance of weeds compared to conventional system </w:t>
      </w:r>
      <w:r>
        <w:rPr>
          <w:rFonts w:ascii="Times New Roman" w:hAnsi="Times New Roman" w:cs="Times New Roman"/>
          <w:sz w:val="24"/>
          <w:szCs w:val="24"/>
        </w:rPr>
        <w:fldChar w:fldCharType="begin"/>
      </w:r>
      <w:r>
        <w:rPr>
          <w:rFonts w:ascii="Times New Roman" w:hAnsi="Times New Roman" w:cs="Times New Roman"/>
          <w:sz w:val="24"/>
          <w:szCs w:val="24"/>
        </w:rPr>
        <w:instrText>ADDIN RW.CITE{{324 Ryan,MR 2009}}</w:instrText>
      </w:r>
      <w:r>
        <w:rPr>
          <w:rFonts w:ascii="Times New Roman" w:hAnsi="Times New Roman" w:cs="Times New Roman"/>
          <w:sz w:val="24"/>
          <w:szCs w:val="24"/>
        </w:rPr>
        <w:fldChar w:fldCharType="separate"/>
      </w:r>
      <w:r w:rsidRPr="00614960">
        <w:rPr>
          <w:rFonts w:ascii="Times New Roman" w:hAnsi="Times New Roman" w:cs="Times New Roman"/>
          <w:sz w:val="24"/>
          <w:szCs w:val="24"/>
        </w:rPr>
        <w:t>(Ryan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Thus, the rectangular hyperbola proposed by Cousens (1985) and the F-test 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3BCDF303" w14:textId="43ACC47C" w:rsidR="00707A53" w:rsidRDefault="00707A53" w:rsidP="00707A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Here it was demonstrated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 additive design.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B54A2A">
        <w:rPr>
          <w:rFonts w:ascii="Times New Roman" w:hAnsi="Times New Roman" w:cs="Times New Roman"/>
          <w:sz w:val="24"/>
          <w:szCs w:val="24"/>
        </w:rPr>
        <w:t xml:space="preserve">rectangular hyperbola (Cousens </w:t>
      </w:r>
      <w:r w:rsidRPr="0044728F">
        <w:rPr>
          <w:rFonts w:ascii="Times New Roman" w:hAnsi="Times New Roman" w:cs="Times New Roman"/>
          <w:sz w:val="24"/>
          <w:szCs w:val="24"/>
        </w:rPr>
        <w:t xml:space="preserve">1985) as a standardized model for crop-weed competition studies in </w:t>
      </w:r>
      <w:r w:rsidRPr="0080502B">
        <w:rPr>
          <w:rFonts w:ascii="Times New Roman" w:hAnsi="Times New Roman" w:cs="Times New Roman"/>
          <w:sz w:val="24"/>
          <w:szCs w:val="24"/>
        </w:rPr>
        <w:t xml:space="preserve">additive design. </w:t>
      </w:r>
      <w:r>
        <w:rPr>
          <w:rFonts w:ascii="Times New Roman" w:hAnsi="Times New Roman" w:cs="Times New Roman"/>
          <w:sz w:val="24"/>
          <w:szCs w:val="24"/>
        </w:rPr>
        <w:t xml:space="preserve">Logistic models </w:t>
      </w:r>
      <w:r w:rsidRPr="0080502B">
        <w:rPr>
          <w:rFonts w:ascii="Times New Roman" w:hAnsi="Times New Roman" w:cs="Times New Roman"/>
          <w:noProof/>
          <w:sz w:val="24"/>
          <w:szCs w:val="24"/>
        </w:rPr>
        <w:t>are recommended</w:t>
      </w:r>
      <w:r w:rsidRPr="0080502B">
        <w:rPr>
          <w:rFonts w:ascii="Times New Roman" w:hAnsi="Times New Roman" w:cs="Times New Roman"/>
          <w:sz w:val="24"/>
          <w:szCs w:val="24"/>
        </w:rPr>
        <w:t xml:space="preserve"> 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This present study would aid statistical data analysis and interpretation of crop-weed competition from additive designs. </w:t>
      </w:r>
      <w:ins w:id="217" w:author="Stevan Knezevic" w:date="2017-08-08T12:14:00Z">
        <w:r w:rsidR="00CD5948">
          <w:rPr>
            <w:rFonts w:ascii="Times New Roman" w:hAnsi="Times New Roman" w:cs="Times New Roman"/>
            <w:sz w:val="24"/>
            <w:szCs w:val="24"/>
          </w:rPr>
          <w:t xml:space="preserve">////// do we </w:t>
        </w:r>
      </w:ins>
      <w:ins w:id="218" w:author="Stevan Knezevic" w:date="2017-08-08T12:15:00Z">
        <w:r w:rsidR="00CD5948">
          <w:rPr>
            <w:rFonts w:ascii="Times New Roman" w:hAnsi="Times New Roman" w:cs="Times New Roman"/>
            <w:sz w:val="24"/>
            <w:szCs w:val="24"/>
          </w:rPr>
          <w:t>n</w:t>
        </w:r>
      </w:ins>
      <w:ins w:id="219" w:author="Stevan Knezevic" w:date="2017-08-08T12:14:00Z">
        <w:r w:rsidR="00CD5948">
          <w:rPr>
            <w:rFonts w:ascii="Times New Roman" w:hAnsi="Times New Roman" w:cs="Times New Roman"/>
            <w:sz w:val="24"/>
            <w:szCs w:val="24"/>
          </w:rPr>
          <w:t>eed to say som</w:t>
        </w:r>
      </w:ins>
      <w:ins w:id="220" w:author="Stevan Knezevic" w:date="2017-08-08T12:15:00Z">
        <w:r w:rsidR="00CD5948">
          <w:rPr>
            <w:rFonts w:ascii="Times New Roman" w:hAnsi="Times New Roman" w:cs="Times New Roman"/>
            <w:sz w:val="24"/>
            <w:szCs w:val="24"/>
          </w:rPr>
          <w:t>e</w:t>
        </w:r>
      </w:ins>
      <w:ins w:id="221" w:author="Stevan Knezevic" w:date="2017-08-08T12:14:00Z">
        <w:r w:rsidR="00CD5948">
          <w:rPr>
            <w:rFonts w:ascii="Times New Roman" w:hAnsi="Times New Roman" w:cs="Times New Roman"/>
            <w:sz w:val="24"/>
            <w:szCs w:val="24"/>
          </w:rPr>
          <w:t>thi</w:t>
        </w:r>
      </w:ins>
      <w:ins w:id="222" w:author="Stevan Knezevic" w:date="2017-08-08T12:15:00Z">
        <w:r w:rsidR="00CD5948">
          <w:rPr>
            <w:rFonts w:ascii="Times New Roman" w:hAnsi="Times New Roman" w:cs="Times New Roman"/>
            <w:sz w:val="24"/>
            <w:szCs w:val="24"/>
          </w:rPr>
          <w:t>n</w:t>
        </w:r>
      </w:ins>
      <w:ins w:id="223" w:author="Stevan Knezevic" w:date="2017-08-08T12:14:00Z">
        <w:r w:rsidR="00CD5948">
          <w:rPr>
            <w:rFonts w:ascii="Times New Roman" w:hAnsi="Times New Roman" w:cs="Times New Roman"/>
            <w:sz w:val="24"/>
            <w:szCs w:val="24"/>
          </w:rPr>
          <w:t>g on wh</w:t>
        </w:r>
      </w:ins>
      <w:ins w:id="224" w:author="Stevan Knezevic" w:date="2017-08-08T12:15:00Z">
        <w:r w:rsidR="00CD5948">
          <w:rPr>
            <w:rFonts w:ascii="Times New Roman" w:hAnsi="Times New Roman" w:cs="Times New Roman"/>
            <w:sz w:val="24"/>
            <w:szCs w:val="24"/>
          </w:rPr>
          <w:t>a</w:t>
        </w:r>
      </w:ins>
      <w:ins w:id="225" w:author="Stevan Knezevic" w:date="2017-08-08T12:14:00Z">
        <w:r w:rsidR="00CD5948">
          <w:rPr>
            <w:rFonts w:ascii="Times New Roman" w:hAnsi="Times New Roman" w:cs="Times New Roman"/>
            <w:sz w:val="24"/>
            <w:szCs w:val="24"/>
          </w:rPr>
          <w:t>t is th</w:t>
        </w:r>
      </w:ins>
      <w:ins w:id="226" w:author="Stevan Knezevic" w:date="2017-08-08T12:15:00Z">
        <w:r w:rsidR="00CD5948">
          <w:rPr>
            <w:rFonts w:ascii="Times New Roman" w:hAnsi="Times New Roman" w:cs="Times New Roman"/>
            <w:sz w:val="24"/>
            <w:szCs w:val="24"/>
          </w:rPr>
          <w:t>reshold of those weed species and what does</w:t>
        </w:r>
      </w:ins>
      <w:ins w:id="227" w:author="Stevan Knezevic" w:date="2017-08-08T12:16:00Z">
        <w:r w:rsidR="00CD5948">
          <w:rPr>
            <w:rFonts w:ascii="Times New Roman" w:hAnsi="Times New Roman" w:cs="Times New Roman"/>
            <w:sz w:val="24"/>
            <w:szCs w:val="24"/>
          </w:rPr>
          <w:t xml:space="preserve"> </w:t>
        </w:r>
      </w:ins>
      <w:ins w:id="228" w:author="Stevan Knezevic" w:date="2017-08-08T12:15:00Z">
        <w:r w:rsidR="00CD5948">
          <w:rPr>
            <w:rFonts w:ascii="Times New Roman" w:hAnsi="Times New Roman" w:cs="Times New Roman"/>
            <w:sz w:val="24"/>
            <w:szCs w:val="24"/>
          </w:rPr>
          <w:t>it mean f</w:t>
        </w:r>
      </w:ins>
      <w:ins w:id="229" w:author="Stevan Knezevic" w:date="2017-08-08T12:16:00Z">
        <w:r w:rsidR="00CD5948">
          <w:rPr>
            <w:rFonts w:ascii="Times New Roman" w:hAnsi="Times New Roman" w:cs="Times New Roman"/>
            <w:sz w:val="24"/>
            <w:szCs w:val="24"/>
          </w:rPr>
          <w:t>r</w:t>
        </w:r>
      </w:ins>
      <w:ins w:id="230" w:author="Stevan Knezevic" w:date="2017-08-08T12:15:00Z">
        <w:r w:rsidR="00CD5948">
          <w:rPr>
            <w:rFonts w:ascii="Times New Roman" w:hAnsi="Times New Roman" w:cs="Times New Roman"/>
            <w:sz w:val="24"/>
            <w:szCs w:val="24"/>
          </w:rPr>
          <w:t>om practical standpoint</w:t>
        </w:r>
      </w:ins>
      <w:ins w:id="231" w:author="Stevan Knezevic" w:date="2017-08-08T12:16:00Z">
        <w:r w:rsidR="00CD5948">
          <w:rPr>
            <w:rFonts w:ascii="Times New Roman" w:hAnsi="Times New Roman" w:cs="Times New Roman"/>
            <w:sz w:val="24"/>
            <w:szCs w:val="24"/>
          </w:rPr>
          <w:t xml:space="preserve"> </w:t>
        </w:r>
      </w:ins>
      <w:ins w:id="232" w:author="Stevan Knezevic" w:date="2017-08-08T12:17:00Z">
        <w:r w:rsidR="00CD5948">
          <w:rPr>
            <w:rFonts w:ascii="Times New Roman" w:hAnsi="Times New Roman" w:cs="Times New Roman"/>
            <w:sz w:val="24"/>
            <w:szCs w:val="24"/>
          </w:rPr>
          <w:t xml:space="preserve">(decision making for </w:t>
        </w:r>
        <w:proofErr w:type="gramStart"/>
        <w:r w:rsidR="00CD5948">
          <w:rPr>
            <w:rFonts w:ascii="Times New Roman" w:hAnsi="Times New Roman" w:cs="Times New Roman"/>
            <w:sz w:val="24"/>
            <w:szCs w:val="24"/>
          </w:rPr>
          <w:t>spraying)</w:t>
        </w:r>
      </w:ins>
      <w:ins w:id="233" w:author="Stevan Knezevic" w:date="2017-08-08T12:16:00Z">
        <w:r w:rsidR="00CD5948">
          <w:rPr>
            <w:rFonts w:ascii="Times New Roman" w:hAnsi="Times New Roman" w:cs="Times New Roman"/>
            <w:sz w:val="24"/>
            <w:szCs w:val="24"/>
          </w:rPr>
          <w:t>…</w:t>
        </w:r>
        <w:proofErr w:type="gramEnd"/>
        <w:r w:rsidR="00CD5948">
          <w:rPr>
            <w:rFonts w:ascii="Times New Roman" w:hAnsi="Times New Roman" w:cs="Times New Roman"/>
            <w:sz w:val="24"/>
            <w:szCs w:val="24"/>
          </w:rPr>
          <w:t>.kind</w:t>
        </w:r>
      </w:ins>
      <w:ins w:id="234" w:author="Stevan Knezevic" w:date="2017-08-08T12:17:00Z">
        <w:r w:rsidR="00CD5948">
          <w:rPr>
            <w:rFonts w:ascii="Times New Roman" w:hAnsi="Times New Roman" w:cs="Times New Roman"/>
            <w:sz w:val="24"/>
            <w:szCs w:val="24"/>
          </w:rPr>
          <w:t xml:space="preserve"> </w:t>
        </w:r>
      </w:ins>
      <w:ins w:id="235" w:author="Stevan Knezevic" w:date="2017-08-08T12:16:00Z">
        <w:r w:rsidR="00CD5948">
          <w:rPr>
            <w:rFonts w:ascii="Times New Roman" w:hAnsi="Times New Roman" w:cs="Times New Roman"/>
            <w:sz w:val="24"/>
            <w:szCs w:val="24"/>
          </w:rPr>
          <w:t>of finish the paper with</w:t>
        </w:r>
      </w:ins>
      <w:ins w:id="236" w:author="Stevan Knezevic" w:date="2017-08-08T12:17:00Z">
        <w:r w:rsidR="00CD5948">
          <w:rPr>
            <w:rFonts w:ascii="Times New Roman" w:hAnsi="Times New Roman" w:cs="Times New Roman"/>
            <w:sz w:val="24"/>
            <w:szCs w:val="24"/>
          </w:rPr>
          <w:t xml:space="preserve"> the</w:t>
        </w:r>
      </w:ins>
      <w:ins w:id="237" w:author="Stevan Knezevic" w:date="2017-08-08T12:16:00Z">
        <w:r w:rsidR="00CD5948">
          <w:rPr>
            <w:rFonts w:ascii="Times New Roman" w:hAnsi="Times New Roman" w:cs="Times New Roman"/>
            <w:sz w:val="24"/>
            <w:szCs w:val="24"/>
          </w:rPr>
          <w:t xml:space="preserve"> way we started</w:t>
        </w:r>
      </w:ins>
      <w:ins w:id="238" w:author="Stevan Knezevic" w:date="2017-08-08T12:17:00Z">
        <w:r w:rsidR="00CD5948">
          <w:rPr>
            <w:rFonts w:ascii="Times New Roman" w:hAnsi="Times New Roman" w:cs="Times New Roman"/>
            <w:sz w:val="24"/>
            <w:szCs w:val="24"/>
          </w:rPr>
          <w:t xml:space="preserve"> </w:t>
        </w:r>
      </w:ins>
    </w:p>
    <w:p w14:paraId="02F74E97" w14:textId="3CD92EB8" w:rsidR="000055F8" w:rsidRDefault="00707A53" w:rsidP="000055F8">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221AA413" w14:textId="77777777" w:rsidR="00A75DAD" w:rsidRDefault="00A75DAD" w:rsidP="00A75DAD">
      <w:pPr>
        <w:spacing w:after="0" w:line="480" w:lineRule="auto"/>
        <w:ind w:firstLine="720"/>
        <w:rPr>
          <w:rFonts w:ascii="Times New Roman" w:hAnsi="Times New Roman" w:cs="Times New Roman"/>
          <w:sz w:val="24"/>
          <w:szCs w:val="24"/>
        </w:rPr>
      </w:pPr>
    </w:p>
    <w:p w14:paraId="7ABC56F9" w14:textId="77777777" w:rsidR="00A75DAD" w:rsidRDefault="00A75DAD" w:rsidP="0080502B">
      <w:pPr>
        <w:spacing w:after="0" w:line="480" w:lineRule="auto"/>
        <w:ind w:firstLine="720"/>
        <w:rPr>
          <w:rFonts w:ascii="Times New Roman" w:hAnsi="Times New Roman" w:cs="Times New Roman"/>
          <w:sz w:val="24"/>
          <w:szCs w:val="24"/>
        </w:rPr>
      </w:pPr>
    </w:p>
    <w:p w14:paraId="35BEF7A2" w14:textId="3F873081" w:rsidR="00594A93" w:rsidRPr="00353A9C" w:rsidRDefault="001D4D3B" w:rsidP="001D4D3B">
      <w:pPr>
        <w:spacing w:after="0" w:line="480" w:lineRule="auto"/>
        <w:jc w:val="center"/>
        <w:rPr>
          <w:rFonts w:ascii="Times New Roman" w:hAnsi="Times New Roman" w:cs="Times New Roman"/>
          <w:b/>
          <w:sz w:val="24"/>
        </w:rPr>
      </w:pPr>
      <w:r w:rsidRPr="00353A9C">
        <w:rPr>
          <w:rFonts w:ascii="Times New Roman" w:hAnsi="Times New Roman" w:cs="Times New Roman"/>
          <w:b/>
          <w:sz w:val="24"/>
        </w:rPr>
        <w:t>Acknowledgments</w:t>
      </w:r>
    </w:p>
    <w:p w14:paraId="602083A6" w14:textId="77777777" w:rsidR="002E49F3" w:rsidRDefault="001D4D3B" w:rsidP="00353A9C">
      <w:pPr>
        <w:pStyle w:val="NormalWeb"/>
        <w:spacing w:before="0" w:beforeAutospacing="0" w:after="0" w:afterAutospacing="0" w:line="480" w:lineRule="auto"/>
        <w:ind w:firstLine="720"/>
        <w:sectPr w:rsidR="002E49F3" w:rsidSect="002F5F37">
          <w:pgSz w:w="12240" w:h="15840"/>
          <w:pgMar w:top="1440" w:right="1440" w:bottom="1440" w:left="1440" w:header="720" w:footer="720" w:gutter="0"/>
          <w:lnNumType w:countBy="1" w:restart="continuous"/>
          <w:cols w:space="720"/>
          <w:titlePg/>
          <w:docGrid w:linePitch="360"/>
        </w:sectPr>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163B9AA0" w14:textId="72C6C7A6" w:rsidR="00071499" w:rsidRPr="00071499" w:rsidRDefault="00071499" w:rsidP="008D349A">
      <w:pPr>
        <w:pStyle w:val="NormalWeb"/>
        <w:spacing w:before="0" w:beforeAutospacing="0" w:after="0" w:afterAutospacing="0" w:line="480" w:lineRule="auto"/>
        <w:rPr>
          <w:rFonts w:asciiTheme="minorHAnsi" w:hAnsiTheme="minorHAnsi"/>
        </w:rPr>
      </w:pPr>
      <w:r w:rsidRPr="00071499">
        <w:rPr>
          <w:rFonts w:asciiTheme="minorHAnsi" w:hAnsiTheme="minorHAnsi"/>
        </w:rPr>
        <w:lastRenderedPageBreak/>
        <w:fldChar w:fldCharType="begin"/>
      </w:r>
      <w:r w:rsidRPr="00071499">
        <w:rPr>
          <w:rFonts w:asciiTheme="minorHAnsi" w:hAnsiTheme="minorHAnsi"/>
        </w:rPr>
        <w:instrText>ADDIN RW.BIB</w:instrText>
      </w:r>
      <w:r w:rsidRPr="00071499">
        <w:rPr>
          <w:rFonts w:asciiTheme="minorHAnsi" w:hAnsiTheme="minorHAnsi"/>
        </w:rPr>
        <w:fldChar w:fldCharType="separate"/>
      </w:r>
      <w:r w:rsidRPr="00071499">
        <w:rPr>
          <w:rFonts w:asciiTheme="minorHAnsi" w:hAnsiTheme="minorHAnsi"/>
        </w:rPr>
        <w:t>References</w:t>
      </w:r>
    </w:p>
    <w:p w14:paraId="07A7BC4D" w14:textId="1112923F"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Anderson D (2008) Model based inference in the life sciences: A primer on evidence. 2008.</w:t>
      </w:r>
    </w:p>
    <w:p w14:paraId="48EF9716"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Archontoulis SV and Miguez FE (2015) Nonlinear regression models and applications in agricultural research. Agron J 107(2):786-98</w:t>
      </w:r>
    </w:p>
    <w:p w14:paraId="2A83FAEA"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Cathcart RJ and Swanton CJ (2003) Nitrogen management will influence threshold values of green foxtail (setaria viridis) in corn. Weed Sci 51(6):975-86</w:t>
      </w:r>
    </w:p>
    <w:p w14:paraId="243DA745" w14:textId="77777777" w:rsidR="00071499" w:rsidRPr="00071499" w:rsidRDefault="00071499" w:rsidP="008D349A">
      <w:pPr>
        <w:pStyle w:val="NormalWeb"/>
        <w:spacing w:before="0" w:beforeAutospacing="0" w:after="0" w:afterAutospacing="0" w:line="480" w:lineRule="auto"/>
        <w:ind w:hanging="450"/>
        <w:rPr>
          <w:rFonts w:asciiTheme="minorHAnsi" w:hAnsiTheme="minorHAnsi"/>
          <w:lang w:val="pt-BR"/>
        </w:rPr>
      </w:pPr>
      <w:r w:rsidRPr="00071499">
        <w:rPr>
          <w:rFonts w:asciiTheme="minorHAnsi" w:hAnsiTheme="minorHAnsi"/>
        </w:rPr>
        <w:t xml:space="preserve">Cousens R (1985) A simple model relating yield loss to weed density. </w:t>
      </w:r>
      <w:r w:rsidRPr="00071499">
        <w:rPr>
          <w:rFonts w:asciiTheme="minorHAnsi" w:hAnsiTheme="minorHAnsi"/>
          <w:lang w:val="pt-BR"/>
        </w:rPr>
        <w:t>Ann Appl Biol 107(2):239-52</w:t>
      </w:r>
    </w:p>
    <w:p w14:paraId="6C46C7BF" w14:textId="77777777" w:rsidR="00071499" w:rsidRPr="00071499" w:rsidRDefault="00071499" w:rsidP="008D349A">
      <w:pPr>
        <w:pStyle w:val="NormalWeb"/>
        <w:spacing w:before="0" w:beforeAutospacing="0" w:after="0" w:afterAutospacing="0" w:line="480" w:lineRule="auto"/>
        <w:ind w:hanging="450"/>
        <w:rPr>
          <w:rFonts w:asciiTheme="minorHAnsi" w:hAnsiTheme="minorHAnsi"/>
          <w:lang w:val="pt-BR"/>
        </w:rPr>
      </w:pPr>
      <w:r w:rsidRPr="00071499">
        <w:rPr>
          <w:rFonts w:asciiTheme="minorHAnsi" w:hAnsiTheme="minorHAnsi"/>
          <w:lang w:val="pt-BR"/>
        </w:rPr>
        <w:t>Ferreira EA, de Matos, Christiano da Conceição, Barbosa EA, Melo CAD, da Silva DV, dos Santos JB (2015) Aspectos fisiológicos de soja transgênica submetida à competição com plantas daninhas. Revista De Ciências Agrárias/Amazonian Journal of Agricultural and Environmental Sciences 58(2):115-21</w:t>
      </w:r>
    </w:p>
    <w:p w14:paraId="7269E7BD"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Fischer DW, Harvey RG, Bauman TT, Phillips S, Hart SE, Johnson GA, Kells JJ, Westra P, Lindquist J (2004) Common lambsquarters (chenopodium album) interference with corn across the northcentral united states. Weed Sci 52(6):1034-8</w:t>
      </w:r>
    </w:p>
    <w:p w14:paraId="63EC3984"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Hurvich CM and Tsai C (1991) Bias of the corrected AIC criterion for underfitted regression and time series models. Biometrika 78(3):499-509</w:t>
      </w:r>
    </w:p>
    <w:p w14:paraId="78676088"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KNEZ̆EVIĆ S, Weise S, Swanton C (1995) Comparison of empirical models depicting density of amaranthus retroflexus L. and relative leaf area as predictors of yield loss in maize (zea mays L.). Weed Res 35(4):207-14</w:t>
      </w:r>
    </w:p>
    <w:p w14:paraId="30EF2A9B"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Knezevic SZ and Datta A (2015) The critical period for weed control: Revisiting data analysis. Weed Sci 63(sp1):188-202</w:t>
      </w:r>
    </w:p>
    <w:p w14:paraId="6242570C"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lastRenderedPageBreak/>
        <w:t>Knezevic SZ and Horak MJ (1998) Influence of emergence time and density on redroot pigweed (amaranthus retroflexus). Weed Sci :665-72</w:t>
      </w:r>
    </w:p>
    <w:p w14:paraId="26123FED"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Knezevic SZ, Streibig JC, Ritz C (2007) Utilizing R software package for dose-response studies: The concept and data analysis. Weed Technol 21(3):840-8</w:t>
      </w:r>
    </w:p>
    <w:p w14:paraId="252B3566"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Knezevic SZ, Horak MJ, Vanderlip RL (1997) Relative time of redroot pigweed (amaranthus retroflexus L.) emergence is critical in pigweed-sorghum [sorghum bicolor (L.) moench] competition. Weed Sci :502-8</w:t>
      </w:r>
    </w:p>
    <w:p w14:paraId="05AC5CC8"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Knezevic SZ, Weise SF, Swanton CJ (1994) Interference of redroot pigweed (amaranthus retroflexus) in corn (zea mays). Weed Sci :568-73</w:t>
      </w:r>
    </w:p>
    <w:p w14:paraId="40700626"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Lewis DW and Gulden RH (2014) Effect of kochia (kochia scoparia) interference on sunflower (helianthus annuus) yield. Weed Sci 62(1):158-65</w:t>
      </w:r>
    </w:p>
    <w:p w14:paraId="24A8C110"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Lewis F, Butler A, Gilbert L (2011) A unified approach to model selection using the likelihood ratio test. Methods in Ecology and Evolution 2(2):155-62</w:t>
      </w:r>
    </w:p>
    <w:p w14:paraId="790353CF"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Lindquist JL and Mortensen DA (1998) Tolerance and velvetleaf (abutilon theophrasti) suppressive ability of two old and two modern corn (zea mays) hybrids. Weed Sci :569-74</w:t>
      </w:r>
    </w:p>
    <w:p w14:paraId="0FB3139B"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Lindquist JL, Mortensen DA, Clay SA, Schmenk R, Kells JJ, Howatt K, Westra P (1996) Stability of corn (zea mays)-velvetleaf (abutilon theophrasti) interference relationships. Weed Sci :309-13</w:t>
      </w:r>
    </w:p>
    <w:p w14:paraId="6403C7E5"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Lindquist JL, Mortensen DA, Westra P, Lambert W, Bauman TT, Fausey JC, Kells JJ, Langton SJ, Harvey RG, Bussler BH (1999) Stability of corn (zea mays)-foxtail (setaria spp.) interference relationships. Weed Sci :195-200</w:t>
      </w:r>
    </w:p>
    <w:p w14:paraId="00188AF1"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Massinga RA, Currie RS, Horak MJ, Boyer Jr J (2001) Interference of palmer amaranth in corn. Weed Sci 49(2):202-8</w:t>
      </w:r>
    </w:p>
    <w:p w14:paraId="4896DE7F"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lastRenderedPageBreak/>
        <w:t>Mayer D and Butler D (1993) Statistical validation. Ecol Model 68(1):21-32</w:t>
      </w:r>
    </w:p>
    <w:p w14:paraId="5EE288A6" w14:textId="4EE628EC"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Mazerolle M (2016) AICcmodavg: Model Selection and Multimodel Inference Based on (Q) AIC (C)[Software]</w:t>
      </w:r>
    </w:p>
    <w:p w14:paraId="33A13FF7"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Monquero PA, Orzari I, da Silva PV, dos Santos Penha A (2015) Interference of weeds on seedlings of four neotropical tree species. Acta Scientiarum.Agronomy 37(2)</w:t>
      </w:r>
    </w:p>
    <w:p w14:paraId="4C1FC3A4"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Oliveira MC, Jhala AJ, Gaines T, Irmak S, Amundsen K, Scott JE, Knezevic SZ (2017) Confirmation and control of HPPD-inhibiting Herbicide–Resistant waterhemp (amaranthus tuberculatus) in nebraska. Weed Technol 31(1):67-79</w:t>
      </w:r>
    </w:p>
    <w:p w14:paraId="79A14D68"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Ritz C and Streibig JC (2008) Nonlinear regression with R. Springer Science &amp; Business Media</w:t>
      </w:r>
    </w:p>
    <w:p w14:paraId="3C237F06"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Ritz C and Streibig JC (2005) Bioassay analysis using R. Journal of Statistical Software 12(5):1-22</w:t>
      </w:r>
    </w:p>
    <w:p w14:paraId="38CCE6EA"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Ritz C, Kniss AR, Streibig JC (2015) Research methods in weed science: Statistics. Weed Sci 63(sp1):166-87</w:t>
      </w:r>
    </w:p>
    <w:p w14:paraId="27C381C4"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Roman ES, Murphy SD, Swanton CJ (2000) Simulation of chenopodium album seedling emergence. Weed Science 48(2):217-224</w:t>
      </w:r>
    </w:p>
    <w:p w14:paraId="1255FF1E" w14:textId="77777777" w:rsidR="00071499" w:rsidRPr="00071499" w:rsidRDefault="00071499" w:rsidP="008D349A">
      <w:pPr>
        <w:pStyle w:val="NormalWeb"/>
        <w:spacing w:before="0" w:beforeAutospacing="0" w:after="0" w:afterAutospacing="0" w:line="480" w:lineRule="auto"/>
        <w:ind w:hanging="450"/>
        <w:rPr>
          <w:rFonts w:asciiTheme="minorHAnsi" w:hAnsiTheme="minorHAnsi"/>
          <w:lang w:val="pt-BR"/>
        </w:rPr>
      </w:pPr>
      <w:r w:rsidRPr="00071499">
        <w:rPr>
          <w:rFonts w:asciiTheme="minorHAnsi" w:hAnsiTheme="minorHAnsi"/>
        </w:rPr>
        <w:t xml:space="preserve">Ryan M, Smith R, Mortensen D, Teasdale J, Curran W, Seidel R, Shumway D (2009) Weed–crop competition relationships differ between organic and conventional cropping systems. </w:t>
      </w:r>
      <w:r w:rsidRPr="00071499">
        <w:rPr>
          <w:rFonts w:asciiTheme="minorHAnsi" w:hAnsiTheme="minorHAnsi"/>
          <w:lang w:val="pt-BR"/>
        </w:rPr>
        <w:t>Weed Res 49(6):572-80</w:t>
      </w:r>
    </w:p>
    <w:p w14:paraId="0828DD3F" w14:textId="77777777" w:rsidR="00071499" w:rsidRPr="00071499" w:rsidRDefault="00071499" w:rsidP="008D349A">
      <w:pPr>
        <w:pStyle w:val="NormalWeb"/>
        <w:spacing w:before="0" w:beforeAutospacing="0" w:after="0" w:afterAutospacing="0" w:line="480" w:lineRule="auto"/>
        <w:ind w:hanging="450"/>
        <w:rPr>
          <w:rFonts w:asciiTheme="minorHAnsi" w:hAnsiTheme="minorHAnsi"/>
          <w:lang w:val="pt-BR"/>
        </w:rPr>
      </w:pPr>
      <w:r w:rsidRPr="00071499">
        <w:rPr>
          <w:rFonts w:asciiTheme="minorHAnsi" w:hAnsiTheme="minorHAnsi"/>
          <w:lang w:val="pt-BR"/>
        </w:rPr>
        <w:t>Silva DV, Pereira GAM, de Freitas, Marco Antônio Moreira, da Silva AA, Sediyama T, Silva GS, Ferreira LR, Cecon PR (2015) Produtividade e teor de nutrientes do milho em consórcio com braquiária. Ciencia Rural 45(8):1394-400</w:t>
      </w:r>
    </w:p>
    <w:p w14:paraId="22BC67F8"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lang w:val="pt-BR"/>
        </w:rPr>
        <w:lastRenderedPageBreak/>
        <w:t xml:space="preserve">Strieder ML, Silva PR, Argenta G, Rambo L, Sangoi L, Silva AA, Endrigo PC (2007) A resposta do milho irrigado ao espaçamento entrelinhas depende do híbrido e da densidade de plantas. </w:t>
      </w:r>
      <w:r w:rsidRPr="00071499">
        <w:rPr>
          <w:rFonts w:asciiTheme="minorHAnsi" w:hAnsiTheme="minorHAnsi"/>
        </w:rPr>
        <w:t>Ciência Rural 37(3):634</w:t>
      </w:r>
    </w:p>
    <w:p w14:paraId="30ED63C5"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Sugiura N (1978) Further analysts of the data by akaike's information criterion and the finite corrections: Further analysts of the data by akaike's. Communications in Statistics-Theory and Methods 7(1):13-26</w:t>
      </w:r>
    </w:p>
    <w:p w14:paraId="1E194BC5"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Swanton CJ, Nkoa R, Blackshaw RE (2015) Experimental methods for crop-weed competition studies. Weed Sci 63(sp1):2-11</w:t>
      </w:r>
    </w:p>
    <w:p w14:paraId="4B7C77D1" w14:textId="77777777" w:rsidR="00071499" w:rsidRPr="00071499" w:rsidRDefault="00071499" w:rsidP="008D349A">
      <w:pPr>
        <w:pStyle w:val="NormalWeb"/>
        <w:spacing w:before="0" w:beforeAutospacing="0" w:after="0" w:afterAutospacing="0" w:line="480" w:lineRule="auto"/>
        <w:ind w:hanging="450"/>
        <w:rPr>
          <w:rFonts w:asciiTheme="minorHAnsi" w:hAnsiTheme="minorHAnsi"/>
          <w:lang w:val="pt-BR"/>
        </w:rPr>
      </w:pPr>
      <w:r w:rsidRPr="00071499">
        <w:rPr>
          <w:rFonts w:asciiTheme="minorHAnsi" w:hAnsiTheme="minorHAnsi"/>
        </w:rPr>
        <w:t xml:space="preserve">Trezzi M, Vidal R, Patel F, Miotto E, Debastiani F, Balbinot A, Mosquen R (2015) Impact of conyza bonariensis density and establishment period on soyabean grain yield, yield components and economic threshold. </w:t>
      </w:r>
      <w:r w:rsidRPr="00071499">
        <w:rPr>
          <w:rFonts w:asciiTheme="minorHAnsi" w:hAnsiTheme="minorHAnsi"/>
          <w:lang w:val="pt-BR"/>
        </w:rPr>
        <w:t>Weed Res 55(1):34-41</w:t>
      </w:r>
    </w:p>
    <w:p w14:paraId="010D700F"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lang w:val="pt-BR"/>
        </w:rPr>
        <w:t xml:space="preserve">Voll E, Gazziero D, Brighenti A, Adegas F (2002) Competição relativa de espécies de plantas daninhas com dois cultivares de soja. </w:t>
      </w:r>
      <w:r w:rsidRPr="00071499">
        <w:rPr>
          <w:rFonts w:asciiTheme="minorHAnsi" w:hAnsiTheme="minorHAnsi"/>
        </w:rPr>
        <w:t>Planta Daninha 20(1):17-24</w:t>
      </w:r>
    </w:p>
    <w:p w14:paraId="7B90AED6"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Weiner J and Freckleton RP (2010) Constant final yield. Annual Review of Ecology, Evolution and Systematics 41:173-92</w:t>
      </w:r>
    </w:p>
    <w:p w14:paraId="78903B34"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Werle R, Bernards ML, Arkebauer TJ, Lindquist JL (2014a) Environmental triggers of winter annual weed emergence in the midwestern united states. Weed Sci 62(1):83-96</w:t>
      </w:r>
    </w:p>
    <w:p w14:paraId="503C422F"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Werle R, Sandell LD, Buhler DD, Hartzler RG, Lindquist JL (2014b) Predicting emergence of 23 summer annual weed species. Weed Sci 62(2):267-79</w:t>
      </w:r>
    </w:p>
    <w:p w14:paraId="32C3EE80"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Werle R, Schmidt JJ, Laborde J, Tran A, Creech CF, Lindquist JL (2014c) Shattercane X ALS-tolerant sorghum F1 hybrid and shattercane interference in ALS-tolerant sorghum. J Agric Sci 6(4):p159</w:t>
      </w:r>
    </w:p>
    <w:p w14:paraId="21A16DC8"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t>Zucchini W (2000) An introduction to model selection. J Math Psychol 44(1):41-61</w:t>
      </w:r>
    </w:p>
    <w:p w14:paraId="48FD5DDC" w14:textId="77777777" w:rsidR="00071499" w:rsidRPr="00071499" w:rsidRDefault="00071499" w:rsidP="008D349A">
      <w:pPr>
        <w:pStyle w:val="NormalWeb"/>
        <w:spacing w:before="0" w:beforeAutospacing="0" w:after="0" w:afterAutospacing="0" w:line="480" w:lineRule="auto"/>
        <w:ind w:hanging="450"/>
        <w:rPr>
          <w:rFonts w:asciiTheme="minorHAnsi" w:hAnsiTheme="minorHAnsi"/>
        </w:rPr>
      </w:pPr>
      <w:r w:rsidRPr="00071499">
        <w:rPr>
          <w:rFonts w:asciiTheme="minorHAnsi" w:hAnsiTheme="minorHAnsi"/>
        </w:rPr>
        <w:lastRenderedPageBreak/>
        <w:t>Zuur A, Ieno EN, Smith GM (2007) Analysing ecological data. Springer Science &amp; Business Media</w:t>
      </w:r>
    </w:p>
    <w:p w14:paraId="7E9384B4" w14:textId="6EBCC078" w:rsidR="00265DF5" w:rsidRPr="00071499" w:rsidRDefault="00071499" w:rsidP="008D349A">
      <w:pPr>
        <w:spacing w:after="0" w:line="480" w:lineRule="auto"/>
        <w:rPr>
          <w:rFonts w:cs="Times New Roman"/>
          <w:sz w:val="24"/>
          <w:szCs w:val="24"/>
        </w:rPr>
      </w:pPr>
      <w:r w:rsidRPr="00071499">
        <w:rPr>
          <w:sz w:val="24"/>
          <w:szCs w:val="24"/>
        </w:rPr>
        <w:fldChar w:fldCharType="end"/>
      </w:r>
    </w:p>
    <w:sectPr w:rsidR="00265DF5" w:rsidRPr="00071499" w:rsidSect="00C0259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E9392" w14:textId="77777777" w:rsidR="00D012E2" w:rsidRDefault="00D012E2" w:rsidP="005E0C06">
      <w:pPr>
        <w:spacing w:after="0" w:line="240" w:lineRule="auto"/>
      </w:pPr>
      <w:r>
        <w:separator/>
      </w:r>
    </w:p>
  </w:endnote>
  <w:endnote w:type="continuationSeparator" w:id="0">
    <w:p w14:paraId="410C9D3A" w14:textId="77777777" w:rsidR="00D012E2" w:rsidRDefault="00D012E2"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PMingLiU">
    <w:panose1 w:val="02020500000000000000"/>
    <w:charset w:val="88"/>
    <w:family w:val="roman"/>
    <w:pitch w:val="variable"/>
    <w:sig w:usb0="A00002FF" w:usb1="28CFFCFA" w:usb2="00000016" w:usb3="00000000" w:csb0="00100001"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2600D" w14:textId="77777777" w:rsidR="007A7EFE" w:rsidRDefault="007A7EFE"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7A7EFE" w:rsidRDefault="007A7E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4D1D" w14:textId="0E90B1C2" w:rsidR="007A7EFE" w:rsidRDefault="007A7EFE"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57D">
      <w:rPr>
        <w:rStyle w:val="PageNumber"/>
        <w:noProof/>
      </w:rPr>
      <w:t>2</w:t>
    </w:r>
    <w:r>
      <w:rPr>
        <w:rStyle w:val="PageNumber"/>
      </w:rPr>
      <w:fldChar w:fldCharType="end"/>
    </w:r>
  </w:p>
  <w:p w14:paraId="16B4752F" w14:textId="77777777" w:rsidR="007A7EFE" w:rsidRDefault="007A7E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62FEB" w14:textId="77777777" w:rsidR="002924F4" w:rsidRDefault="002924F4"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06648" w14:textId="77777777" w:rsidR="00D012E2" w:rsidRDefault="00D012E2" w:rsidP="005E0C06">
      <w:pPr>
        <w:spacing w:after="0" w:line="240" w:lineRule="auto"/>
      </w:pPr>
      <w:r>
        <w:separator/>
      </w:r>
    </w:p>
  </w:footnote>
  <w:footnote w:type="continuationSeparator" w:id="0">
    <w:p w14:paraId="58702483" w14:textId="77777777" w:rsidR="00D012E2" w:rsidRDefault="00D012E2" w:rsidP="005E0C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an Knezevic">
    <w15:presenceInfo w15:providerId="AD" w15:userId="S-1-5-21-527237240-492894223-682003330-14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kwNKkFAFelGD4tAAAA"/>
  </w:docVars>
  <w:rsids>
    <w:rsidRoot w:val="009E3700"/>
    <w:rsid w:val="0000143C"/>
    <w:rsid w:val="00003507"/>
    <w:rsid w:val="00004A38"/>
    <w:rsid w:val="00004E53"/>
    <w:rsid w:val="000055F8"/>
    <w:rsid w:val="0001297F"/>
    <w:rsid w:val="000148C7"/>
    <w:rsid w:val="00014D46"/>
    <w:rsid w:val="000208A2"/>
    <w:rsid w:val="0002122A"/>
    <w:rsid w:val="00025BBF"/>
    <w:rsid w:val="000272DB"/>
    <w:rsid w:val="00027C12"/>
    <w:rsid w:val="000306EB"/>
    <w:rsid w:val="00031195"/>
    <w:rsid w:val="0003169B"/>
    <w:rsid w:val="000327D0"/>
    <w:rsid w:val="000350B7"/>
    <w:rsid w:val="0005149E"/>
    <w:rsid w:val="0005252C"/>
    <w:rsid w:val="00053166"/>
    <w:rsid w:val="0005469D"/>
    <w:rsid w:val="00055043"/>
    <w:rsid w:val="00060E34"/>
    <w:rsid w:val="00061358"/>
    <w:rsid w:val="000631DF"/>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5151"/>
    <w:rsid w:val="000B591C"/>
    <w:rsid w:val="000B5A06"/>
    <w:rsid w:val="000C0EA1"/>
    <w:rsid w:val="000C12AE"/>
    <w:rsid w:val="000C21F4"/>
    <w:rsid w:val="000C27EE"/>
    <w:rsid w:val="000C4A41"/>
    <w:rsid w:val="000C7F47"/>
    <w:rsid w:val="000D38AD"/>
    <w:rsid w:val="000D7669"/>
    <w:rsid w:val="000E28C2"/>
    <w:rsid w:val="000E629D"/>
    <w:rsid w:val="000E7CFB"/>
    <w:rsid w:val="000F04E9"/>
    <w:rsid w:val="000F4A67"/>
    <w:rsid w:val="00104461"/>
    <w:rsid w:val="00105E26"/>
    <w:rsid w:val="001105BD"/>
    <w:rsid w:val="001111B1"/>
    <w:rsid w:val="00112AC9"/>
    <w:rsid w:val="00113855"/>
    <w:rsid w:val="00113D89"/>
    <w:rsid w:val="00113E5C"/>
    <w:rsid w:val="00114010"/>
    <w:rsid w:val="0011481B"/>
    <w:rsid w:val="00117A63"/>
    <w:rsid w:val="001206EF"/>
    <w:rsid w:val="00120AB2"/>
    <w:rsid w:val="001251CF"/>
    <w:rsid w:val="001363D1"/>
    <w:rsid w:val="00136F16"/>
    <w:rsid w:val="00137DCF"/>
    <w:rsid w:val="00142CD3"/>
    <w:rsid w:val="00144326"/>
    <w:rsid w:val="00152D56"/>
    <w:rsid w:val="0015421C"/>
    <w:rsid w:val="0015537A"/>
    <w:rsid w:val="0017448F"/>
    <w:rsid w:val="00174AA1"/>
    <w:rsid w:val="001810E6"/>
    <w:rsid w:val="0019163D"/>
    <w:rsid w:val="00194075"/>
    <w:rsid w:val="001941BE"/>
    <w:rsid w:val="001973F4"/>
    <w:rsid w:val="001A4979"/>
    <w:rsid w:val="001A716E"/>
    <w:rsid w:val="001B029A"/>
    <w:rsid w:val="001B171B"/>
    <w:rsid w:val="001B5187"/>
    <w:rsid w:val="001C2170"/>
    <w:rsid w:val="001C7A84"/>
    <w:rsid w:val="001D065C"/>
    <w:rsid w:val="001D16BD"/>
    <w:rsid w:val="001D48B2"/>
    <w:rsid w:val="001D4D3B"/>
    <w:rsid w:val="001D7A8C"/>
    <w:rsid w:val="001E7C86"/>
    <w:rsid w:val="001F0E16"/>
    <w:rsid w:val="001F276B"/>
    <w:rsid w:val="001F7ED1"/>
    <w:rsid w:val="0021047E"/>
    <w:rsid w:val="0021277F"/>
    <w:rsid w:val="002317F5"/>
    <w:rsid w:val="00233BDD"/>
    <w:rsid w:val="00236654"/>
    <w:rsid w:val="00240822"/>
    <w:rsid w:val="0024140E"/>
    <w:rsid w:val="002438B1"/>
    <w:rsid w:val="00253719"/>
    <w:rsid w:val="00253F5E"/>
    <w:rsid w:val="002556BD"/>
    <w:rsid w:val="00257889"/>
    <w:rsid w:val="002639F1"/>
    <w:rsid w:val="002640DD"/>
    <w:rsid w:val="002656A1"/>
    <w:rsid w:val="00265DF5"/>
    <w:rsid w:val="002705FB"/>
    <w:rsid w:val="002707FB"/>
    <w:rsid w:val="00272F57"/>
    <w:rsid w:val="00282360"/>
    <w:rsid w:val="002837FB"/>
    <w:rsid w:val="002918E2"/>
    <w:rsid w:val="002924F4"/>
    <w:rsid w:val="0029380E"/>
    <w:rsid w:val="00297C58"/>
    <w:rsid w:val="002A13B0"/>
    <w:rsid w:val="002A1926"/>
    <w:rsid w:val="002A2A8E"/>
    <w:rsid w:val="002A68D9"/>
    <w:rsid w:val="002A76E7"/>
    <w:rsid w:val="002A7BBE"/>
    <w:rsid w:val="002B0953"/>
    <w:rsid w:val="002C04E1"/>
    <w:rsid w:val="002C217C"/>
    <w:rsid w:val="002C7B1B"/>
    <w:rsid w:val="002D0C24"/>
    <w:rsid w:val="002D3283"/>
    <w:rsid w:val="002D4A37"/>
    <w:rsid w:val="002D66A7"/>
    <w:rsid w:val="002E02F8"/>
    <w:rsid w:val="002E2D24"/>
    <w:rsid w:val="002E49F3"/>
    <w:rsid w:val="002F174A"/>
    <w:rsid w:val="002F3151"/>
    <w:rsid w:val="002F3C10"/>
    <w:rsid w:val="002F5F37"/>
    <w:rsid w:val="00302041"/>
    <w:rsid w:val="00302ADF"/>
    <w:rsid w:val="00303CE6"/>
    <w:rsid w:val="00304FDB"/>
    <w:rsid w:val="00311FBE"/>
    <w:rsid w:val="00313A84"/>
    <w:rsid w:val="00314AB2"/>
    <w:rsid w:val="0031656F"/>
    <w:rsid w:val="00324270"/>
    <w:rsid w:val="003304EA"/>
    <w:rsid w:val="00331912"/>
    <w:rsid w:val="00332DD4"/>
    <w:rsid w:val="00341068"/>
    <w:rsid w:val="00351DE6"/>
    <w:rsid w:val="0035326D"/>
    <w:rsid w:val="0035377A"/>
    <w:rsid w:val="00353A9C"/>
    <w:rsid w:val="003553CD"/>
    <w:rsid w:val="00356B9F"/>
    <w:rsid w:val="0036608A"/>
    <w:rsid w:val="00367F26"/>
    <w:rsid w:val="00371ED9"/>
    <w:rsid w:val="00372F2C"/>
    <w:rsid w:val="00376110"/>
    <w:rsid w:val="00376BA9"/>
    <w:rsid w:val="00381570"/>
    <w:rsid w:val="00381BC7"/>
    <w:rsid w:val="00382521"/>
    <w:rsid w:val="003825FD"/>
    <w:rsid w:val="003830D3"/>
    <w:rsid w:val="003869B4"/>
    <w:rsid w:val="00387929"/>
    <w:rsid w:val="00392185"/>
    <w:rsid w:val="00394686"/>
    <w:rsid w:val="003A416F"/>
    <w:rsid w:val="003A7A47"/>
    <w:rsid w:val="003B7B35"/>
    <w:rsid w:val="003C4E82"/>
    <w:rsid w:val="003D4487"/>
    <w:rsid w:val="003E1013"/>
    <w:rsid w:val="003E1BE8"/>
    <w:rsid w:val="003E1E45"/>
    <w:rsid w:val="003E6A5F"/>
    <w:rsid w:val="003F1D09"/>
    <w:rsid w:val="004012A0"/>
    <w:rsid w:val="00402CD7"/>
    <w:rsid w:val="00403216"/>
    <w:rsid w:val="004069C7"/>
    <w:rsid w:val="00410983"/>
    <w:rsid w:val="00414215"/>
    <w:rsid w:val="004172D4"/>
    <w:rsid w:val="00421B01"/>
    <w:rsid w:val="00424761"/>
    <w:rsid w:val="004259C8"/>
    <w:rsid w:val="0043126F"/>
    <w:rsid w:val="0044262E"/>
    <w:rsid w:val="0044728F"/>
    <w:rsid w:val="00450F5A"/>
    <w:rsid w:val="0045294B"/>
    <w:rsid w:val="00453E40"/>
    <w:rsid w:val="00456BF4"/>
    <w:rsid w:val="0046342E"/>
    <w:rsid w:val="00463552"/>
    <w:rsid w:val="0046726D"/>
    <w:rsid w:val="0047084C"/>
    <w:rsid w:val="00473890"/>
    <w:rsid w:val="0047612A"/>
    <w:rsid w:val="00477B97"/>
    <w:rsid w:val="00485FD3"/>
    <w:rsid w:val="0048724A"/>
    <w:rsid w:val="00491208"/>
    <w:rsid w:val="00491A7C"/>
    <w:rsid w:val="00492F5D"/>
    <w:rsid w:val="00494523"/>
    <w:rsid w:val="00494674"/>
    <w:rsid w:val="004A3927"/>
    <w:rsid w:val="004A646A"/>
    <w:rsid w:val="004B1C67"/>
    <w:rsid w:val="004B3CE0"/>
    <w:rsid w:val="004B656E"/>
    <w:rsid w:val="004C26F7"/>
    <w:rsid w:val="004C4EBD"/>
    <w:rsid w:val="004C6443"/>
    <w:rsid w:val="004D4C38"/>
    <w:rsid w:val="004D54F5"/>
    <w:rsid w:val="004E0A19"/>
    <w:rsid w:val="004E4788"/>
    <w:rsid w:val="004E4CAD"/>
    <w:rsid w:val="004F28FC"/>
    <w:rsid w:val="004F5B92"/>
    <w:rsid w:val="00505B9B"/>
    <w:rsid w:val="005102D9"/>
    <w:rsid w:val="00511459"/>
    <w:rsid w:val="00515443"/>
    <w:rsid w:val="005155A4"/>
    <w:rsid w:val="00522E3B"/>
    <w:rsid w:val="00523F95"/>
    <w:rsid w:val="00533B36"/>
    <w:rsid w:val="00533F3E"/>
    <w:rsid w:val="00534356"/>
    <w:rsid w:val="005355CB"/>
    <w:rsid w:val="00537618"/>
    <w:rsid w:val="005403BA"/>
    <w:rsid w:val="00542B70"/>
    <w:rsid w:val="00543270"/>
    <w:rsid w:val="00544259"/>
    <w:rsid w:val="0054775B"/>
    <w:rsid w:val="005479DC"/>
    <w:rsid w:val="00550D34"/>
    <w:rsid w:val="0055269E"/>
    <w:rsid w:val="00554DB8"/>
    <w:rsid w:val="00555030"/>
    <w:rsid w:val="0056088D"/>
    <w:rsid w:val="00560C58"/>
    <w:rsid w:val="00563722"/>
    <w:rsid w:val="00563EEA"/>
    <w:rsid w:val="00564F4E"/>
    <w:rsid w:val="005654EC"/>
    <w:rsid w:val="00574152"/>
    <w:rsid w:val="00575962"/>
    <w:rsid w:val="00575B8A"/>
    <w:rsid w:val="005769E4"/>
    <w:rsid w:val="005808FC"/>
    <w:rsid w:val="005825AF"/>
    <w:rsid w:val="00591508"/>
    <w:rsid w:val="00592604"/>
    <w:rsid w:val="00593942"/>
    <w:rsid w:val="00593CBE"/>
    <w:rsid w:val="00594A00"/>
    <w:rsid w:val="00594A93"/>
    <w:rsid w:val="00596AEF"/>
    <w:rsid w:val="005975E2"/>
    <w:rsid w:val="005A1D98"/>
    <w:rsid w:val="005A34A1"/>
    <w:rsid w:val="005A540C"/>
    <w:rsid w:val="005B2485"/>
    <w:rsid w:val="005B28BE"/>
    <w:rsid w:val="005B2C67"/>
    <w:rsid w:val="005B5497"/>
    <w:rsid w:val="005C1714"/>
    <w:rsid w:val="005C6B26"/>
    <w:rsid w:val="005D06AD"/>
    <w:rsid w:val="005D2B63"/>
    <w:rsid w:val="005D4A00"/>
    <w:rsid w:val="005D60B2"/>
    <w:rsid w:val="005D6181"/>
    <w:rsid w:val="005D76B2"/>
    <w:rsid w:val="005E08D8"/>
    <w:rsid w:val="005E0C06"/>
    <w:rsid w:val="005E282C"/>
    <w:rsid w:val="005E573F"/>
    <w:rsid w:val="005E6F1C"/>
    <w:rsid w:val="005F14CD"/>
    <w:rsid w:val="005F5496"/>
    <w:rsid w:val="005F7BCD"/>
    <w:rsid w:val="005F7BE1"/>
    <w:rsid w:val="005F7F83"/>
    <w:rsid w:val="00602E59"/>
    <w:rsid w:val="00604A2A"/>
    <w:rsid w:val="00604CE8"/>
    <w:rsid w:val="0060726D"/>
    <w:rsid w:val="00610175"/>
    <w:rsid w:val="00610DB9"/>
    <w:rsid w:val="00614960"/>
    <w:rsid w:val="00616F5F"/>
    <w:rsid w:val="006170BF"/>
    <w:rsid w:val="0062148E"/>
    <w:rsid w:val="00622BDD"/>
    <w:rsid w:val="00623C9C"/>
    <w:rsid w:val="00623FBF"/>
    <w:rsid w:val="00626A8F"/>
    <w:rsid w:val="00635598"/>
    <w:rsid w:val="006420D6"/>
    <w:rsid w:val="006439E7"/>
    <w:rsid w:val="00643C40"/>
    <w:rsid w:val="0064622D"/>
    <w:rsid w:val="00646D1E"/>
    <w:rsid w:val="00655CB5"/>
    <w:rsid w:val="00661A1C"/>
    <w:rsid w:val="00662CFB"/>
    <w:rsid w:val="00664724"/>
    <w:rsid w:val="00664A1D"/>
    <w:rsid w:val="00666190"/>
    <w:rsid w:val="0066626A"/>
    <w:rsid w:val="0067440B"/>
    <w:rsid w:val="00674E57"/>
    <w:rsid w:val="00676716"/>
    <w:rsid w:val="00687F5C"/>
    <w:rsid w:val="006921A3"/>
    <w:rsid w:val="00693D6D"/>
    <w:rsid w:val="006A1208"/>
    <w:rsid w:val="006A4496"/>
    <w:rsid w:val="006A45CE"/>
    <w:rsid w:val="006B2986"/>
    <w:rsid w:val="006B2E86"/>
    <w:rsid w:val="006B779E"/>
    <w:rsid w:val="006C0704"/>
    <w:rsid w:val="006C0D5F"/>
    <w:rsid w:val="006D3956"/>
    <w:rsid w:val="006D41CF"/>
    <w:rsid w:val="006E0556"/>
    <w:rsid w:val="006E3674"/>
    <w:rsid w:val="006E3B98"/>
    <w:rsid w:val="006E681D"/>
    <w:rsid w:val="006F0952"/>
    <w:rsid w:val="006F1476"/>
    <w:rsid w:val="006F1657"/>
    <w:rsid w:val="006F1C57"/>
    <w:rsid w:val="006F3718"/>
    <w:rsid w:val="006F3E86"/>
    <w:rsid w:val="006F4BD9"/>
    <w:rsid w:val="006F7A2D"/>
    <w:rsid w:val="00706396"/>
    <w:rsid w:val="00707A53"/>
    <w:rsid w:val="0072124C"/>
    <w:rsid w:val="00721AB4"/>
    <w:rsid w:val="00721D6C"/>
    <w:rsid w:val="007225A1"/>
    <w:rsid w:val="00724E8F"/>
    <w:rsid w:val="0072641A"/>
    <w:rsid w:val="0073027E"/>
    <w:rsid w:val="007321B8"/>
    <w:rsid w:val="0073597F"/>
    <w:rsid w:val="00736FDA"/>
    <w:rsid w:val="007404BD"/>
    <w:rsid w:val="00740990"/>
    <w:rsid w:val="00740CAB"/>
    <w:rsid w:val="007413E3"/>
    <w:rsid w:val="00742171"/>
    <w:rsid w:val="00745D49"/>
    <w:rsid w:val="007567F5"/>
    <w:rsid w:val="007706A8"/>
    <w:rsid w:val="00772BE9"/>
    <w:rsid w:val="00775B86"/>
    <w:rsid w:val="00776F7F"/>
    <w:rsid w:val="00777960"/>
    <w:rsid w:val="00781009"/>
    <w:rsid w:val="00784B02"/>
    <w:rsid w:val="007853D8"/>
    <w:rsid w:val="007876B6"/>
    <w:rsid w:val="00790350"/>
    <w:rsid w:val="00790B33"/>
    <w:rsid w:val="007966CD"/>
    <w:rsid w:val="00797854"/>
    <w:rsid w:val="007A14CF"/>
    <w:rsid w:val="007A2C01"/>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3831"/>
    <w:rsid w:val="007E73D6"/>
    <w:rsid w:val="007F028C"/>
    <w:rsid w:val="007F064D"/>
    <w:rsid w:val="00804A8E"/>
    <w:rsid w:val="0080502B"/>
    <w:rsid w:val="0080512E"/>
    <w:rsid w:val="00806EF7"/>
    <w:rsid w:val="00807068"/>
    <w:rsid w:val="00816412"/>
    <w:rsid w:val="00822D64"/>
    <w:rsid w:val="00826826"/>
    <w:rsid w:val="0082740D"/>
    <w:rsid w:val="008302A9"/>
    <w:rsid w:val="0083039F"/>
    <w:rsid w:val="00832F46"/>
    <w:rsid w:val="00834284"/>
    <w:rsid w:val="00835062"/>
    <w:rsid w:val="008356E9"/>
    <w:rsid w:val="00836BF8"/>
    <w:rsid w:val="0084057B"/>
    <w:rsid w:val="008406B9"/>
    <w:rsid w:val="00843437"/>
    <w:rsid w:val="00846E92"/>
    <w:rsid w:val="008510A5"/>
    <w:rsid w:val="00851629"/>
    <w:rsid w:val="00851B5F"/>
    <w:rsid w:val="00851D65"/>
    <w:rsid w:val="00851DE3"/>
    <w:rsid w:val="00851DEF"/>
    <w:rsid w:val="00853096"/>
    <w:rsid w:val="008535E8"/>
    <w:rsid w:val="008579AD"/>
    <w:rsid w:val="00860E23"/>
    <w:rsid w:val="00863CF2"/>
    <w:rsid w:val="00872EEC"/>
    <w:rsid w:val="008746F4"/>
    <w:rsid w:val="0087675B"/>
    <w:rsid w:val="00876A6A"/>
    <w:rsid w:val="008779E3"/>
    <w:rsid w:val="00880200"/>
    <w:rsid w:val="00881920"/>
    <w:rsid w:val="0089396E"/>
    <w:rsid w:val="00897AE1"/>
    <w:rsid w:val="008A0B6B"/>
    <w:rsid w:val="008A4820"/>
    <w:rsid w:val="008A528A"/>
    <w:rsid w:val="008B1174"/>
    <w:rsid w:val="008B1E84"/>
    <w:rsid w:val="008C12DD"/>
    <w:rsid w:val="008C2408"/>
    <w:rsid w:val="008C7311"/>
    <w:rsid w:val="008D0A34"/>
    <w:rsid w:val="008D349A"/>
    <w:rsid w:val="008D36C9"/>
    <w:rsid w:val="008D5F80"/>
    <w:rsid w:val="008D62ED"/>
    <w:rsid w:val="008D64D4"/>
    <w:rsid w:val="008D7D9E"/>
    <w:rsid w:val="008E3D58"/>
    <w:rsid w:val="008E672C"/>
    <w:rsid w:val="008F457D"/>
    <w:rsid w:val="00901A75"/>
    <w:rsid w:val="00903114"/>
    <w:rsid w:val="0090394A"/>
    <w:rsid w:val="009041C8"/>
    <w:rsid w:val="009056A5"/>
    <w:rsid w:val="00906D36"/>
    <w:rsid w:val="009163F3"/>
    <w:rsid w:val="009170FD"/>
    <w:rsid w:val="00917170"/>
    <w:rsid w:val="00917807"/>
    <w:rsid w:val="009200A1"/>
    <w:rsid w:val="00926074"/>
    <w:rsid w:val="00930DD3"/>
    <w:rsid w:val="009322C9"/>
    <w:rsid w:val="009349DF"/>
    <w:rsid w:val="00934D0C"/>
    <w:rsid w:val="00935E10"/>
    <w:rsid w:val="009360E3"/>
    <w:rsid w:val="009426BF"/>
    <w:rsid w:val="00942C31"/>
    <w:rsid w:val="00944D3C"/>
    <w:rsid w:val="00947EBF"/>
    <w:rsid w:val="009532B9"/>
    <w:rsid w:val="00957955"/>
    <w:rsid w:val="00961055"/>
    <w:rsid w:val="0096573F"/>
    <w:rsid w:val="009706E8"/>
    <w:rsid w:val="009718E0"/>
    <w:rsid w:val="00975376"/>
    <w:rsid w:val="00981957"/>
    <w:rsid w:val="00985F00"/>
    <w:rsid w:val="00994058"/>
    <w:rsid w:val="009A468B"/>
    <w:rsid w:val="009A4A48"/>
    <w:rsid w:val="009B1D21"/>
    <w:rsid w:val="009B1F10"/>
    <w:rsid w:val="009B307C"/>
    <w:rsid w:val="009B3477"/>
    <w:rsid w:val="009B5AFD"/>
    <w:rsid w:val="009B6BF6"/>
    <w:rsid w:val="009C26C8"/>
    <w:rsid w:val="009C27E1"/>
    <w:rsid w:val="009C2CD3"/>
    <w:rsid w:val="009C3077"/>
    <w:rsid w:val="009D1E84"/>
    <w:rsid w:val="009E3700"/>
    <w:rsid w:val="009E38A3"/>
    <w:rsid w:val="009E7BE8"/>
    <w:rsid w:val="009F3EEB"/>
    <w:rsid w:val="009F5690"/>
    <w:rsid w:val="009F6370"/>
    <w:rsid w:val="009F66FE"/>
    <w:rsid w:val="00A00463"/>
    <w:rsid w:val="00A07059"/>
    <w:rsid w:val="00A10738"/>
    <w:rsid w:val="00A15277"/>
    <w:rsid w:val="00A15AE2"/>
    <w:rsid w:val="00A173B8"/>
    <w:rsid w:val="00A17AE3"/>
    <w:rsid w:val="00A21D18"/>
    <w:rsid w:val="00A27E17"/>
    <w:rsid w:val="00A35A74"/>
    <w:rsid w:val="00A41A32"/>
    <w:rsid w:val="00A42012"/>
    <w:rsid w:val="00A4283D"/>
    <w:rsid w:val="00A42AAC"/>
    <w:rsid w:val="00A464DA"/>
    <w:rsid w:val="00A47D6D"/>
    <w:rsid w:val="00A53513"/>
    <w:rsid w:val="00A64BB3"/>
    <w:rsid w:val="00A65D34"/>
    <w:rsid w:val="00A71BAE"/>
    <w:rsid w:val="00A75DAD"/>
    <w:rsid w:val="00A763A5"/>
    <w:rsid w:val="00A775F0"/>
    <w:rsid w:val="00A8061A"/>
    <w:rsid w:val="00A82984"/>
    <w:rsid w:val="00A8725C"/>
    <w:rsid w:val="00A960F8"/>
    <w:rsid w:val="00AA0CA0"/>
    <w:rsid w:val="00AA0E0F"/>
    <w:rsid w:val="00AA400B"/>
    <w:rsid w:val="00AA4A60"/>
    <w:rsid w:val="00AA5234"/>
    <w:rsid w:val="00AA5779"/>
    <w:rsid w:val="00AB3908"/>
    <w:rsid w:val="00AB4E9E"/>
    <w:rsid w:val="00AC10EB"/>
    <w:rsid w:val="00AC2B8E"/>
    <w:rsid w:val="00AC3AD1"/>
    <w:rsid w:val="00AC61C9"/>
    <w:rsid w:val="00AC7E23"/>
    <w:rsid w:val="00AD06BC"/>
    <w:rsid w:val="00AD18F8"/>
    <w:rsid w:val="00AD192C"/>
    <w:rsid w:val="00AD23D2"/>
    <w:rsid w:val="00AD5F4D"/>
    <w:rsid w:val="00AE15F7"/>
    <w:rsid w:val="00AE1A03"/>
    <w:rsid w:val="00AE2401"/>
    <w:rsid w:val="00AE287B"/>
    <w:rsid w:val="00AE511C"/>
    <w:rsid w:val="00AF7871"/>
    <w:rsid w:val="00B021AC"/>
    <w:rsid w:val="00B02BA1"/>
    <w:rsid w:val="00B042C6"/>
    <w:rsid w:val="00B047F0"/>
    <w:rsid w:val="00B1245F"/>
    <w:rsid w:val="00B12670"/>
    <w:rsid w:val="00B175A3"/>
    <w:rsid w:val="00B216CE"/>
    <w:rsid w:val="00B24499"/>
    <w:rsid w:val="00B26667"/>
    <w:rsid w:val="00B31D11"/>
    <w:rsid w:val="00B37ADC"/>
    <w:rsid w:val="00B43877"/>
    <w:rsid w:val="00B43F48"/>
    <w:rsid w:val="00B5125F"/>
    <w:rsid w:val="00B518BB"/>
    <w:rsid w:val="00B52C09"/>
    <w:rsid w:val="00B5317E"/>
    <w:rsid w:val="00B54A2A"/>
    <w:rsid w:val="00B55EFA"/>
    <w:rsid w:val="00B56D15"/>
    <w:rsid w:val="00B63415"/>
    <w:rsid w:val="00B6605B"/>
    <w:rsid w:val="00B66458"/>
    <w:rsid w:val="00B706BC"/>
    <w:rsid w:val="00B70BD1"/>
    <w:rsid w:val="00B73E78"/>
    <w:rsid w:val="00B7462E"/>
    <w:rsid w:val="00B77CFF"/>
    <w:rsid w:val="00B804D9"/>
    <w:rsid w:val="00B807C1"/>
    <w:rsid w:val="00B82F0F"/>
    <w:rsid w:val="00B857B4"/>
    <w:rsid w:val="00B86465"/>
    <w:rsid w:val="00B87665"/>
    <w:rsid w:val="00B91B6A"/>
    <w:rsid w:val="00B929BE"/>
    <w:rsid w:val="00B93D99"/>
    <w:rsid w:val="00BA0859"/>
    <w:rsid w:val="00BA3DFD"/>
    <w:rsid w:val="00BA6CC4"/>
    <w:rsid w:val="00BB1B04"/>
    <w:rsid w:val="00BB476B"/>
    <w:rsid w:val="00BC276D"/>
    <w:rsid w:val="00BC2BFE"/>
    <w:rsid w:val="00BC5A91"/>
    <w:rsid w:val="00BD1FBE"/>
    <w:rsid w:val="00BD211B"/>
    <w:rsid w:val="00BE1A7B"/>
    <w:rsid w:val="00BE2C21"/>
    <w:rsid w:val="00BF35BB"/>
    <w:rsid w:val="00BF705D"/>
    <w:rsid w:val="00C00C5E"/>
    <w:rsid w:val="00C01C88"/>
    <w:rsid w:val="00C01F40"/>
    <w:rsid w:val="00C02590"/>
    <w:rsid w:val="00C0260D"/>
    <w:rsid w:val="00C05142"/>
    <w:rsid w:val="00C107AA"/>
    <w:rsid w:val="00C13F81"/>
    <w:rsid w:val="00C17A26"/>
    <w:rsid w:val="00C21008"/>
    <w:rsid w:val="00C2257C"/>
    <w:rsid w:val="00C242BE"/>
    <w:rsid w:val="00C327D9"/>
    <w:rsid w:val="00C33FAE"/>
    <w:rsid w:val="00C357DE"/>
    <w:rsid w:val="00C45C15"/>
    <w:rsid w:val="00C468F9"/>
    <w:rsid w:val="00C51D8D"/>
    <w:rsid w:val="00C533D5"/>
    <w:rsid w:val="00C55550"/>
    <w:rsid w:val="00C6443D"/>
    <w:rsid w:val="00C64DF0"/>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3945"/>
    <w:rsid w:val="00CE3CAA"/>
    <w:rsid w:val="00CE5C31"/>
    <w:rsid w:val="00CE7E82"/>
    <w:rsid w:val="00CF03C4"/>
    <w:rsid w:val="00CF1958"/>
    <w:rsid w:val="00CF38B5"/>
    <w:rsid w:val="00CF674C"/>
    <w:rsid w:val="00CF6FB3"/>
    <w:rsid w:val="00CF7931"/>
    <w:rsid w:val="00D012E2"/>
    <w:rsid w:val="00D01EEF"/>
    <w:rsid w:val="00D0278F"/>
    <w:rsid w:val="00D02CEB"/>
    <w:rsid w:val="00D04615"/>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5369D"/>
    <w:rsid w:val="00D57BB2"/>
    <w:rsid w:val="00D61CB1"/>
    <w:rsid w:val="00D7289B"/>
    <w:rsid w:val="00D800ED"/>
    <w:rsid w:val="00D83960"/>
    <w:rsid w:val="00D84DDE"/>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78D2"/>
    <w:rsid w:val="00DD3AEB"/>
    <w:rsid w:val="00DD4C0E"/>
    <w:rsid w:val="00DE6918"/>
    <w:rsid w:val="00DF0503"/>
    <w:rsid w:val="00DF0B1F"/>
    <w:rsid w:val="00DF0EDA"/>
    <w:rsid w:val="00DF3896"/>
    <w:rsid w:val="00DF7E34"/>
    <w:rsid w:val="00E029E6"/>
    <w:rsid w:val="00E03FB4"/>
    <w:rsid w:val="00E10071"/>
    <w:rsid w:val="00E1141A"/>
    <w:rsid w:val="00E13D63"/>
    <w:rsid w:val="00E15D0D"/>
    <w:rsid w:val="00E164C5"/>
    <w:rsid w:val="00E30632"/>
    <w:rsid w:val="00E402DF"/>
    <w:rsid w:val="00E42E12"/>
    <w:rsid w:val="00E43618"/>
    <w:rsid w:val="00E45F6B"/>
    <w:rsid w:val="00E47DC3"/>
    <w:rsid w:val="00E50576"/>
    <w:rsid w:val="00E50A66"/>
    <w:rsid w:val="00E5181A"/>
    <w:rsid w:val="00E5213E"/>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F29"/>
    <w:rsid w:val="00EA4D27"/>
    <w:rsid w:val="00EA5156"/>
    <w:rsid w:val="00EA7D9D"/>
    <w:rsid w:val="00EB0252"/>
    <w:rsid w:val="00EB6E1D"/>
    <w:rsid w:val="00EC1499"/>
    <w:rsid w:val="00EC64CE"/>
    <w:rsid w:val="00ED0897"/>
    <w:rsid w:val="00ED25A7"/>
    <w:rsid w:val="00ED3F19"/>
    <w:rsid w:val="00EE1E04"/>
    <w:rsid w:val="00EE4BD1"/>
    <w:rsid w:val="00EE7614"/>
    <w:rsid w:val="00EF5052"/>
    <w:rsid w:val="00F05633"/>
    <w:rsid w:val="00F13733"/>
    <w:rsid w:val="00F13FC4"/>
    <w:rsid w:val="00F1515D"/>
    <w:rsid w:val="00F15620"/>
    <w:rsid w:val="00F244F6"/>
    <w:rsid w:val="00F24AC5"/>
    <w:rsid w:val="00F31093"/>
    <w:rsid w:val="00F3156D"/>
    <w:rsid w:val="00F31B67"/>
    <w:rsid w:val="00F335A5"/>
    <w:rsid w:val="00F403AA"/>
    <w:rsid w:val="00F4313D"/>
    <w:rsid w:val="00F444B6"/>
    <w:rsid w:val="00F46B64"/>
    <w:rsid w:val="00F5278C"/>
    <w:rsid w:val="00F55D20"/>
    <w:rsid w:val="00F56376"/>
    <w:rsid w:val="00F6376E"/>
    <w:rsid w:val="00F65680"/>
    <w:rsid w:val="00F66DA1"/>
    <w:rsid w:val="00F66F6F"/>
    <w:rsid w:val="00F70A93"/>
    <w:rsid w:val="00F7530B"/>
    <w:rsid w:val="00F753E5"/>
    <w:rsid w:val="00F75C7D"/>
    <w:rsid w:val="00F83EA8"/>
    <w:rsid w:val="00F91D5B"/>
    <w:rsid w:val="00F948EE"/>
    <w:rsid w:val="00F97140"/>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semiHidden/>
    <w:unhideWhenUsed/>
    <w:rsid w:val="008E672C"/>
    <w:rPr>
      <w:color w:val="0000FF"/>
      <w:u w:val="single"/>
    </w:rPr>
  </w:style>
  <w:style w:type="table" w:styleId="TableGrid">
    <w:name w:val="Table Grid"/>
    <w:basedOn w:val="TableNormal"/>
    <w:uiPriority w:val="39"/>
    <w:rsid w:val="002C2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82A0B-4B59-E448-B71C-66B85A78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5523</Words>
  <Characters>31482</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36932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MTT</cp:lastModifiedBy>
  <cp:revision>3</cp:revision>
  <dcterms:created xsi:type="dcterms:W3CDTF">2017-08-08T21:00:00Z</dcterms:created>
  <dcterms:modified xsi:type="dcterms:W3CDTF">2017-08-09T02:39:00Z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ies>
</file>
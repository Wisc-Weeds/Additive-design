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623E97" w14:textId="2B757A14" w:rsidR="00FD194E" w:rsidRPr="00BE2C21" w:rsidRDefault="009E3700" w:rsidP="00BE2C2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03C4">
        <w:rPr>
          <w:rFonts w:ascii="Times New Roman" w:hAnsi="Times New Roman" w:cs="Times New Roman"/>
          <w:b/>
          <w:sz w:val="24"/>
          <w:szCs w:val="24"/>
        </w:rPr>
        <w:t xml:space="preserve">Crop-Weed </w:t>
      </w:r>
      <w:r w:rsidR="00D344ED" w:rsidRPr="00CF03C4">
        <w:rPr>
          <w:rFonts w:ascii="Times New Roman" w:hAnsi="Times New Roman" w:cs="Times New Roman"/>
          <w:b/>
          <w:sz w:val="24"/>
          <w:szCs w:val="24"/>
        </w:rPr>
        <w:t>Relationship</w:t>
      </w:r>
      <w:r w:rsidR="0003169B" w:rsidRPr="00CF03C4">
        <w:rPr>
          <w:rFonts w:ascii="Times New Roman" w:hAnsi="Times New Roman" w:cs="Times New Roman"/>
          <w:b/>
          <w:sz w:val="24"/>
          <w:szCs w:val="24"/>
        </w:rPr>
        <w:t xml:space="preserve"> Studies</w:t>
      </w:r>
      <w:r w:rsidRPr="00CF03C4">
        <w:rPr>
          <w:rFonts w:ascii="Times New Roman" w:hAnsi="Times New Roman" w:cs="Times New Roman"/>
          <w:b/>
          <w:sz w:val="24"/>
          <w:szCs w:val="24"/>
        </w:rPr>
        <w:t xml:space="preserve"> in Additive Design</w:t>
      </w:r>
      <w:r w:rsidR="00563EEA" w:rsidRPr="00CF03C4">
        <w:rPr>
          <w:rFonts w:ascii="Times New Roman" w:hAnsi="Times New Roman" w:cs="Times New Roman"/>
          <w:b/>
          <w:sz w:val="24"/>
          <w:szCs w:val="24"/>
        </w:rPr>
        <w:t xml:space="preserve">: Selecting the </w:t>
      </w:r>
      <w:r w:rsidR="00CF03C4" w:rsidRPr="00CF03C4">
        <w:rPr>
          <w:rFonts w:ascii="Times New Roman" w:hAnsi="Times New Roman" w:cs="Times New Roman"/>
          <w:b/>
          <w:sz w:val="24"/>
          <w:szCs w:val="24"/>
        </w:rPr>
        <w:t>Top</w:t>
      </w:r>
      <w:r w:rsidR="00563EEA" w:rsidRPr="00CF03C4">
        <w:rPr>
          <w:rFonts w:ascii="Times New Roman" w:hAnsi="Times New Roman" w:cs="Times New Roman"/>
          <w:b/>
          <w:sz w:val="24"/>
          <w:szCs w:val="24"/>
        </w:rPr>
        <w:t xml:space="preserve"> Model</w:t>
      </w:r>
    </w:p>
    <w:p w14:paraId="3E8410C2" w14:textId="57AB6DDE" w:rsidR="007E3831" w:rsidRPr="00EB0252" w:rsidRDefault="00EB0252" w:rsidP="00BE2C21">
      <w:pPr>
        <w:spacing w:line="48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EB0252">
        <w:rPr>
          <w:rFonts w:ascii="Times New Roman" w:hAnsi="Times New Roman" w:cs="Times New Roman"/>
          <w:sz w:val="24"/>
          <w:szCs w:val="24"/>
          <w:lang w:val="pt-BR"/>
        </w:rPr>
        <w:t>Maxwel Coura Oliveira</w:t>
      </w:r>
      <w:r w:rsidRPr="00EB0252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1</w:t>
      </w:r>
      <w:r w:rsidRPr="00EB0252">
        <w:rPr>
          <w:rFonts w:ascii="Times New Roman" w:hAnsi="Times New Roman" w:cs="Times New Roman"/>
          <w:sz w:val="24"/>
          <w:szCs w:val="24"/>
          <w:lang w:val="pt-BR"/>
        </w:rPr>
        <w:t>, Gustavo Antonio Mendes Pereira</w:t>
      </w:r>
      <w:r w:rsidRPr="00EB0252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2</w:t>
      </w:r>
      <w:r w:rsidRPr="00EB0252">
        <w:rPr>
          <w:rFonts w:ascii="Times New Roman" w:hAnsi="Times New Roman" w:cs="Times New Roman"/>
          <w:sz w:val="24"/>
          <w:szCs w:val="24"/>
          <w:lang w:val="pt-BR"/>
        </w:rPr>
        <w:t>, Rodrigo Werle</w:t>
      </w:r>
      <w:r w:rsidRPr="00EB0252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3</w:t>
      </w:r>
      <w:r w:rsidRPr="00EB0252">
        <w:rPr>
          <w:rFonts w:ascii="Times New Roman" w:hAnsi="Times New Roman" w:cs="Times New Roman"/>
          <w:sz w:val="24"/>
          <w:szCs w:val="24"/>
          <w:lang w:val="pt-BR"/>
        </w:rPr>
        <w:t>, and Stevan Knezevic</w:t>
      </w:r>
      <w:r w:rsidRPr="00EB0252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1</w:t>
      </w:r>
    </w:p>
    <w:p w14:paraId="64074DAD" w14:textId="417EB2DF" w:rsidR="00EB0252" w:rsidRDefault="00EB0252" w:rsidP="00BE2C21">
      <w:pPr>
        <w:spacing w:line="48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34A0FF56" w14:textId="5F14D7DC" w:rsidR="00EB0252" w:rsidRDefault="00EB0252" w:rsidP="00BE2C21">
      <w:pPr>
        <w:spacing w:line="48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118F6DAC" w14:textId="77777777" w:rsidR="00EB0252" w:rsidRDefault="00EB0252" w:rsidP="00BE2C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025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EB0252">
        <w:rPr>
          <w:rFonts w:ascii="Times New Roman" w:hAnsi="Times New Roman" w:cs="Times New Roman"/>
          <w:sz w:val="24"/>
          <w:szCs w:val="24"/>
        </w:rPr>
        <w:t>Department of Agronomy and Horticulture, University of Nebraska-Lincoln, Concord, NE, U</w:t>
      </w:r>
      <w:r>
        <w:rPr>
          <w:rFonts w:ascii="Times New Roman" w:hAnsi="Times New Roman" w:cs="Times New Roman"/>
          <w:sz w:val="24"/>
          <w:szCs w:val="24"/>
        </w:rPr>
        <w:t>SA.</w:t>
      </w:r>
    </w:p>
    <w:p w14:paraId="2BEB6120" w14:textId="5C039C48" w:rsidR="00EB0252" w:rsidRDefault="00EB0252" w:rsidP="00BE2C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025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Department of Phytotechnic, Federal University of Viçosa, Viçosa, MG, Brazil </w:t>
      </w:r>
    </w:p>
    <w:p w14:paraId="6B1993BA" w14:textId="4B3C770D" w:rsidR="00EB0252" w:rsidRDefault="00EB0252" w:rsidP="00EB02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025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B0252">
        <w:rPr>
          <w:rFonts w:ascii="Times New Roman" w:hAnsi="Times New Roman" w:cs="Times New Roman"/>
          <w:sz w:val="24"/>
          <w:szCs w:val="24"/>
        </w:rPr>
        <w:t>Department of Agronomy and Horticulture, U</w:t>
      </w:r>
      <w:r>
        <w:rPr>
          <w:rFonts w:ascii="Times New Roman" w:hAnsi="Times New Roman" w:cs="Times New Roman"/>
          <w:sz w:val="24"/>
          <w:szCs w:val="24"/>
        </w:rPr>
        <w:t>niversity of Nebraska-Lincoln, North Platte</w:t>
      </w:r>
      <w:r w:rsidRPr="00EB0252">
        <w:rPr>
          <w:rFonts w:ascii="Times New Roman" w:hAnsi="Times New Roman" w:cs="Times New Roman"/>
          <w:sz w:val="24"/>
          <w:szCs w:val="24"/>
        </w:rPr>
        <w:t>, NE, U</w:t>
      </w:r>
      <w:r>
        <w:rPr>
          <w:rFonts w:ascii="Times New Roman" w:hAnsi="Times New Roman" w:cs="Times New Roman"/>
          <w:sz w:val="24"/>
          <w:szCs w:val="24"/>
        </w:rPr>
        <w:t>SA.</w:t>
      </w:r>
    </w:p>
    <w:p w14:paraId="6506CF3D" w14:textId="5382C959" w:rsidR="00EB0252" w:rsidRPr="00EB0252" w:rsidRDefault="00EB0252" w:rsidP="00BE2C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5D67FC" w14:textId="7C3DFAD4" w:rsidR="00CF03C4" w:rsidRPr="002656A1" w:rsidRDefault="002656A1" w:rsidP="00BE2C21">
      <w:pPr>
        <w:spacing w:line="48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2656A1">
        <w:rPr>
          <w:rFonts w:ascii="Times New Roman" w:hAnsi="Times New Roman" w:cs="Times New Roman"/>
          <w:b/>
          <w:sz w:val="24"/>
          <w:szCs w:val="24"/>
          <w:lang w:val="pt-BR"/>
        </w:rPr>
        <w:t>Corresponding author:</w:t>
      </w:r>
      <w:r w:rsidRPr="002656A1">
        <w:rPr>
          <w:rFonts w:ascii="Times New Roman" w:hAnsi="Times New Roman" w:cs="Times New Roman"/>
          <w:sz w:val="24"/>
          <w:szCs w:val="24"/>
          <w:lang w:val="pt-BR"/>
        </w:rPr>
        <w:t xml:space="preserve"> Maxwel Coura Oliveira, E-mail: maxwelco@gmail.com</w:t>
      </w:r>
    </w:p>
    <w:p w14:paraId="6B83BE69" w14:textId="77777777" w:rsidR="0087675B" w:rsidRDefault="0087675B" w:rsidP="00BE2C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656A1">
        <w:rPr>
          <w:rFonts w:ascii="Times New Roman" w:hAnsi="Times New Roman" w:cs="Times New Roman"/>
          <w:b/>
          <w:sz w:val="24"/>
          <w:szCs w:val="24"/>
        </w:rPr>
        <w:t>Category:</w:t>
      </w:r>
      <w:r>
        <w:rPr>
          <w:rFonts w:ascii="Times New Roman" w:hAnsi="Times New Roman" w:cs="Times New Roman"/>
          <w:sz w:val="24"/>
          <w:szCs w:val="24"/>
        </w:rPr>
        <w:t xml:space="preserve"> Biometry, Modeling, and Statistics.</w:t>
      </w:r>
    </w:p>
    <w:p w14:paraId="382CBD7A" w14:textId="77777777" w:rsidR="0087675B" w:rsidRDefault="0087675B" w:rsidP="00BE2C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4DEF39" w14:textId="667DDC6F" w:rsidR="0087675B" w:rsidRDefault="0087675B" w:rsidP="00BE2C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7E8923" w14:textId="04038B38" w:rsidR="00CF6FB3" w:rsidRDefault="00CF6FB3" w:rsidP="00BE2C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00946D" w14:textId="6A300924" w:rsidR="00CF6FB3" w:rsidRDefault="00CF6FB3" w:rsidP="00BE2C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DB9BAB" w14:textId="325AAF1A" w:rsidR="00CF6FB3" w:rsidRDefault="00CF6FB3" w:rsidP="00BE2C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FC4BFD" w14:textId="77777777" w:rsidR="00C746DF" w:rsidRDefault="00C746DF" w:rsidP="00BE2C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0E7AC8" w14:textId="494E14D3" w:rsidR="002656A1" w:rsidRPr="00C746DF" w:rsidRDefault="009E3700" w:rsidP="00BE2C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4260"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r w:rsidR="00C746DF" w:rsidRPr="00DA4260">
        <w:rPr>
          <w:rFonts w:ascii="Times New Roman" w:hAnsi="Times New Roman" w:cs="Times New Roman"/>
          <w:b/>
          <w:sz w:val="24"/>
          <w:szCs w:val="24"/>
        </w:rPr>
        <w:t>BSTRACT</w:t>
      </w:r>
      <w:r w:rsidRPr="00C746DF">
        <w:rPr>
          <w:rFonts w:ascii="Times New Roman" w:hAnsi="Times New Roman" w:cs="Times New Roman"/>
          <w:sz w:val="24"/>
          <w:szCs w:val="24"/>
        </w:rPr>
        <w:t>:</w:t>
      </w:r>
      <w:r w:rsidR="00DB5C44" w:rsidRPr="00C746DF">
        <w:rPr>
          <w:rFonts w:ascii="Times New Roman" w:hAnsi="Times New Roman" w:cs="Times New Roman"/>
          <w:sz w:val="24"/>
          <w:szCs w:val="24"/>
        </w:rPr>
        <w:t xml:space="preserve"> </w:t>
      </w:r>
      <w:r w:rsidR="00E45F6B">
        <w:rPr>
          <w:rFonts w:ascii="Times New Roman" w:hAnsi="Times New Roman" w:cs="Times New Roman"/>
          <w:sz w:val="24"/>
          <w:szCs w:val="24"/>
        </w:rPr>
        <w:t>Crop-w</w:t>
      </w:r>
      <w:r w:rsidR="002656A1">
        <w:rPr>
          <w:rFonts w:ascii="Times New Roman" w:hAnsi="Times New Roman" w:cs="Times New Roman"/>
          <w:sz w:val="24"/>
          <w:szCs w:val="24"/>
        </w:rPr>
        <w:t>eed competition</w:t>
      </w:r>
      <w:r w:rsidR="00E45F6B">
        <w:rPr>
          <w:rFonts w:ascii="Times New Roman" w:hAnsi="Times New Roman" w:cs="Times New Roman"/>
          <w:sz w:val="24"/>
          <w:szCs w:val="24"/>
        </w:rPr>
        <w:t xml:space="preserve"> is extensively studied in weed research. The additive design, where weed </w:t>
      </w:r>
      <w:r w:rsidR="00E45F6B" w:rsidRPr="008779E3">
        <w:rPr>
          <w:rFonts w:ascii="Times New Roman" w:hAnsi="Times New Roman" w:cs="Times New Roman"/>
          <w:noProof/>
          <w:sz w:val="24"/>
          <w:szCs w:val="24"/>
        </w:rPr>
        <w:t>varied</w:t>
      </w:r>
      <w:r w:rsidR="008779E3">
        <w:rPr>
          <w:rFonts w:ascii="Times New Roman" w:hAnsi="Times New Roman" w:cs="Times New Roman"/>
          <w:noProof/>
          <w:sz w:val="24"/>
          <w:szCs w:val="24"/>
        </w:rPr>
        <w:t>,</w:t>
      </w:r>
      <w:r w:rsidR="00E45F6B">
        <w:rPr>
          <w:rFonts w:ascii="Times New Roman" w:hAnsi="Times New Roman" w:cs="Times New Roman"/>
          <w:sz w:val="24"/>
          <w:szCs w:val="24"/>
        </w:rPr>
        <w:t xml:space="preserve"> and</w:t>
      </w:r>
      <w:r w:rsidR="008779E3">
        <w:rPr>
          <w:rFonts w:ascii="Times New Roman" w:hAnsi="Times New Roman" w:cs="Times New Roman"/>
          <w:sz w:val="24"/>
          <w:szCs w:val="24"/>
        </w:rPr>
        <w:t xml:space="preserve"> the</w:t>
      </w:r>
      <w:r w:rsidR="00E45F6B">
        <w:rPr>
          <w:rFonts w:ascii="Times New Roman" w:hAnsi="Times New Roman" w:cs="Times New Roman"/>
          <w:sz w:val="24"/>
          <w:szCs w:val="24"/>
        </w:rPr>
        <w:t xml:space="preserve"> </w:t>
      </w:r>
      <w:r w:rsidR="00E45F6B" w:rsidRPr="008779E3">
        <w:rPr>
          <w:rFonts w:ascii="Times New Roman" w:hAnsi="Times New Roman" w:cs="Times New Roman"/>
          <w:noProof/>
          <w:sz w:val="24"/>
          <w:szCs w:val="24"/>
        </w:rPr>
        <w:t>crop</w:t>
      </w:r>
      <w:r w:rsidR="00E45F6B">
        <w:rPr>
          <w:rFonts w:ascii="Times New Roman" w:hAnsi="Times New Roman" w:cs="Times New Roman"/>
          <w:sz w:val="24"/>
          <w:szCs w:val="24"/>
        </w:rPr>
        <w:t xml:space="preserve"> is kept constant, is the </w:t>
      </w:r>
      <w:r w:rsidR="00DA4260">
        <w:rPr>
          <w:rFonts w:ascii="Times New Roman" w:hAnsi="Times New Roman" w:cs="Times New Roman"/>
          <w:sz w:val="24"/>
          <w:szCs w:val="24"/>
        </w:rPr>
        <w:t>most used</w:t>
      </w:r>
      <w:r w:rsidR="00E45F6B">
        <w:rPr>
          <w:rFonts w:ascii="Times New Roman" w:hAnsi="Times New Roman" w:cs="Times New Roman"/>
          <w:sz w:val="24"/>
          <w:szCs w:val="24"/>
        </w:rPr>
        <w:t xml:space="preserve"> design for competition studies. However, most of </w:t>
      </w:r>
      <w:r w:rsidR="00DA4260">
        <w:rPr>
          <w:rFonts w:ascii="Times New Roman" w:hAnsi="Times New Roman" w:cs="Times New Roman"/>
          <w:sz w:val="24"/>
          <w:szCs w:val="24"/>
        </w:rPr>
        <w:t>the competition research</w:t>
      </w:r>
      <w:r w:rsidR="00E45F6B">
        <w:rPr>
          <w:rFonts w:ascii="Times New Roman" w:hAnsi="Times New Roman" w:cs="Times New Roman"/>
          <w:sz w:val="24"/>
          <w:szCs w:val="24"/>
        </w:rPr>
        <w:t xml:space="preserve"> are conducted by non-statistician, which </w:t>
      </w:r>
      <w:r w:rsidR="00DA4260">
        <w:rPr>
          <w:rFonts w:ascii="Times New Roman" w:hAnsi="Times New Roman" w:cs="Times New Roman"/>
          <w:sz w:val="24"/>
          <w:szCs w:val="24"/>
        </w:rPr>
        <w:t>could make</w:t>
      </w:r>
      <w:r w:rsidR="008779E3">
        <w:rPr>
          <w:rFonts w:ascii="Times New Roman" w:hAnsi="Times New Roman" w:cs="Times New Roman"/>
          <w:sz w:val="24"/>
          <w:szCs w:val="24"/>
        </w:rPr>
        <w:t xml:space="preserve"> the</w:t>
      </w:r>
      <w:r w:rsidR="00DA4260">
        <w:rPr>
          <w:rFonts w:ascii="Times New Roman" w:hAnsi="Times New Roman" w:cs="Times New Roman"/>
          <w:sz w:val="24"/>
          <w:szCs w:val="24"/>
        </w:rPr>
        <w:t xml:space="preserve"> </w:t>
      </w:r>
      <w:r w:rsidR="00DA4260" w:rsidRPr="008779E3">
        <w:rPr>
          <w:rFonts w:ascii="Times New Roman" w:hAnsi="Times New Roman" w:cs="Times New Roman"/>
          <w:noProof/>
          <w:sz w:val="24"/>
          <w:szCs w:val="24"/>
        </w:rPr>
        <w:t>wrong</w:t>
      </w:r>
      <w:r w:rsidR="00DA4260">
        <w:rPr>
          <w:rFonts w:ascii="Times New Roman" w:hAnsi="Times New Roman" w:cs="Times New Roman"/>
          <w:sz w:val="24"/>
          <w:szCs w:val="24"/>
        </w:rPr>
        <w:t xml:space="preserve"> conclusion based on lack of data analysis knowledge. The objective of this study is to show the top model for describing</w:t>
      </w:r>
      <w:r w:rsidR="008779E3">
        <w:rPr>
          <w:rFonts w:ascii="Times New Roman" w:hAnsi="Times New Roman" w:cs="Times New Roman"/>
          <w:sz w:val="24"/>
          <w:szCs w:val="24"/>
        </w:rPr>
        <w:t xml:space="preserve"> the</w:t>
      </w:r>
      <w:r w:rsidR="00DA4260">
        <w:rPr>
          <w:rFonts w:ascii="Times New Roman" w:hAnsi="Times New Roman" w:cs="Times New Roman"/>
          <w:sz w:val="24"/>
          <w:szCs w:val="24"/>
        </w:rPr>
        <w:t xml:space="preserve"> </w:t>
      </w:r>
      <w:r w:rsidR="00DA4260" w:rsidRPr="008779E3">
        <w:rPr>
          <w:rFonts w:ascii="Times New Roman" w:hAnsi="Times New Roman" w:cs="Times New Roman"/>
          <w:noProof/>
          <w:sz w:val="24"/>
          <w:szCs w:val="24"/>
        </w:rPr>
        <w:t>crop-weed</w:t>
      </w:r>
      <w:r w:rsidR="00DA4260">
        <w:rPr>
          <w:rFonts w:ascii="Times New Roman" w:hAnsi="Times New Roman" w:cs="Times New Roman"/>
          <w:sz w:val="24"/>
          <w:szCs w:val="24"/>
        </w:rPr>
        <w:t xml:space="preserve"> relationship in additive design. We evaluated three models routinely used to interpret competition studies, including polynomial quadratic, logistic, and rectangular hyperbola. </w:t>
      </w:r>
      <w:r w:rsidR="002656A1">
        <w:rPr>
          <w:rFonts w:ascii="Times New Roman" w:hAnsi="Times New Roman" w:cs="Times New Roman"/>
          <w:sz w:val="24"/>
          <w:szCs w:val="24"/>
        </w:rPr>
        <w:t xml:space="preserve">Based on </w:t>
      </w:r>
      <w:r w:rsidR="00E45F6B">
        <w:rPr>
          <w:rFonts w:ascii="Times New Roman" w:hAnsi="Times New Roman" w:cs="Times New Roman"/>
          <w:sz w:val="24"/>
          <w:szCs w:val="24"/>
        </w:rPr>
        <w:t>statistical criteria</w:t>
      </w:r>
      <w:r w:rsidR="002656A1">
        <w:rPr>
          <w:rFonts w:ascii="Times New Roman" w:hAnsi="Times New Roman" w:cs="Times New Roman"/>
          <w:sz w:val="24"/>
          <w:szCs w:val="24"/>
        </w:rPr>
        <w:t xml:space="preserve"> and in meaningful parameters, we demonst</w:t>
      </w:r>
      <w:r w:rsidR="00E45F6B">
        <w:rPr>
          <w:rFonts w:ascii="Times New Roman" w:hAnsi="Times New Roman" w:cs="Times New Roman"/>
          <w:sz w:val="24"/>
          <w:szCs w:val="24"/>
        </w:rPr>
        <w:t xml:space="preserve">rated the rectangular hyperbola </w:t>
      </w:r>
      <w:r w:rsidR="002656A1">
        <w:rPr>
          <w:rFonts w:ascii="Times New Roman" w:hAnsi="Times New Roman" w:cs="Times New Roman"/>
          <w:sz w:val="24"/>
          <w:szCs w:val="24"/>
        </w:rPr>
        <w:t>is the top model to describe crop-weed competition studies in additive design. In addition, we showed that</w:t>
      </w:r>
      <w:r w:rsidR="00E45F6B">
        <w:rPr>
          <w:rFonts w:ascii="Times New Roman" w:hAnsi="Times New Roman" w:cs="Times New Roman"/>
          <w:sz w:val="24"/>
          <w:szCs w:val="24"/>
        </w:rPr>
        <w:t xml:space="preserve"> at low densities</w:t>
      </w:r>
      <w:r w:rsidR="002656A1">
        <w:rPr>
          <w:rFonts w:ascii="Times New Roman" w:hAnsi="Times New Roman" w:cs="Times New Roman"/>
          <w:sz w:val="24"/>
          <w:szCs w:val="24"/>
        </w:rPr>
        <w:t xml:space="preserve"> </w:t>
      </w:r>
      <w:r w:rsidR="00E45F6B" w:rsidRPr="00E45F6B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E45F6B">
        <w:rPr>
          <w:rFonts w:ascii="Times New Roman" w:hAnsi="Times New Roman" w:cs="Times New Roman"/>
          <w:sz w:val="24"/>
          <w:szCs w:val="24"/>
        </w:rPr>
        <w:t xml:space="preserve"> is more competitive than </w:t>
      </w:r>
      <w:r w:rsidR="00E45F6B" w:rsidRPr="00E45F6B">
        <w:rPr>
          <w:rFonts w:ascii="Times New Roman" w:hAnsi="Times New Roman" w:cs="Times New Roman"/>
          <w:i/>
          <w:sz w:val="24"/>
          <w:szCs w:val="24"/>
        </w:rPr>
        <w:t>Richardia brasiliensis</w:t>
      </w:r>
      <w:r w:rsidR="00E45F6B">
        <w:rPr>
          <w:rFonts w:ascii="Times New Roman" w:hAnsi="Times New Roman" w:cs="Times New Roman"/>
          <w:sz w:val="24"/>
          <w:szCs w:val="24"/>
        </w:rPr>
        <w:t xml:space="preserve"> in corn, but both compete similarly at higher densities. Therefore, weed management will increase in areas of </w:t>
      </w:r>
      <w:r w:rsidR="00E45F6B" w:rsidRPr="00E45F6B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E45F6B">
        <w:rPr>
          <w:rFonts w:ascii="Times New Roman" w:hAnsi="Times New Roman" w:cs="Times New Roman"/>
          <w:sz w:val="24"/>
          <w:szCs w:val="24"/>
        </w:rPr>
        <w:t>. We proposed the use of the rectangular hyperbola as a standardized model for crop-weed competition in additive design.</w:t>
      </w:r>
    </w:p>
    <w:p w14:paraId="01A30868" w14:textId="77777777" w:rsidR="00826826" w:rsidRPr="00BE2C21" w:rsidRDefault="00826826" w:rsidP="008268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6863AEC" w14:textId="77777777" w:rsidR="00826826" w:rsidRPr="00BE2C21" w:rsidRDefault="00826826" w:rsidP="008268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E2C21">
        <w:rPr>
          <w:rFonts w:ascii="Times New Roman" w:hAnsi="Times New Roman" w:cs="Times New Roman"/>
          <w:b/>
          <w:sz w:val="24"/>
          <w:szCs w:val="24"/>
        </w:rPr>
        <w:t>Keywords</w:t>
      </w:r>
      <w:r w:rsidRPr="00BE2C21">
        <w:rPr>
          <w:rFonts w:ascii="Times New Roman" w:hAnsi="Times New Roman" w:cs="Times New Roman"/>
          <w:sz w:val="24"/>
          <w:szCs w:val="24"/>
        </w:rPr>
        <w:t xml:space="preserve">: AIC,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E2C21">
        <w:rPr>
          <w:rFonts w:ascii="Times New Roman" w:hAnsi="Times New Roman" w:cs="Times New Roman"/>
          <w:sz w:val="24"/>
          <w:szCs w:val="24"/>
        </w:rPr>
        <w:t>ompetition</w:t>
      </w:r>
      <w:r>
        <w:rPr>
          <w:rFonts w:ascii="Times New Roman" w:hAnsi="Times New Roman" w:cs="Times New Roman"/>
          <w:sz w:val="24"/>
          <w:szCs w:val="24"/>
        </w:rPr>
        <w:t>, corn</w:t>
      </w:r>
      <w:r w:rsidRPr="00BE2C2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rectangular hyperbola,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BE2C21">
        <w:rPr>
          <w:rFonts w:ascii="Times New Roman" w:hAnsi="Times New Roman" w:cs="Times New Roman"/>
          <w:i/>
          <w:sz w:val="24"/>
          <w:szCs w:val="24"/>
        </w:rPr>
        <w:t xml:space="preserve">C. </w:t>
      </w:r>
      <w:r w:rsidRPr="0021047E">
        <w:rPr>
          <w:rFonts w:ascii="Times New Roman" w:hAnsi="Times New Roman" w:cs="Times New Roman"/>
          <w:i/>
          <w:noProof/>
          <w:sz w:val="24"/>
          <w:szCs w:val="24"/>
        </w:rPr>
        <w:t>benghalensis</w:t>
      </w:r>
      <w:r w:rsidRPr="00BE2C21">
        <w:rPr>
          <w:rFonts w:ascii="Times New Roman" w:hAnsi="Times New Roman" w:cs="Times New Roman"/>
          <w:sz w:val="24"/>
          <w:szCs w:val="24"/>
        </w:rPr>
        <w:t xml:space="preserve">, </w:t>
      </w:r>
      <w:r w:rsidRPr="00BE2C21">
        <w:rPr>
          <w:rFonts w:ascii="Times New Roman" w:hAnsi="Times New Roman" w:cs="Times New Roman"/>
          <w:i/>
          <w:sz w:val="24"/>
          <w:szCs w:val="24"/>
        </w:rPr>
        <w:t xml:space="preserve">R. </w:t>
      </w:r>
      <w:r w:rsidRPr="0021047E">
        <w:rPr>
          <w:rFonts w:ascii="Times New Roman" w:hAnsi="Times New Roman" w:cs="Times New Roman"/>
          <w:i/>
          <w:noProof/>
          <w:sz w:val="24"/>
          <w:szCs w:val="24"/>
        </w:rPr>
        <w:t>brasiliensis</w:t>
      </w:r>
    </w:p>
    <w:p w14:paraId="468F51F7" w14:textId="77777777" w:rsidR="00826826" w:rsidRPr="00BE2C21" w:rsidRDefault="00826826" w:rsidP="008268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AFF7BE5" w14:textId="77777777" w:rsidR="009E3700" w:rsidRPr="00BE2C21" w:rsidRDefault="009E3700" w:rsidP="00BE2C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319BA8" w14:textId="1E9FD476" w:rsidR="0087675B" w:rsidRDefault="0087675B" w:rsidP="005F7BC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A664EB" w14:textId="77777777" w:rsidR="00826826" w:rsidRDefault="00826826" w:rsidP="005F7BC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72D4516" w14:textId="77777777" w:rsidR="0087675B" w:rsidRDefault="0087675B" w:rsidP="005F7BC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EC03AA6" w14:textId="77777777" w:rsidR="0087675B" w:rsidRDefault="0087675B" w:rsidP="005F7BC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F96F475" w14:textId="77777777" w:rsidR="0087675B" w:rsidRDefault="0087675B" w:rsidP="005F7BC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704C8A1" w14:textId="77777777" w:rsidR="009E3700" w:rsidRPr="00BE2C21" w:rsidRDefault="009E3700" w:rsidP="005F7BC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D919270" w14:textId="24EED253" w:rsidR="009E3700" w:rsidRDefault="009E3700" w:rsidP="00CF6FB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2C21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14:paraId="60615428" w14:textId="5BC01A63" w:rsidR="00DB6726" w:rsidRDefault="009B3477" w:rsidP="002656A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E2C21">
        <w:rPr>
          <w:rFonts w:ascii="Times New Roman" w:hAnsi="Times New Roman" w:cs="Times New Roman"/>
          <w:b/>
          <w:sz w:val="24"/>
          <w:szCs w:val="24"/>
        </w:rPr>
        <w:tab/>
      </w:r>
      <w:r w:rsidR="00AD23D2" w:rsidRPr="00BE2C21">
        <w:rPr>
          <w:rFonts w:ascii="Times New Roman" w:hAnsi="Times New Roman" w:cs="Times New Roman"/>
          <w:sz w:val="24"/>
          <w:szCs w:val="24"/>
        </w:rPr>
        <w:t xml:space="preserve">The </w:t>
      </w:r>
      <w:r w:rsidR="00AE287B">
        <w:rPr>
          <w:rFonts w:ascii="Times New Roman" w:hAnsi="Times New Roman" w:cs="Times New Roman"/>
          <w:sz w:val="24"/>
          <w:szCs w:val="24"/>
        </w:rPr>
        <w:t>commonly used</w:t>
      </w:r>
      <w:r w:rsidR="00AE287B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AD23D2" w:rsidRPr="00BE2C21">
        <w:rPr>
          <w:rFonts w:ascii="Times New Roman" w:hAnsi="Times New Roman" w:cs="Times New Roman"/>
          <w:sz w:val="24"/>
          <w:szCs w:val="24"/>
        </w:rPr>
        <w:t>criteria</w:t>
      </w:r>
      <w:r w:rsidR="00E540A8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AD23D2" w:rsidRPr="00BE2C21">
        <w:rPr>
          <w:rFonts w:ascii="Times New Roman" w:hAnsi="Times New Roman" w:cs="Times New Roman"/>
          <w:sz w:val="24"/>
          <w:szCs w:val="24"/>
        </w:rPr>
        <w:t xml:space="preserve">for </w:t>
      </w:r>
      <w:r w:rsidR="00031195" w:rsidRPr="00BE2C21">
        <w:rPr>
          <w:rFonts w:ascii="Times New Roman" w:hAnsi="Times New Roman" w:cs="Times New Roman"/>
          <w:sz w:val="24"/>
          <w:szCs w:val="24"/>
        </w:rPr>
        <w:t>model selection</w:t>
      </w:r>
      <w:r w:rsidR="005F5496" w:rsidRPr="00BE2C21">
        <w:rPr>
          <w:rFonts w:ascii="Times New Roman" w:hAnsi="Times New Roman" w:cs="Times New Roman"/>
          <w:sz w:val="24"/>
          <w:szCs w:val="24"/>
        </w:rPr>
        <w:t xml:space="preserve"> of </w:t>
      </w:r>
      <w:r w:rsidR="000350B7">
        <w:rPr>
          <w:rFonts w:ascii="Times New Roman" w:hAnsi="Times New Roman" w:cs="Times New Roman"/>
          <w:sz w:val="24"/>
          <w:szCs w:val="24"/>
        </w:rPr>
        <w:t xml:space="preserve">linear and </w:t>
      </w:r>
      <w:r w:rsidR="005F5496" w:rsidRPr="00BE2C21">
        <w:rPr>
          <w:rFonts w:ascii="Times New Roman" w:hAnsi="Times New Roman" w:cs="Times New Roman"/>
          <w:sz w:val="24"/>
          <w:szCs w:val="24"/>
        </w:rPr>
        <w:t>nonlinear</w:t>
      </w:r>
      <w:r w:rsidR="00AD23D2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E540A8" w:rsidRPr="00BE2C21">
        <w:rPr>
          <w:rFonts w:ascii="Times New Roman" w:hAnsi="Times New Roman" w:cs="Times New Roman"/>
          <w:sz w:val="24"/>
          <w:szCs w:val="24"/>
        </w:rPr>
        <w:t xml:space="preserve">regression </w:t>
      </w:r>
      <w:r w:rsidR="00AD23D2" w:rsidRPr="00BE2C21">
        <w:rPr>
          <w:rFonts w:ascii="Times New Roman" w:hAnsi="Times New Roman" w:cs="Times New Roman"/>
          <w:sz w:val="24"/>
          <w:szCs w:val="24"/>
        </w:rPr>
        <w:t>model</w:t>
      </w:r>
      <w:r w:rsidR="000350B7">
        <w:rPr>
          <w:rFonts w:ascii="Times New Roman" w:hAnsi="Times New Roman" w:cs="Times New Roman"/>
          <w:sz w:val="24"/>
          <w:szCs w:val="24"/>
        </w:rPr>
        <w:t>s</w:t>
      </w:r>
      <w:r w:rsidR="00AD23D2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2A68D9" w:rsidRPr="00BE2C21">
        <w:rPr>
          <w:rFonts w:ascii="Times New Roman" w:hAnsi="Times New Roman" w:cs="Times New Roman"/>
          <w:sz w:val="24"/>
          <w:szCs w:val="24"/>
        </w:rPr>
        <w:t>is the</w:t>
      </w:r>
      <w:r w:rsidR="00E540A8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2A68D9" w:rsidRPr="00BE2C21">
        <w:rPr>
          <w:rFonts w:ascii="Times New Roman" w:hAnsi="Times New Roman" w:cs="Times New Roman"/>
          <w:sz w:val="24"/>
          <w:szCs w:val="24"/>
        </w:rPr>
        <w:t>equation</w:t>
      </w:r>
      <w:r w:rsidR="00AD23D2" w:rsidRPr="00BE2C21">
        <w:rPr>
          <w:rFonts w:ascii="Times New Roman" w:hAnsi="Times New Roman" w:cs="Times New Roman"/>
          <w:sz w:val="24"/>
          <w:szCs w:val="24"/>
        </w:rPr>
        <w:t xml:space="preserve"> with higher R-square</w:t>
      </w:r>
      <w:r w:rsidR="00027C12" w:rsidRPr="00BE2C21">
        <w:rPr>
          <w:rFonts w:ascii="Times New Roman" w:hAnsi="Times New Roman" w:cs="Times New Roman"/>
          <w:sz w:val="24"/>
          <w:szCs w:val="24"/>
        </w:rPr>
        <w:t>d</w:t>
      </w:r>
      <w:r w:rsidR="00AD23D2" w:rsidRPr="00BE2C21">
        <w:rPr>
          <w:rFonts w:ascii="Times New Roman" w:hAnsi="Times New Roman" w:cs="Times New Roman"/>
          <w:sz w:val="24"/>
          <w:szCs w:val="24"/>
        </w:rPr>
        <w:t xml:space="preserve"> (R</w:t>
      </w:r>
      <w:r w:rsidR="00AD23D2" w:rsidRPr="00BE2C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D23D2" w:rsidRPr="00BE2C21">
        <w:rPr>
          <w:rFonts w:ascii="Times New Roman" w:hAnsi="Times New Roman" w:cs="Times New Roman"/>
          <w:sz w:val="24"/>
          <w:szCs w:val="24"/>
        </w:rPr>
        <w:t xml:space="preserve">). </w:t>
      </w:r>
      <w:r w:rsidR="00BE2C21">
        <w:rPr>
          <w:rFonts w:ascii="Times New Roman" w:hAnsi="Times New Roman" w:cs="Times New Roman"/>
          <w:sz w:val="24"/>
          <w:szCs w:val="24"/>
        </w:rPr>
        <w:t>However,</w:t>
      </w:r>
      <w:r w:rsidR="006B2986" w:rsidRPr="00BE2C21">
        <w:rPr>
          <w:rFonts w:ascii="Times New Roman" w:hAnsi="Times New Roman" w:cs="Times New Roman"/>
          <w:sz w:val="24"/>
          <w:szCs w:val="24"/>
        </w:rPr>
        <w:t xml:space="preserve"> R</w:t>
      </w:r>
      <w:r w:rsidR="006B2986" w:rsidRPr="00BE2C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B2986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F66DA1">
        <w:rPr>
          <w:rFonts w:ascii="Times New Roman" w:hAnsi="Times New Roman" w:cs="Times New Roman"/>
          <w:sz w:val="24"/>
          <w:szCs w:val="24"/>
        </w:rPr>
        <w:t xml:space="preserve">tests the goodness of fit and </w:t>
      </w:r>
      <w:r w:rsidR="006B2986" w:rsidRPr="00BE2C21">
        <w:rPr>
          <w:rFonts w:ascii="Times New Roman" w:hAnsi="Times New Roman" w:cs="Times New Roman"/>
          <w:sz w:val="24"/>
          <w:szCs w:val="24"/>
        </w:rPr>
        <w:t xml:space="preserve">is statistically </w:t>
      </w:r>
      <w:r w:rsidR="00BB1B04">
        <w:rPr>
          <w:rFonts w:ascii="Times New Roman" w:hAnsi="Times New Roman" w:cs="Times New Roman"/>
          <w:sz w:val="24"/>
          <w:szCs w:val="24"/>
        </w:rPr>
        <w:t>inadequate</w:t>
      </w:r>
      <w:r w:rsidR="006B2986" w:rsidRPr="00BE2C21">
        <w:rPr>
          <w:rFonts w:ascii="Times New Roman" w:hAnsi="Times New Roman" w:cs="Times New Roman"/>
          <w:sz w:val="24"/>
          <w:szCs w:val="24"/>
        </w:rPr>
        <w:t xml:space="preserve"> for </w:t>
      </w:r>
      <w:r w:rsidR="0054775B" w:rsidRPr="00BE2C21">
        <w:rPr>
          <w:rFonts w:ascii="Times New Roman" w:hAnsi="Times New Roman" w:cs="Times New Roman"/>
          <w:sz w:val="24"/>
          <w:szCs w:val="24"/>
        </w:rPr>
        <w:t>non</w:t>
      </w:r>
      <w:r w:rsidR="00421B01">
        <w:rPr>
          <w:rFonts w:ascii="Times New Roman" w:hAnsi="Times New Roman" w:cs="Times New Roman"/>
          <w:sz w:val="24"/>
          <w:szCs w:val="24"/>
        </w:rPr>
        <w:t>linear model</w:t>
      </w:r>
      <w:r w:rsidR="0054775B" w:rsidRPr="00BE2C21">
        <w:rPr>
          <w:rFonts w:ascii="Times New Roman" w:hAnsi="Times New Roman" w:cs="Times New Roman"/>
          <w:sz w:val="24"/>
          <w:szCs w:val="24"/>
        </w:rPr>
        <w:t xml:space="preserve"> selection </w:t>
      </w:r>
      <w:r w:rsidR="0054775B" w:rsidRPr="00BE2C21">
        <w:rPr>
          <w:rFonts w:ascii="Times New Roman" w:hAnsi="Times New Roman" w:cs="Times New Roman"/>
          <w:sz w:val="24"/>
          <w:szCs w:val="24"/>
        </w:rPr>
        <w:fldChar w:fldCharType="begin"/>
      </w:r>
      <w:r w:rsidR="0005252C" w:rsidRPr="00BE2C21">
        <w:rPr>
          <w:rFonts w:ascii="Times New Roman" w:hAnsi="Times New Roman" w:cs="Times New Roman"/>
          <w:sz w:val="24"/>
          <w:szCs w:val="24"/>
        </w:rPr>
        <w:instrText>ADDIN RW.CITE{{316 Archontoulis,SotiriosV 2015; 319 Zuur,Alain 2007}}</w:instrText>
      </w:r>
      <w:r w:rsidR="0054775B" w:rsidRPr="00BE2C21">
        <w:rPr>
          <w:rFonts w:ascii="Times New Roman" w:hAnsi="Times New Roman" w:cs="Times New Roman"/>
          <w:sz w:val="24"/>
          <w:szCs w:val="24"/>
        </w:rPr>
        <w:fldChar w:fldCharType="separate"/>
      </w:r>
      <w:r w:rsidR="00AB4E9E" w:rsidRPr="00AB4E9E">
        <w:rPr>
          <w:rFonts w:ascii="Times New Roman" w:hAnsi="Times New Roman" w:cs="Times New Roman"/>
          <w:sz w:val="24"/>
          <w:szCs w:val="24"/>
        </w:rPr>
        <w:t>(Archontoulis and Miguez 2015; Zuur et al. 2007)</w:t>
      </w:r>
      <w:r w:rsidR="0054775B" w:rsidRPr="00BE2C21">
        <w:rPr>
          <w:rFonts w:ascii="Times New Roman" w:hAnsi="Times New Roman" w:cs="Times New Roman"/>
          <w:sz w:val="24"/>
          <w:szCs w:val="24"/>
        </w:rPr>
        <w:fldChar w:fldCharType="end"/>
      </w:r>
      <w:r w:rsidR="006B2986" w:rsidRPr="00BE2C21">
        <w:rPr>
          <w:rFonts w:ascii="Times New Roman" w:hAnsi="Times New Roman" w:cs="Times New Roman"/>
          <w:sz w:val="24"/>
          <w:szCs w:val="24"/>
        </w:rPr>
        <w:t xml:space="preserve">. </w:t>
      </w:r>
      <w:r w:rsidR="00575962" w:rsidRPr="00BE2C21">
        <w:rPr>
          <w:rFonts w:ascii="Times New Roman" w:hAnsi="Times New Roman" w:cs="Times New Roman"/>
          <w:sz w:val="24"/>
          <w:szCs w:val="24"/>
        </w:rPr>
        <w:t xml:space="preserve">There are several </w:t>
      </w:r>
      <w:r w:rsidR="00331912">
        <w:rPr>
          <w:rFonts w:ascii="Times New Roman" w:hAnsi="Times New Roman" w:cs="Times New Roman"/>
          <w:sz w:val="24"/>
          <w:szCs w:val="24"/>
        </w:rPr>
        <w:t xml:space="preserve">appropriate </w:t>
      </w:r>
      <w:r w:rsidR="00575962" w:rsidRPr="00BE2C21">
        <w:rPr>
          <w:rFonts w:ascii="Times New Roman" w:hAnsi="Times New Roman" w:cs="Times New Roman"/>
          <w:sz w:val="24"/>
          <w:szCs w:val="24"/>
        </w:rPr>
        <w:t xml:space="preserve">statistical criteria for </w:t>
      </w:r>
      <w:r w:rsidR="00C81268">
        <w:rPr>
          <w:rFonts w:ascii="Times New Roman" w:hAnsi="Times New Roman" w:cs="Times New Roman"/>
          <w:sz w:val="24"/>
          <w:szCs w:val="24"/>
        </w:rPr>
        <w:t xml:space="preserve">selecting the best </w:t>
      </w:r>
      <w:r w:rsidR="00331912">
        <w:rPr>
          <w:rFonts w:ascii="Times New Roman" w:hAnsi="Times New Roman" w:cs="Times New Roman"/>
          <w:sz w:val="24"/>
          <w:szCs w:val="24"/>
        </w:rPr>
        <w:t xml:space="preserve">nonlinear </w:t>
      </w:r>
      <w:r w:rsidR="00575962" w:rsidRPr="00BE2C21">
        <w:rPr>
          <w:rFonts w:ascii="Times New Roman" w:hAnsi="Times New Roman" w:cs="Times New Roman"/>
          <w:sz w:val="24"/>
          <w:szCs w:val="24"/>
        </w:rPr>
        <w:t xml:space="preserve">model </w:t>
      </w:r>
      <w:r w:rsidR="00C81268">
        <w:rPr>
          <w:rFonts w:ascii="Times New Roman" w:hAnsi="Times New Roman" w:cs="Times New Roman"/>
          <w:sz w:val="24"/>
          <w:szCs w:val="24"/>
        </w:rPr>
        <w:t>for datasets</w:t>
      </w:r>
      <w:r w:rsidR="00575962" w:rsidRPr="00BE2C21">
        <w:rPr>
          <w:rFonts w:ascii="Times New Roman" w:hAnsi="Times New Roman" w:cs="Times New Roman"/>
          <w:sz w:val="24"/>
          <w:szCs w:val="24"/>
        </w:rPr>
        <w:t xml:space="preserve">: </w:t>
      </w:r>
      <w:r w:rsidR="00575962" w:rsidRPr="0021047E">
        <w:rPr>
          <w:rFonts w:ascii="Times New Roman" w:hAnsi="Times New Roman" w:cs="Times New Roman"/>
          <w:noProof/>
          <w:sz w:val="24"/>
          <w:szCs w:val="24"/>
        </w:rPr>
        <w:t>Alkaike’s</w:t>
      </w:r>
      <w:r w:rsidR="00575962" w:rsidRPr="00BE2C21">
        <w:rPr>
          <w:rFonts w:ascii="Times New Roman" w:hAnsi="Times New Roman" w:cs="Times New Roman"/>
          <w:sz w:val="24"/>
          <w:szCs w:val="24"/>
        </w:rPr>
        <w:t xml:space="preserve"> information criterion (AIC), Bayesian information criterion (BIC), F-test, and likelihood ratio</w:t>
      </w:r>
      <w:r w:rsidR="0005252C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05252C" w:rsidRPr="00BE2C21">
        <w:rPr>
          <w:rFonts w:ascii="Times New Roman" w:hAnsi="Times New Roman" w:cs="Times New Roman"/>
          <w:sz w:val="24"/>
          <w:szCs w:val="24"/>
        </w:rPr>
        <w:fldChar w:fldCharType="begin"/>
      </w:r>
      <w:r w:rsidR="0005252C" w:rsidRPr="00BE2C21">
        <w:rPr>
          <w:rFonts w:ascii="Times New Roman" w:hAnsi="Times New Roman" w:cs="Times New Roman"/>
          <w:sz w:val="24"/>
          <w:szCs w:val="24"/>
        </w:rPr>
        <w:instrText>ADDIN RW.CITE{{320 Anderson,DR 2008; 318 Zucchini,Walter 2000; 317 Lewis,Fraser 2011}}</w:instrText>
      </w:r>
      <w:r w:rsidR="0005252C" w:rsidRPr="00BE2C21">
        <w:rPr>
          <w:rFonts w:ascii="Times New Roman" w:hAnsi="Times New Roman" w:cs="Times New Roman"/>
          <w:sz w:val="24"/>
          <w:szCs w:val="24"/>
        </w:rPr>
        <w:fldChar w:fldCharType="separate"/>
      </w:r>
      <w:r w:rsidR="0005252C" w:rsidRPr="00BE2C21">
        <w:rPr>
          <w:rFonts w:ascii="Times New Roman" w:hAnsi="Times New Roman" w:cs="Times New Roman"/>
          <w:sz w:val="24"/>
          <w:szCs w:val="24"/>
        </w:rPr>
        <w:t>(Anderson 2008; Lewis et al. 2011; Zucchini 2000)</w:t>
      </w:r>
      <w:r w:rsidR="0005252C" w:rsidRPr="00BE2C21">
        <w:rPr>
          <w:rFonts w:ascii="Times New Roman" w:hAnsi="Times New Roman" w:cs="Times New Roman"/>
          <w:sz w:val="24"/>
          <w:szCs w:val="24"/>
        </w:rPr>
        <w:fldChar w:fldCharType="end"/>
      </w:r>
      <w:r w:rsidR="00575962" w:rsidRPr="00BE2C21">
        <w:rPr>
          <w:rFonts w:ascii="Times New Roman" w:hAnsi="Times New Roman" w:cs="Times New Roman"/>
          <w:sz w:val="24"/>
          <w:szCs w:val="24"/>
        </w:rPr>
        <w:t>. F</w:t>
      </w:r>
      <w:r w:rsidR="00031195" w:rsidRPr="00BE2C21">
        <w:rPr>
          <w:rFonts w:ascii="Times New Roman" w:hAnsi="Times New Roman" w:cs="Times New Roman"/>
          <w:sz w:val="24"/>
          <w:szCs w:val="24"/>
        </w:rPr>
        <w:t>or non-nested (different structure) models</w:t>
      </w:r>
      <w:r w:rsidR="000350B7">
        <w:rPr>
          <w:rFonts w:ascii="Times New Roman" w:hAnsi="Times New Roman" w:cs="Times New Roman"/>
          <w:sz w:val="24"/>
          <w:szCs w:val="24"/>
        </w:rPr>
        <w:t>,</w:t>
      </w:r>
      <w:r w:rsidR="00031195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575962" w:rsidRPr="00BE2C21">
        <w:rPr>
          <w:rFonts w:ascii="Times New Roman" w:hAnsi="Times New Roman" w:cs="Times New Roman"/>
          <w:sz w:val="24"/>
          <w:szCs w:val="24"/>
        </w:rPr>
        <w:t>AIC</w:t>
      </w:r>
      <w:r w:rsidR="00031195"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 w:rsidR="0054775B" w:rsidRPr="00BE2C21">
        <w:rPr>
          <w:rFonts w:ascii="Times New Roman" w:hAnsi="Times New Roman" w:cs="Times New Roman"/>
          <w:sz w:val="24"/>
          <w:szCs w:val="24"/>
        </w:rPr>
        <w:t>BIC</w:t>
      </w:r>
      <w:r w:rsidR="00031195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031195" w:rsidRPr="0021047E">
        <w:rPr>
          <w:rFonts w:ascii="Times New Roman" w:hAnsi="Times New Roman" w:cs="Times New Roman"/>
          <w:noProof/>
          <w:sz w:val="24"/>
          <w:szCs w:val="24"/>
        </w:rPr>
        <w:t>are indicated</w:t>
      </w:r>
      <w:r w:rsidR="00031195" w:rsidRPr="00BE2C21">
        <w:rPr>
          <w:rFonts w:ascii="Times New Roman" w:hAnsi="Times New Roman" w:cs="Times New Roman"/>
          <w:sz w:val="24"/>
          <w:szCs w:val="24"/>
        </w:rPr>
        <w:t xml:space="preserve"> for model selection. </w:t>
      </w:r>
      <w:r w:rsidR="00B021AC" w:rsidRPr="00BE2C21">
        <w:rPr>
          <w:rFonts w:ascii="Times New Roman" w:hAnsi="Times New Roman" w:cs="Times New Roman"/>
          <w:sz w:val="24"/>
          <w:szCs w:val="24"/>
        </w:rPr>
        <w:t>However,</w:t>
      </w:r>
      <w:r w:rsidR="00031195" w:rsidRPr="00BE2C21">
        <w:rPr>
          <w:rFonts w:ascii="Times New Roman" w:hAnsi="Times New Roman" w:cs="Times New Roman"/>
          <w:sz w:val="24"/>
          <w:szCs w:val="24"/>
        </w:rPr>
        <w:t xml:space="preserve"> for</w:t>
      </w:r>
      <w:r w:rsidR="0021047E">
        <w:rPr>
          <w:rFonts w:ascii="Times New Roman" w:hAnsi="Times New Roman" w:cs="Times New Roman"/>
          <w:sz w:val="24"/>
          <w:szCs w:val="24"/>
        </w:rPr>
        <w:t xml:space="preserve"> the</w:t>
      </w:r>
      <w:r w:rsidR="00031195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031195" w:rsidRPr="0021047E">
        <w:rPr>
          <w:rFonts w:ascii="Times New Roman" w:hAnsi="Times New Roman" w:cs="Times New Roman"/>
          <w:noProof/>
          <w:sz w:val="24"/>
          <w:szCs w:val="24"/>
        </w:rPr>
        <w:t>nested</w:t>
      </w:r>
      <w:r w:rsidR="00031195" w:rsidRPr="00BE2C21">
        <w:rPr>
          <w:rFonts w:ascii="Times New Roman" w:hAnsi="Times New Roman" w:cs="Times New Roman"/>
          <w:sz w:val="24"/>
          <w:szCs w:val="24"/>
        </w:rPr>
        <w:t xml:space="preserve"> model (models is a special case of another)</w:t>
      </w:r>
      <w:r w:rsidR="005C6B26">
        <w:rPr>
          <w:rFonts w:ascii="Times New Roman" w:hAnsi="Times New Roman" w:cs="Times New Roman"/>
          <w:sz w:val="24"/>
          <w:szCs w:val="24"/>
        </w:rPr>
        <w:t>,</w:t>
      </w:r>
      <w:r w:rsidR="00031195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575962" w:rsidRPr="00BE2C21">
        <w:rPr>
          <w:rFonts w:ascii="Times New Roman" w:hAnsi="Times New Roman" w:cs="Times New Roman"/>
          <w:sz w:val="24"/>
          <w:szCs w:val="24"/>
        </w:rPr>
        <w:t xml:space="preserve">F-test or any of the model selection </w:t>
      </w:r>
      <w:r w:rsidR="000350B7">
        <w:rPr>
          <w:rFonts w:ascii="Times New Roman" w:hAnsi="Times New Roman" w:cs="Times New Roman"/>
          <w:sz w:val="24"/>
          <w:szCs w:val="24"/>
        </w:rPr>
        <w:t xml:space="preserve">techniques </w:t>
      </w:r>
      <w:r w:rsidR="00575962" w:rsidRPr="00BE2C21">
        <w:rPr>
          <w:rFonts w:ascii="Times New Roman" w:hAnsi="Times New Roman" w:cs="Times New Roman"/>
          <w:sz w:val="24"/>
          <w:szCs w:val="24"/>
        </w:rPr>
        <w:t xml:space="preserve">described above </w:t>
      </w:r>
      <w:r w:rsidR="00C81268">
        <w:rPr>
          <w:rFonts w:ascii="Times New Roman" w:hAnsi="Times New Roman" w:cs="Times New Roman"/>
          <w:sz w:val="24"/>
          <w:szCs w:val="24"/>
        </w:rPr>
        <w:t>are</w:t>
      </w:r>
      <w:r w:rsidR="00575962" w:rsidRPr="00BE2C21">
        <w:rPr>
          <w:rFonts w:ascii="Times New Roman" w:hAnsi="Times New Roman" w:cs="Times New Roman"/>
          <w:sz w:val="24"/>
          <w:szCs w:val="24"/>
        </w:rPr>
        <w:t xml:space="preserve"> applicable. Fr</w:t>
      </w:r>
      <w:r w:rsidR="00027C12" w:rsidRPr="00BE2C21">
        <w:rPr>
          <w:rFonts w:ascii="Times New Roman" w:hAnsi="Times New Roman" w:cs="Times New Roman"/>
          <w:sz w:val="24"/>
          <w:szCs w:val="24"/>
        </w:rPr>
        <w:t>om</w:t>
      </w:r>
      <w:r w:rsidR="00575962" w:rsidRPr="00BE2C21">
        <w:rPr>
          <w:rFonts w:ascii="Times New Roman" w:hAnsi="Times New Roman" w:cs="Times New Roman"/>
          <w:sz w:val="24"/>
          <w:szCs w:val="24"/>
        </w:rPr>
        <w:t xml:space="preserve"> the practical standpoint, the model should </w:t>
      </w:r>
      <w:r w:rsidR="00575962" w:rsidRPr="0021047E">
        <w:rPr>
          <w:rFonts w:ascii="Times New Roman" w:hAnsi="Times New Roman" w:cs="Times New Roman"/>
          <w:noProof/>
          <w:sz w:val="24"/>
          <w:szCs w:val="24"/>
        </w:rPr>
        <w:t>be selected</w:t>
      </w:r>
      <w:r w:rsidR="00575962" w:rsidRPr="00BE2C21">
        <w:rPr>
          <w:rFonts w:ascii="Times New Roman" w:hAnsi="Times New Roman" w:cs="Times New Roman"/>
          <w:sz w:val="24"/>
          <w:szCs w:val="24"/>
        </w:rPr>
        <w:t xml:space="preserve"> in a balance </w:t>
      </w:r>
      <w:r w:rsidR="000350B7">
        <w:rPr>
          <w:rFonts w:ascii="Times New Roman" w:hAnsi="Times New Roman" w:cs="Times New Roman"/>
          <w:sz w:val="24"/>
          <w:szCs w:val="24"/>
        </w:rPr>
        <w:t>between</w:t>
      </w:r>
      <w:r w:rsidR="000350B7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575962" w:rsidRPr="00BE2C21">
        <w:rPr>
          <w:rFonts w:ascii="Times New Roman" w:hAnsi="Times New Roman" w:cs="Times New Roman"/>
          <w:sz w:val="24"/>
          <w:szCs w:val="24"/>
        </w:rPr>
        <w:t xml:space="preserve">statistics and </w:t>
      </w:r>
      <w:r w:rsidR="000350B7">
        <w:rPr>
          <w:rFonts w:ascii="Times New Roman" w:hAnsi="Times New Roman" w:cs="Times New Roman"/>
          <w:sz w:val="24"/>
          <w:szCs w:val="24"/>
        </w:rPr>
        <w:t xml:space="preserve">biological relevance, which </w:t>
      </w:r>
      <w:r w:rsidR="00575962" w:rsidRPr="00BE2C21">
        <w:rPr>
          <w:rFonts w:ascii="Times New Roman" w:hAnsi="Times New Roman" w:cs="Times New Roman"/>
          <w:sz w:val="24"/>
          <w:szCs w:val="24"/>
        </w:rPr>
        <w:t>will</w:t>
      </w:r>
      <w:r w:rsidR="000350B7">
        <w:rPr>
          <w:rFonts w:ascii="Times New Roman" w:hAnsi="Times New Roman" w:cs="Times New Roman"/>
          <w:sz w:val="24"/>
          <w:szCs w:val="24"/>
        </w:rPr>
        <w:t xml:space="preserve"> scientists</w:t>
      </w:r>
      <w:r w:rsidR="00575962" w:rsidRPr="00BE2C21">
        <w:rPr>
          <w:rFonts w:ascii="Times New Roman" w:hAnsi="Times New Roman" w:cs="Times New Roman"/>
          <w:sz w:val="24"/>
          <w:szCs w:val="24"/>
        </w:rPr>
        <w:t xml:space="preserve"> answer the</w:t>
      </w:r>
      <w:r w:rsidR="000350B7">
        <w:rPr>
          <w:rFonts w:ascii="Times New Roman" w:hAnsi="Times New Roman" w:cs="Times New Roman"/>
          <w:sz w:val="24"/>
          <w:szCs w:val="24"/>
        </w:rPr>
        <w:t>ir</w:t>
      </w:r>
      <w:r w:rsidR="00575962" w:rsidRPr="00BE2C21">
        <w:rPr>
          <w:rFonts w:ascii="Times New Roman" w:hAnsi="Times New Roman" w:cs="Times New Roman"/>
          <w:sz w:val="24"/>
          <w:szCs w:val="24"/>
        </w:rPr>
        <w:t xml:space="preserve"> research question</w:t>
      </w:r>
      <w:r w:rsidR="000350B7">
        <w:rPr>
          <w:rFonts w:ascii="Times New Roman" w:hAnsi="Times New Roman" w:cs="Times New Roman"/>
          <w:sz w:val="24"/>
          <w:szCs w:val="24"/>
        </w:rPr>
        <w:t>s</w:t>
      </w:r>
      <w:r w:rsidR="00575962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575962" w:rsidRPr="00BE2C21">
        <w:rPr>
          <w:rFonts w:ascii="Times New Roman" w:hAnsi="Times New Roman" w:cs="Times New Roman"/>
          <w:sz w:val="24"/>
          <w:szCs w:val="24"/>
        </w:rPr>
        <w:fldChar w:fldCharType="begin"/>
      </w:r>
      <w:r w:rsidR="00575962" w:rsidRPr="00BE2C21">
        <w:rPr>
          <w:rFonts w:ascii="Times New Roman" w:hAnsi="Times New Roman" w:cs="Times New Roman"/>
          <w:sz w:val="24"/>
          <w:szCs w:val="24"/>
        </w:rPr>
        <w:instrText>ADDIN RW.CITE{{316 Archontoulis,SotiriosV 2015}}</w:instrText>
      </w:r>
      <w:r w:rsidR="00575962" w:rsidRPr="00BE2C21">
        <w:rPr>
          <w:rFonts w:ascii="Times New Roman" w:hAnsi="Times New Roman" w:cs="Times New Roman"/>
          <w:sz w:val="24"/>
          <w:szCs w:val="24"/>
        </w:rPr>
        <w:fldChar w:fldCharType="separate"/>
      </w:r>
      <w:r w:rsidR="00575962" w:rsidRPr="00BE2C21">
        <w:rPr>
          <w:rFonts w:ascii="Times New Roman" w:hAnsi="Times New Roman" w:cs="Times New Roman"/>
          <w:sz w:val="24"/>
          <w:szCs w:val="24"/>
        </w:rPr>
        <w:t>(Archontoulis and Miguez 2015)</w:t>
      </w:r>
      <w:r w:rsidR="00575962" w:rsidRPr="00BE2C21">
        <w:rPr>
          <w:rFonts w:ascii="Times New Roman" w:hAnsi="Times New Roman" w:cs="Times New Roman"/>
          <w:sz w:val="24"/>
          <w:szCs w:val="24"/>
        </w:rPr>
        <w:fldChar w:fldCharType="end"/>
      </w:r>
      <w:r w:rsidR="00575962" w:rsidRPr="00BE2C21">
        <w:rPr>
          <w:rFonts w:ascii="Times New Roman" w:hAnsi="Times New Roman" w:cs="Times New Roman"/>
          <w:sz w:val="24"/>
          <w:szCs w:val="24"/>
        </w:rPr>
        <w:t xml:space="preserve">. Therefore, in </w:t>
      </w:r>
      <w:r w:rsidR="005C6B26">
        <w:rPr>
          <w:rFonts w:ascii="Times New Roman" w:hAnsi="Times New Roman" w:cs="Times New Roman"/>
          <w:sz w:val="24"/>
          <w:szCs w:val="24"/>
        </w:rPr>
        <w:t xml:space="preserve">crop-weed </w:t>
      </w:r>
      <w:r w:rsidR="006A1208">
        <w:rPr>
          <w:rFonts w:ascii="Times New Roman" w:hAnsi="Times New Roman" w:cs="Times New Roman"/>
          <w:sz w:val="24"/>
          <w:szCs w:val="24"/>
        </w:rPr>
        <w:t xml:space="preserve">relationship </w:t>
      </w:r>
      <w:r w:rsidR="005C6B26">
        <w:rPr>
          <w:rFonts w:ascii="Times New Roman" w:hAnsi="Times New Roman" w:cs="Times New Roman"/>
          <w:sz w:val="24"/>
          <w:szCs w:val="24"/>
        </w:rPr>
        <w:t>studies in additive design</w:t>
      </w:r>
      <w:r w:rsidR="00575962" w:rsidRPr="00BE2C21">
        <w:rPr>
          <w:rFonts w:ascii="Times New Roman" w:hAnsi="Times New Roman" w:cs="Times New Roman"/>
          <w:sz w:val="24"/>
          <w:szCs w:val="24"/>
        </w:rPr>
        <w:t>, the model that provides</w:t>
      </w:r>
      <w:r w:rsidR="0021047E">
        <w:rPr>
          <w:rFonts w:ascii="Times New Roman" w:hAnsi="Times New Roman" w:cs="Times New Roman"/>
          <w:sz w:val="24"/>
          <w:szCs w:val="24"/>
        </w:rPr>
        <w:t xml:space="preserve"> a</w:t>
      </w:r>
      <w:r w:rsidR="00027C12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027C12" w:rsidRPr="0021047E">
        <w:rPr>
          <w:rFonts w:ascii="Times New Roman" w:hAnsi="Times New Roman" w:cs="Times New Roman"/>
          <w:noProof/>
          <w:sz w:val="24"/>
          <w:szCs w:val="24"/>
        </w:rPr>
        <w:t>good</w:t>
      </w:r>
      <w:r w:rsidR="00027C12" w:rsidRPr="00BE2C21">
        <w:rPr>
          <w:rFonts w:ascii="Times New Roman" w:hAnsi="Times New Roman" w:cs="Times New Roman"/>
          <w:sz w:val="24"/>
          <w:szCs w:val="24"/>
        </w:rPr>
        <w:t xml:space="preserve"> fit and</w:t>
      </w:r>
      <w:r w:rsidR="00851629">
        <w:rPr>
          <w:rFonts w:ascii="Times New Roman" w:hAnsi="Times New Roman" w:cs="Times New Roman"/>
          <w:sz w:val="24"/>
          <w:szCs w:val="24"/>
        </w:rPr>
        <w:t xml:space="preserve"> meaningful</w:t>
      </w:r>
      <w:r w:rsidR="00575962" w:rsidRPr="00BE2C21">
        <w:rPr>
          <w:rFonts w:ascii="Times New Roman" w:hAnsi="Times New Roman" w:cs="Times New Roman"/>
          <w:sz w:val="24"/>
          <w:szCs w:val="24"/>
        </w:rPr>
        <w:t xml:space="preserve"> biological parameters </w:t>
      </w:r>
      <w:r w:rsidR="0021047E">
        <w:rPr>
          <w:rFonts w:ascii="Times New Roman" w:hAnsi="Times New Roman" w:cs="Times New Roman"/>
          <w:noProof/>
          <w:sz w:val="24"/>
          <w:szCs w:val="24"/>
        </w:rPr>
        <w:t>are</w:t>
      </w:r>
      <w:r w:rsidR="00BB1B04">
        <w:rPr>
          <w:rFonts w:ascii="Times New Roman" w:hAnsi="Times New Roman" w:cs="Times New Roman"/>
          <w:sz w:val="24"/>
          <w:szCs w:val="24"/>
        </w:rPr>
        <w:t xml:space="preserve"> </w:t>
      </w:r>
      <w:r w:rsidR="000350B7">
        <w:rPr>
          <w:rFonts w:ascii="Times New Roman" w:hAnsi="Times New Roman" w:cs="Times New Roman"/>
          <w:sz w:val="24"/>
          <w:szCs w:val="24"/>
        </w:rPr>
        <w:t xml:space="preserve">considered a </w:t>
      </w:r>
      <w:r w:rsidR="0045294B">
        <w:rPr>
          <w:rFonts w:ascii="Times New Roman" w:hAnsi="Times New Roman" w:cs="Times New Roman"/>
          <w:sz w:val="24"/>
          <w:szCs w:val="24"/>
        </w:rPr>
        <w:t>strong candidate model</w:t>
      </w:r>
      <w:r w:rsidR="002656A1">
        <w:rPr>
          <w:rFonts w:ascii="Times New Roman" w:hAnsi="Times New Roman" w:cs="Times New Roman"/>
          <w:sz w:val="24"/>
          <w:szCs w:val="24"/>
        </w:rPr>
        <w:t>.</w:t>
      </w:r>
    </w:p>
    <w:p w14:paraId="7CA4F738" w14:textId="2ED53533" w:rsidR="002656A1" w:rsidRPr="00BE2C21" w:rsidRDefault="002656A1" w:rsidP="002656A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BE2C21">
        <w:rPr>
          <w:rFonts w:ascii="Times New Roman" w:hAnsi="Times New Roman" w:cs="Times New Roman"/>
          <w:sz w:val="24"/>
          <w:szCs w:val="24"/>
        </w:rPr>
        <w:t xml:space="preserve">tudies have described the relationship </w:t>
      </w:r>
      <w:r>
        <w:rPr>
          <w:rFonts w:ascii="Times New Roman" w:hAnsi="Times New Roman" w:cs="Times New Roman"/>
          <w:sz w:val="24"/>
          <w:szCs w:val="24"/>
        </w:rPr>
        <w:t xml:space="preserve">function </w:t>
      </w:r>
      <w:r w:rsidRPr="00BE2C21">
        <w:rPr>
          <w:rFonts w:ascii="Times New Roman" w:hAnsi="Times New Roman" w:cs="Times New Roman"/>
          <w:sz w:val="24"/>
          <w:szCs w:val="24"/>
        </w:rPr>
        <w:t xml:space="preserve">of crop yield </w:t>
      </w:r>
      <w:r>
        <w:rPr>
          <w:rFonts w:ascii="Times New Roman" w:hAnsi="Times New Roman" w:cs="Times New Roman"/>
          <w:sz w:val="24"/>
          <w:szCs w:val="24"/>
        </w:rPr>
        <w:t xml:space="preserve">loss </w:t>
      </w:r>
      <w:r w:rsidRPr="00BE2C21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response to </w:t>
      </w:r>
      <w:r w:rsidRPr="00BE2C21">
        <w:rPr>
          <w:rFonts w:ascii="Times New Roman" w:hAnsi="Times New Roman" w:cs="Times New Roman"/>
          <w:sz w:val="24"/>
          <w:szCs w:val="24"/>
        </w:rPr>
        <w:t xml:space="preserve">weed density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Pr="00BE2C21">
        <w:rPr>
          <w:rFonts w:ascii="Times New Roman" w:hAnsi="Times New Roman" w:cs="Times New Roman"/>
          <w:sz w:val="24"/>
          <w:szCs w:val="24"/>
        </w:rPr>
        <w:t>additive design.</w:t>
      </w:r>
      <w:r>
        <w:rPr>
          <w:rFonts w:ascii="Times New Roman" w:hAnsi="Times New Roman" w:cs="Times New Roman"/>
          <w:sz w:val="24"/>
          <w:szCs w:val="24"/>
        </w:rPr>
        <w:t xml:space="preserve"> In the weed science </w:t>
      </w:r>
      <w:r w:rsidRPr="0021047E">
        <w:rPr>
          <w:rFonts w:ascii="Times New Roman" w:hAnsi="Times New Roman" w:cs="Times New Roman"/>
          <w:noProof/>
          <w:sz w:val="24"/>
          <w:szCs w:val="24"/>
        </w:rPr>
        <w:t>literature</w:t>
      </w:r>
      <w:r>
        <w:rPr>
          <w:rFonts w:ascii="Times New Roman" w:hAnsi="Times New Roman" w:cs="Times New Roman"/>
          <w:sz w:val="24"/>
          <w:szCs w:val="24"/>
        </w:rPr>
        <w:t xml:space="preserve">, despite the revisions and recommendation in using the rectangular hyperbola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>ADDIN RW.CITE{{174 Swanton,ClarenceJ 2015; 312 Ritz,Christian 2015}}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5A34A1">
        <w:rPr>
          <w:rFonts w:ascii="Times New Roman" w:hAnsi="Times New Roman" w:cs="Times New Roman"/>
          <w:sz w:val="24"/>
          <w:szCs w:val="24"/>
        </w:rPr>
        <w:t>(Ritz et al. 2015; Swanton et al. 2015)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there is no</w:t>
      </w:r>
      <w:r w:rsidRPr="00BE2C21">
        <w:rPr>
          <w:rFonts w:ascii="Times New Roman" w:hAnsi="Times New Roman" w:cs="Times New Roman"/>
          <w:sz w:val="24"/>
          <w:szCs w:val="24"/>
        </w:rPr>
        <w:t xml:space="preserve"> common sense of which </w:t>
      </w:r>
      <w:r>
        <w:rPr>
          <w:rFonts w:ascii="Times New Roman" w:hAnsi="Times New Roman" w:cs="Times New Roman"/>
          <w:sz w:val="24"/>
          <w:szCs w:val="24"/>
        </w:rPr>
        <w:t xml:space="preserve">model </w:t>
      </w:r>
      <w:r w:rsidRPr="00BE2C21">
        <w:rPr>
          <w:rFonts w:ascii="Times New Roman" w:hAnsi="Times New Roman" w:cs="Times New Roman"/>
          <w:sz w:val="24"/>
          <w:szCs w:val="24"/>
        </w:rPr>
        <w:t>is the most appropriate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2C21"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>ADDIN RW.CITE{{310 Strieder,MarcioLuiz 2007; 309 Silva,DanielValadão 2015; 311 Voll,E 2002; 360 Trezzi,MM 2015}}</w:instrText>
      </w:r>
      <w:r w:rsidRPr="00BE2C21">
        <w:rPr>
          <w:rFonts w:ascii="Times New Roman" w:hAnsi="Times New Roman" w:cs="Times New Roman"/>
          <w:sz w:val="24"/>
          <w:szCs w:val="24"/>
        </w:rPr>
        <w:fldChar w:fldCharType="separate"/>
      </w:r>
      <w:r w:rsidRPr="00563722">
        <w:rPr>
          <w:rFonts w:ascii="Times New Roman" w:hAnsi="Times New Roman" w:cs="Times New Roman"/>
          <w:sz w:val="24"/>
          <w:szCs w:val="24"/>
        </w:rPr>
        <w:t>(Silva et al. 2015; Strieder et al. 2007; Trezzi et al. 2015; Voll et al. 2002)</w:t>
      </w:r>
      <w:r w:rsidRPr="00BE2C21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 F</w:t>
      </w:r>
      <w:r w:rsidRPr="00BE2C21">
        <w:rPr>
          <w:rFonts w:ascii="Times New Roman" w:hAnsi="Times New Roman" w:cs="Times New Roman"/>
          <w:sz w:val="24"/>
          <w:szCs w:val="24"/>
        </w:rPr>
        <w:t xml:space="preserve">our major regressions curves </w:t>
      </w:r>
      <w:r w:rsidRPr="0021047E">
        <w:rPr>
          <w:rFonts w:ascii="Times New Roman" w:hAnsi="Times New Roman" w:cs="Times New Roman"/>
          <w:noProof/>
          <w:sz w:val="24"/>
          <w:szCs w:val="24"/>
        </w:rPr>
        <w:t>are commonly used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Pr="00BE2C21">
        <w:rPr>
          <w:rFonts w:ascii="Times New Roman" w:hAnsi="Times New Roman" w:cs="Times New Roman"/>
          <w:sz w:val="24"/>
          <w:szCs w:val="24"/>
        </w:rPr>
        <w:t xml:space="preserve">linear (Figure 1A), polynomial quadratic (Figure 1B), sigmoid (Figure 1C), and rectangular hyperbola (Figure 1D).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0E65C00" w14:textId="72711AE8" w:rsidR="002A7BBE" w:rsidRPr="00BE2C21" w:rsidRDefault="00085B35" w:rsidP="00BE2C2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E2C21">
        <w:rPr>
          <w:rFonts w:ascii="Times New Roman" w:hAnsi="Times New Roman" w:cs="Times New Roman"/>
          <w:sz w:val="24"/>
          <w:szCs w:val="24"/>
        </w:rPr>
        <w:tab/>
      </w:r>
      <w:r w:rsidR="009163F3">
        <w:rPr>
          <w:rFonts w:ascii="Times New Roman" w:hAnsi="Times New Roman" w:cs="Times New Roman"/>
          <w:sz w:val="24"/>
          <w:szCs w:val="24"/>
        </w:rPr>
        <w:t xml:space="preserve">The advances in statistical software </w:t>
      </w:r>
      <w:r w:rsidR="00F05633">
        <w:rPr>
          <w:rFonts w:ascii="Times New Roman" w:hAnsi="Times New Roman" w:cs="Times New Roman"/>
          <w:sz w:val="24"/>
          <w:szCs w:val="24"/>
        </w:rPr>
        <w:t>will result in</w:t>
      </w:r>
      <w:r w:rsidR="009163F3">
        <w:rPr>
          <w:rFonts w:ascii="Times New Roman" w:hAnsi="Times New Roman" w:cs="Times New Roman"/>
          <w:sz w:val="24"/>
          <w:szCs w:val="24"/>
        </w:rPr>
        <w:t xml:space="preserve"> the use of </w:t>
      </w:r>
      <w:r w:rsidR="00F05633">
        <w:rPr>
          <w:rFonts w:ascii="Times New Roman" w:hAnsi="Times New Roman" w:cs="Times New Roman"/>
          <w:sz w:val="24"/>
          <w:szCs w:val="24"/>
        </w:rPr>
        <w:t xml:space="preserve">more </w:t>
      </w:r>
      <w:r w:rsidR="009163F3">
        <w:rPr>
          <w:rFonts w:ascii="Times New Roman" w:hAnsi="Times New Roman" w:cs="Times New Roman"/>
          <w:sz w:val="24"/>
          <w:szCs w:val="24"/>
        </w:rPr>
        <w:t>standardized and complex methods</w:t>
      </w:r>
      <w:r w:rsidR="00AB4E9E">
        <w:rPr>
          <w:rFonts w:ascii="Times New Roman" w:hAnsi="Times New Roman" w:cs="Times New Roman"/>
          <w:sz w:val="24"/>
          <w:szCs w:val="24"/>
        </w:rPr>
        <w:t xml:space="preserve"> nonlinear regression analysis</w:t>
      </w:r>
      <w:r w:rsidR="009163F3">
        <w:rPr>
          <w:rFonts w:ascii="Times New Roman" w:hAnsi="Times New Roman" w:cs="Times New Roman"/>
          <w:sz w:val="24"/>
          <w:szCs w:val="24"/>
        </w:rPr>
        <w:t xml:space="preserve"> </w:t>
      </w:r>
      <w:r w:rsidR="00AB4E9E">
        <w:rPr>
          <w:rFonts w:ascii="Times New Roman" w:hAnsi="Times New Roman" w:cs="Times New Roman"/>
          <w:sz w:val="24"/>
          <w:szCs w:val="24"/>
        </w:rPr>
        <w:t xml:space="preserve">that could be carried out by non-statistician </w:t>
      </w:r>
      <w:r w:rsidR="00AB4E9E">
        <w:rPr>
          <w:rFonts w:ascii="Times New Roman" w:hAnsi="Times New Roman" w:cs="Times New Roman"/>
          <w:sz w:val="24"/>
          <w:szCs w:val="24"/>
        </w:rPr>
        <w:lastRenderedPageBreak/>
        <w:fldChar w:fldCharType="begin"/>
      </w:r>
      <w:r w:rsidR="00AB4E9E">
        <w:rPr>
          <w:rFonts w:ascii="Times New Roman" w:hAnsi="Times New Roman" w:cs="Times New Roman"/>
          <w:sz w:val="24"/>
          <w:szCs w:val="24"/>
        </w:rPr>
        <w:instrText>ADDIN RW.CITE{{117 Knezevic,StevanZ 2007}}</w:instrText>
      </w:r>
      <w:r w:rsidR="00AB4E9E">
        <w:rPr>
          <w:rFonts w:ascii="Times New Roman" w:hAnsi="Times New Roman" w:cs="Times New Roman"/>
          <w:sz w:val="24"/>
          <w:szCs w:val="24"/>
        </w:rPr>
        <w:fldChar w:fldCharType="separate"/>
      </w:r>
      <w:r w:rsidR="00AB4E9E" w:rsidRPr="00AB4E9E">
        <w:rPr>
          <w:rFonts w:ascii="Times New Roman" w:hAnsi="Times New Roman" w:cs="Times New Roman"/>
          <w:sz w:val="24"/>
          <w:szCs w:val="24"/>
        </w:rPr>
        <w:t>(Knezevic et al. 2007)</w:t>
      </w:r>
      <w:r w:rsidR="00AB4E9E">
        <w:rPr>
          <w:rFonts w:ascii="Times New Roman" w:hAnsi="Times New Roman" w:cs="Times New Roman"/>
          <w:sz w:val="24"/>
          <w:szCs w:val="24"/>
        </w:rPr>
        <w:fldChar w:fldCharType="end"/>
      </w:r>
      <w:r w:rsidR="00AB4E9E">
        <w:rPr>
          <w:rFonts w:ascii="Times New Roman" w:hAnsi="Times New Roman" w:cs="Times New Roman"/>
          <w:sz w:val="24"/>
          <w:szCs w:val="24"/>
        </w:rPr>
        <w:t xml:space="preserve">. </w:t>
      </w:r>
      <w:r w:rsidR="00721D6C" w:rsidRPr="00BE2C21">
        <w:rPr>
          <w:rFonts w:ascii="Times New Roman" w:hAnsi="Times New Roman" w:cs="Times New Roman"/>
          <w:sz w:val="24"/>
          <w:szCs w:val="24"/>
        </w:rPr>
        <w:t xml:space="preserve">Here, we compare three </w:t>
      </w:r>
      <w:r w:rsidR="000804F4">
        <w:rPr>
          <w:rFonts w:ascii="Times New Roman" w:hAnsi="Times New Roman" w:cs="Times New Roman"/>
          <w:sz w:val="24"/>
          <w:szCs w:val="24"/>
        </w:rPr>
        <w:t xml:space="preserve">non-nested </w:t>
      </w:r>
      <w:r w:rsidR="00C71FB4">
        <w:rPr>
          <w:rFonts w:ascii="Times New Roman" w:hAnsi="Times New Roman" w:cs="Times New Roman"/>
          <w:sz w:val="24"/>
          <w:szCs w:val="24"/>
        </w:rPr>
        <w:t xml:space="preserve">candidate </w:t>
      </w:r>
      <w:r w:rsidR="00BD1FBE">
        <w:rPr>
          <w:rFonts w:ascii="Times New Roman" w:hAnsi="Times New Roman" w:cs="Times New Roman"/>
          <w:sz w:val="24"/>
          <w:szCs w:val="24"/>
        </w:rPr>
        <w:t>models</w:t>
      </w:r>
      <w:r w:rsidR="00B021AC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721D6C" w:rsidRPr="00BE2C21">
        <w:rPr>
          <w:rFonts w:ascii="Times New Roman" w:hAnsi="Times New Roman" w:cs="Times New Roman"/>
          <w:sz w:val="24"/>
          <w:szCs w:val="24"/>
        </w:rPr>
        <w:t xml:space="preserve">(polynomial quadratic, </w:t>
      </w:r>
      <w:r w:rsidR="009A468B" w:rsidRPr="00BE2C21">
        <w:rPr>
          <w:rFonts w:ascii="Times New Roman" w:hAnsi="Times New Roman" w:cs="Times New Roman"/>
          <w:sz w:val="24"/>
          <w:szCs w:val="24"/>
        </w:rPr>
        <w:t>logistic</w:t>
      </w:r>
      <w:r w:rsidR="00027C12" w:rsidRPr="00BE2C21">
        <w:rPr>
          <w:rFonts w:ascii="Times New Roman" w:hAnsi="Times New Roman" w:cs="Times New Roman"/>
          <w:sz w:val="24"/>
          <w:szCs w:val="24"/>
        </w:rPr>
        <w:t xml:space="preserve">, and </w:t>
      </w:r>
      <w:r w:rsidR="00BB1B04">
        <w:rPr>
          <w:rFonts w:ascii="Times New Roman" w:hAnsi="Times New Roman" w:cs="Times New Roman"/>
          <w:sz w:val="24"/>
          <w:szCs w:val="24"/>
        </w:rPr>
        <w:t>a rectangular hyperbola</w:t>
      </w:r>
      <w:r w:rsidR="0073597F" w:rsidRPr="00BE2C21">
        <w:rPr>
          <w:rFonts w:ascii="Times New Roman" w:hAnsi="Times New Roman" w:cs="Times New Roman"/>
          <w:sz w:val="24"/>
          <w:szCs w:val="24"/>
        </w:rPr>
        <w:t>)</w:t>
      </w:r>
      <w:r w:rsidR="00721D6C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1A716E">
        <w:rPr>
          <w:rFonts w:ascii="Times New Roman" w:hAnsi="Times New Roman" w:cs="Times New Roman"/>
          <w:sz w:val="24"/>
          <w:szCs w:val="24"/>
        </w:rPr>
        <w:t xml:space="preserve">for </w:t>
      </w:r>
      <w:r w:rsidR="009056A5">
        <w:rPr>
          <w:rFonts w:ascii="Times New Roman" w:hAnsi="Times New Roman" w:cs="Times New Roman"/>
          <w:sz w:val="24"/>
          <w:szCs w:val="24"/>
        </w:rPr>
        <w:t>describing</w:t>
      </w:r>
      <w:r w:rsidR="0021047E">
        <w:rPr>
          <w:rFonts w:ascii="Times New Roman" w:hAnsi="Times New Roman" w:cs="Times New Roman"/>
          <w:sz w:val="24"/>
          <w:szCs w:val="24"/>
        </w:rPr>
        <w:t xml:space="preserve"> the</w:t>
      </w:r>
      <w:r w:rsidR="009056A5">
        <w:rPr>
          <w:rFonts w:ascii="Times New Roman" w:hAnsi="Times New Roman" w:cs="Times New Roman"/>
          <w:sz w:val="24"/>
          <w:szCs w:val="24"/>
        </w:rPr>
        <w:t xml:space="preserve"> </w:t>
      </w:r>
      <w:r w:rsidR="001A716E" w:rsidRPr="0021047E">
        <w:rPr>
          <w:rFonts w:ascii="Times New Roman" w:hAnsi="Times New Roman" w:cs="Times New Roman"/>
          <w:noProof/>
          <w:sz w:val="24"/>
          <w:szCs w:val="24"/>
        </w:rPr>
        <w:t>crop-weed</w:t>
      </w:r>
      <w:r w:rsidR="001A716E">
        <w:rPr>
          <w:rFonts w:ascii="Times New Roman" w:hAnsi="Times New Roman" w:cs="Times New Roman"/>
          <w:sz w:val="24"/>
          <w:szCs w:val="24"/>
        </w:rPr>
        <w:t xml:space="preserve"> relationship</w:t>
      </w:r>
      <w:r w:rsidR="00721D6C" w:rsidRPr="00BE2C21">
        <w:rPr>
          <w:rFonts w:ascii="Times New Roman" w:hAnsi="Times New Roman" w:cs="Times New Roman"/>
          <w:sz w:val="24"/>
          <w:szCs w:val="24"/>
        </w:rPr>
        <w:t xml:space="preserve">. </w:t>
      </w:r>
      <w:r w:rsidR="00CC00CD" w:rsidRPr="00BE2C21">
        <w:rPr>
          <w:rFonts w:ascii="Times New Roman" w:hAnsi="Times New Roman" w:cs="Times New Roman"/>
          <w:sz w:val="24"/>
          <w:szCs w:val="24"/>
        </w:rPr>
        <w:t>We use</w:t>
      </w:r>
      <w:r w:rsidR="009056A5">
        <w:rPr>
          <w:rFonts w:ascii="Times New Roman" w:hAnsi="Times New Roman" w:cs="Times New Roman"/>
          <w:sz w:val="24"/>
          <w:szCs w:val="24"/>
        </w:rPr>
        <w:t>d data</w:t>
      </w:r>
      <w:r w:rsidR="00DF3896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9056A5">
        <w:rPr>
          <w:rFonts w:ascii="Times New Roman" w:hAnsi="Times New Roman" w:cs="Times New Roman"/>
          <w:sz w:val="24"/>
          <w:szCs w:val="24"/>
        </w:rPr>
        <w:t xml:space="preserve">from an </w:t>
      </w:r>
      <w:r w:rsidR="00DF3896" w:rsidRPr="00BE2C21">
        <w:rPr>
          <w:rFonts w:ascii="Times New Roman" w:hAnsi="Times New Roman" w:cs="Times New Roman"/>
          <w:sz w:val="24"/>
          <w:szCs w:val="24"/>
        </w:rPr>
        <w:t xml:space="preserve">experiment of </w:t>
      </w:r>
      <w:r w:rsidR="00CF6FB3">
        <w:rPr>
          <w:rFonts w:ascii="Times New Roman" w:hAnsi="Times New Roman" w:cs="Times New Roman"/>
          <w:sz w:val="24"/>
          <w:szCs w:val="24"/>
        </w:rPr>
        <w:t>corn</w:t>
      </w:r>
      <w:r w:rsidR="00CC00CD" w:rsidRPr="00BE2C21">
        <w:rPr>
          <w:rFonts w:ascii="Times New Roman" w:hAnsi="Times New Roman" w:cs="Times New Roman"/>
          <w:sz w:val="24"/>
          <w:szCs w:val="24"/>
        </w:rPr>
        <w:t xml:space="preserve"> (</w:t>
      </w:r>
      <w:r w:rsidR="00CC00CD" w:rsidRPr="00BE2C21">
        <w:rPr>
          <w:rFonts w:ascii="Times New Roman" w:hAnsi="Times New Roman" w:cs="Times New Roman"/>
          <w:i/>
          <w:sz w:val="24"/>
          <w:szCs w:val="24"/>
        </w:rPr>
        <w:t>Zea mays</w:t>
      </w:r>
      <w:r w:rsidR="00604CE8" w:rsidRPr="00BE2C21">
        <w:rPr>
          <w:rFonts w:ascii="Times New Roman" w:hAnsi="Times New Roman" w:cs="Times New Roman"/>
          <w:sz w:val="24"/>
          <w:szCs w:val="24"/>
        </w:rPr>
        <w:t xml:space="preserve"> L.</w:t>
      </w:r>
      <w:r w:rsidR="00CC00CD" w:rsidRPr="00BE2C21">
        <w:rPr>
          <w:rFonts w:ascii="Times New Roman" w:hAnsi="Times New Roman" w:cs="Times New Roman"/>
          <w:sz w:val="24"/>
          <w:szCs w:val="24"/>
        </w:rPr>
        <w:t xml:space="preserve">) in competition </w:t>
      </w:r>
      <w:r w:rsidR="009056A5">
        <w:rPr>
          <w:rFonts w:ascii="Times New Roman" w:hAnsi="Times New Roman" w:cs="Times New Roman"/>
          <w:sz w:val="24"/>
          <w:szCs w:val="24"/>
        </w:rPr>
        <w:t>with</w:t>
      </w:r>
      <w:r w:rsidR="009056A5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CC00CD" w:rsidRPr="00BE2C21">
        <w:rPr>
          <w:rFonts w:ascii="Times New Roman" w:hAnsi="Times New Roman" w:cs="Times New Roman"/>
          <w:sz w:val="24"/>
          <w:szCs w:val="24"/>
        </w:rPr>
        <w:t xml:space="preserve">two weed species, </w:t>
      </w:r>
      <w:r w:rsidR="00CC00CD" w:rsidRPr="00BE2C21">
        <w:rPr>
          <w:rFonts w:ascii="Times New Roman" w:hAnsi="Times New Roman" w:cs="Times New Roman"/>
          <w:i/>
          <w:sz w:val="24"/>
          <w:szCs w:val="24"/>
        </w:rPr>
        <w:t xml:space="preserve">Richardia </w:t>
      </w:r>
      <w:r w:rsidR="00CC00CD" w:rsidRPr="006E0556">
        <w:rPr>
          <w:rFonts w:ascii="Times New Roman" w:hAnsi="Times New Roman" w:cs="Times New Roman"/>
          <w:i/>
          <w:noProof/>
          <w:sz w:val="24"/>
          <w:szCs w:val="24"/>
        </w:rPr>
        <w:t>brasiliensis</w:t>
      </w:r>
      <w:r w:rsidR="006E0556">
        <w:rPr>
          <w:rFonts w:ascii="Times New Roman" w:hAnsi="Times New Roman" w:cs="Times New Roman"/>
          <w:i/>
          <w:noProof/>
          <w:sz w:val="24"/>
          <w:szCs w:val="24"/>
        </w:rPr>
        <w:t>,</w:t>
      </w:r>
      <w:r w:rsidR="00CC00CD"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 w:rsidR="00CC00CD" w:rsidRPr="00BE2C21">
        <w:rPr>
          <w:rFonts w:ascii="Times New Roman" w:hAnsi="Times New Roman" w:cs="Times New Roman"/>
          <w:i/>
          <w:sz w:val="24"/>
          <w:szCs w:val="24"/>
        </w:rPr>
        <w:t>Commelina benghalensis</w:t>
      </w:r>
      <w:r w:rsidR="00CC00CD" w:rsidRPr="00BE2C21">
        <w:rPr>
          <w:rFonts w:ascii="Times New Roman" w:hAnsi="Times New Roman" w:cs="Times New Roman"/>
          <w:sz w:val="24"/>
          <w:szCs w:val="24"/>
        </w:rPr>
        <w:t xml:space="preserve">. </w:t>
      </w:r>
      <w:r w:rsidR="009056A5">
        <w:rPr>
          <w:rFonts w:ascii="Times New Roman" w:hAnsi="Times New Roman" w:cs="Times New Roman"/>
          <w:sz w:val="24"/>
          <w:szCs w:val="24"/>
        </w:rPr>
        <w:t xml:space="preserve">First, we want to </w:t>
      </w:r>
      <w:r w:rsidR="006E0556">
        <w:rPr>
          <w:rFonts w:ascii="Times New Roman" w:hAnsi="Times New Roman" w:cs="Times New Roman"/>
          <w:sz w:val="24"/>
          <w:szCs w:val="24"/>
        </w:rPr>
        <w:t>show</w:t>
      </w:r>
      <w:r w:rsidR="009056A5">
        <w:rPr>
          <w:rFonts w:ascii="Times New Roman" w:hAnsi="Times New Roman" w:cs="Times New Roman"/>
          <w:sz w:val="24"/>
          <w:szCs w:val="24"/>
        </w:rPr>
        <w:t xml:space="preserve"> the </w:t>
      </w:r>
      <w:r w:rsidR="00C746DF">
        <w:rPr>
          <w:rFonts w:ascii="Times New Roman" w:hAnsi="Times New Roman" w:cs="Times New Roman"/>
          <w:sz w:val="24"/>
          <w:szCs w:val="24"/>
        </w:rPr>
        <w:t>top</w:t>
      </w:r>
      <w:r w:rsidR="00BB1B04">
        <w:rPr>
          <w:rFonts w:ascii="Times New Roman" w:hAnsi="Times New Roman" w:cs="Times New Roman"/>
          <w:sz w:val="24"/>
          <w:szCs w:val="24"/>
        </w:rPr>
        <w:t xml:space="preserve"> </w:t>
      </w:r>
      <w:r w:rsidR="009056A5">
        <w:rPr>
          <w:rFonts w:ascii="Times New Roman" w:hAnsi="Times New Roman" w:cs="Times New Roman"/>
          <w:sz w:val="24"/>
          <w:szCs w:val="24"/>
        </w:rPr>
        <w:t xml:space="preserve">model to describe the crop-weed relationship for each weed species. Second, </w:t>
      </w:r>
      <w:r w:rsidR="00CC00CD" w:rsidRPr="00BE2C21">
        <w:rPr>
          <w:rFonts w:ascii="Times New Roman" w:hAnsi="Times New Roman" w:cs="Times New Roman"/>
          <w:sz w:val="24"/>
          <w:szCs w:val="24"/>
        </w:rPr>
        <w:t xml:space="preserve">we test the hypothesis </w:t>
      </w:r>
      <w:r w:rsidR="006E0556">
        <w:rPr>
          <w:rFonts w:ascii="Times New Roman" w:hAnsi="Times New Roman" w:cs="Times New Roman"/>
          <w:sz w:val="24"/>
          <w:szCs w:val="24"/>
        </w:rPr>
        <w:t>if</w:t>
      </w:r>
      <w:r w:rsidR="00F91D5B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F91D5B" w:rsidRPr="00BE2C21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F91D5B"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 w:rsidR="00F91D5B" w:rsidRPr="00BE2C21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CC00CD" w:rsidRPr="00BE2C21">
        <w:rPr>
          <w:rFonts w:ascii="Times New Roman" w:hAnsi="Times New Roman" w:cs="Times New Roman"/>
          <w:sz w:val="24"/>
          <w:szCs w:val="24"/>
        </w:rPr>
        <w:t xml:space="preserve"> compete similarly </w:t>
      </w:r>
      <w:r w:rsidR="009056A5">
        <w:rPr>
          <w:rFonts w:ascii="Times New Roman" w:hAnsi="Times New Roman" w:cs="Times New Roman"/>
          <w:sz w:val="24"/>
          <w:szCs w:val="24"/>
        </w:rPr>
        <w:t>with</w:t>
      </w:r>
      <w:r w:rsidR="00CC00CD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CF6FB3">
        <w:rPr>
          <w:rFonts w:ascii="Times New Roman" w:hAnsi="Times New Roman" w:cs="Times New Roman"/>
          <w:sz w:val="24"/>
          <w:szCs w:val="24"/>
        </w:rPr>
        <w:t>corn</w:t>
      </w:r>
      <w:r w:rsidR="00CC00CD" w:rsidRPr="00BE2C21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0641AD4" w14:textId="77777777" w:rsidR="009A4A48" w:rsidRPr="00BE2C21" w:rsidRDefault="009A4A48" w:rsidP="00CF6FB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2C21">
        <w:rPr>
          <w:rFonts w:ascii="Times New Roman" w:hAnsi="Times New Roman" w:cs="Times New Roman"/>
          <w:b/>
          <w:sz w:val="24"/>
          <w:szCs w:val="24"/>
        </w:rPr>
        <w:t>Material and Methods</w:t>
      </w:r>
    </w:p>
    <w:p w14:paraId="4B662503" w14:textId="221FCD20" w:rsidR="00456BF4" w:rsidRPr="00BE2C21" w:rsidRDefault="00456BF4" w:rsidP="00BE2C2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6FB3">
        <w:rPr>
          <w:rFonts w:ascii="Times New Roman" w:hAnsi="Times New Roman" w:cs="Times New Roman"/>
          <w:b/>
          <w:sz w:val="24"/>
          <w:szCs w:val="24"/>
        </w:rPr>
        <w:t>Plant Material</w:t>
      </w:r>
      <w:r w:rsidRPr="00BE2C21">
        <w:rPr>
          <w:rFonts w:ascii="Times New Roman" w:hAnsi="Times New Roman" w:cs="Times New Roman"/>
          <w:sz w:val="24"/>
          <w:szCs w:val="24"/>
        </w:rPr>
        <w:t xml:space="preserve">. </w:t>
      </w:r>
      <w:r w:rsidR="00E64BF3" w:rsidRPr="00BE2C21">
        <w:rPr>
          <w:rFonts w:ascii="Times New Roman" w:hAnsi="Times New Roman" w:cs="Times New Roman"/>
          <w:sz w:val="24"/>
          <w:szCs w:val="24"/>
        </w:rPr>
        <w:t>On March 2011, i</w:t>
      </w:r>
      <w:r w:rsidRPr="00BE2C21">
        <w:rPr>
          <w:rFonts w:ascii="Times New Roman" w:hAnsi="Times New Roman" w:cs="Times New Roman"/>
          <w:sz w:val="24"/>
          <w:szCs w:val="24"/>
        </w:rPr>
        <w:t xml:space="preserve">nflorescences of </w:t>
      </w:r>
      <w:r w:rsidRPr="00BE2C21">
        <w:rPr>
          <w:rFonts w:ascii="Times New Roman" w:hAnsi="Times New Roman" w:cs="Times New Roman"/>
          <w:i/>
          <w:sz w:val="24"/>
          <w:szCs w:val="24"/>
        </w:rPr>
        <w:t>R. brasiliensis</w:t>
      </w:r>
      <w:r w:rsidRPr="00BE2C21">
        <w:rPr>
          <w:rFonts w:ascii="Times New Roman" w:hAnsi="Times New Roman" w:cs="Times New Roman"/>
          <w:sz w:val="24"/>
          <w:szCs w:val="24"/>
        </w:rPr>
        <w:t xml:space="preserve"> w</w:t>
      </w:r>
      <w:r w:rsidR="009056A5">
        <w:rPr>
          <w:rFonts w:ascii="Times New Roman" w:hAnsi="Times New Roman" w:cs="Times New Roman"/>
          <w:sz w:val="24"/>
          <w:szCs w:val="24"/>
        </w:rPr>
        <w:t>ere</w:t>
      </w:r>
      <w:r w:rsidRPr="00BE2C21">
        <w:rPr>
          <w:rFonts w:ascii="Times New Roman" w:hAnsi="Times New Roman" w:cs="Times New Roman"/>
          <w:sz w:val="24"/>
          <w:szCs w:val="24"/>
        </w:rPr>
        <w:t xml:space="preserve"> harvest </w:t>
      </w:r>
      <w:r w:rsidR="00E64BF3" w:rsidRPr="00BE2C21">
        <w:rPr>
          <w:rFonts w:ascii="Times New Roman" w:hAnsi="Times New Roman" w:cs="Times New Roman"/>
          <w:sz w:val="24"/>
          <w:szCs w:val="24"/>
        </w:rPr>
        <w:t xml:space="preserve">on </w:t>
      </w:r>
      <w:r w:rsidR="00CA3310" w:rsidRPr="00BE2C21">
        <w:rPr>
          <w:rFonts w:ascii="Times New Roman" w:hAnsi="Times New Roman" w:cs="Times New Roman"/>
          <w:sz w:val="24"/>
          <w:szCs w:val="24"/>
        </w:rPr>
        <w:t>roadsides</w:t>
      </w:r>
      <w:r w:rsidR="007C0725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E64BF3" w:rsidRPr="00BE2C21">
        <w:rPr>
          <w:rFonts w:ascii="Times New Roman" w:hAnsi="Times New Roman" w:cs="Times New Roman"/>
          <w:sz w:val="24"/>
          <w:szCs w:val="24"/>
        </w:rPr>
        <w:t xml:space="preserve">near </w:t>
      </w:r>
      <w:r w:rsidR="007C0725" w:rsidRPr="00BE2C21">
        <w:rPr>
          <w:rFonts w:ascii="Times New Roman" w:hAnsi="Times New Roman" w:cs="Times New Roman"/>
          <w:sz w:val="24"/>
          <w:szCs w:val="24"/>
        </w:rPr>
        <w:t>Diamantina, M</w:t>
      </w:r>
      <w:r w:rsidR="009056A5">
        <w:rPr>
          <w:rFonts w:ascii="Times New Roman" w:hAnsi="Times New Roman" w:cs="Times New Roman"/>
          <w:sz w:val="24"/>
          <w:szCs w:val="24"/>
        </w:rPr>
        <w:t>inas Gerais, Brazil</w:t>
      </w:r>
      <w:r w:rsidRPr="00BE2C21">
        <w:rPr>
          <w:rFonts w:ascii="Times New Roman" w:hAnsi="Times New Roman" w:cs="Times New Roman"/>
          <w:sz w:val="24"/>
          <w:szCs w:val="24"/>
        </w:rPr>
        <w:t xml:space="preserve">. Inflorescences of </w:t>
      </w:r>
      <w:r w:rsidRPr="00BE2C21">
        <w:rPr>
          <w:rFonts w:ascii="Times New Roman" w:hAnsi="Times New Roman" w:cs="Times New Roman"/>
          <w:i/>
          <w:sz w:val="24"/>
          <w:szCs w:val="24"/>
        </w:rPr>
        <w:t>R. brasiliensis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9056A5" w:rsidRPr="00BE2C21">
        <w:rPr>
          <w:rFonts w:ascii="Times New Roman" w:hAnsi="Times New Roman" w:cs="Times New Roman"/>
          <w:sz w:val="24"/>
          <w:szCs w:val="24"/>
        </w:rPr>
        <w:t>w</w:t>
      </w:r>
      <w:r w:rsidR="009056A5">
        <w:rPr>
          <w:rFonts w:ascii="Times New Roman" w:hAnsi="Times New Roman" w:cs="Times New Roman"/>
          <w:sz w:val="24"/>
          <w:szCs w:val="24"/>
        </w:rPr>
        <w:t>ere</w:t>
      </w:r>
      <w:r w:rsidR="009056A5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BE2C21">
        <w:rPr>
          <w:rFonts w:ascii="Times New Roman" w:hAnsi="Times New Roman" w:cs="Times New Roman"/>
          <w:sz w:val="24"/>
          <w:szCs w:val="24"/>
        </w:rPr>
        <w:t>dried at room temperature (25 °C), cleaned, and stored at 5</w:t>
      </w:r>
      <w:r w:rsidR="001105BD">
        <w:rPr>
          <w:rFonts w:ascii="Times New Roman" w:hAnsi="Times New Roman" w:cs="Times New Roman"/>
          <w:sz w:val="24"/>
          <w:szCs w:val="24"/>
        </w:rPr>
        <w:t xml:space="preserve"> </w:t>
      </w:r>
      <w:r w:rsidRPr="00BE2C21">
        <w:rPr>
          <w:rFonts w:ascii="Times New Roman" w:hAnsi="Times New Roman" w:cs="Times New Roman"/>
          <w:sz w:val="24"/>
          <w:szCs w:val="24"/>
        </w:rPr>
        <w:t xml:space="preserve">°C until the </w:t>
      </w:r>
      <w:r w:rsidR="009056A5">
        <w:rPr>
          <w:rFonts w:ascii="Times New Roman" w:hAnsi="Times New Roman" w:cs="Times New Roman"/>
          <w:sz w:val="24"/>
          <w:szCs w:val="24"/>
        </w:rPr>
        <w:t>onset</w:t>
      </w:r>
      <w:r w:rsidR="009056A5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BE2C21">
        <w:rPr>
          <w:rFonts w:ascii="Times New Roman" w:hAnsi="Times New Roman" w:cs="Times New Roman"/>
          <w:sz w:val="24"/>
          <w:szCs w:val="24"/>
        </w:rPr>
        <w:t xml:space="preserve">of the experiment. </w:t>
      </w:r>
      <w:r w:rsidR="00E42E12">
        <w:rPr>
          <w:rFonts w:ascii="Times New Roman" w:hAnsi="Times New Roman" w:cs="Times New Roman"/>
          <w:sz w:val="24"/>
          <w:szCs w:val="24"/>
        </w:rPr>
        <w:t xml:space="preserve">Ten </w:t>
      </w:r>
      <w:r w:rsidR="00E64BF3" w:rsidRPr="00BE2C21">
        <w:rPr>
          <w:rFonts w:ascii="Times New Roman" w:hAnsi="Times New Roman" w:cs="Times New Roman"/>
          <w:sz w:val="24"/>
          <w:szCs w:val="24"/>
        </w:rPr>
        <w:t xml:space="preserve">days before the experiment </w:t>
      </w:r>
      <w:r w:rsidR="009056A5" w:rsidRPr="00BE2C21">
        <w:rPr>
          <w:rFonts w:ascii="Times New Roman" w:hAnsi="Times New Roman" w:cs="Times New Roman"/>
          <w:sz w:val="24"/>
          <w:szCs w:val="24"/>
        </w:rPr>
        <w:t>beg</w:t>
      </w:r>
      <w:r w:rsidR="009056A5">
        <w:rPr>
          <w:rFonts w:ascii="Times New Roman" w:hAnsi="Times New Roman" w:cs="Times New Roman"/>
          <w:sz w:val="24"/>
          <w:szCs w:val="24"/>
        </w:rPr>
        <w:t>a</w:t>
      </w:r>
      <w:r w:rsidR="009056A5" w:rsidRPr="00BE2C21">
        <w:rPr>
          <w:rFonts w:ascii="Times New Roman" w:hAnsi="Times New Roman" w:cs="Times New Roman"/>
          <w:sz w:val="24"/>
          <w:szCs w:val="24"/>
        </w:rPr>
        <w:t>n</w:t>
      </w:r>
      <w:r w:rsidR="009056A5">
        <w:rPr>
          <w:rFonts w:ascii="Times New Roman" w:hAnsi="Times New Roman" w:cs="Times New Roman"/>
          <w:sz w:val="24"/>
          <w:szCs w:val="24"/>
        </w:rPr>
        <w:t xml:space="preserve"> (</w:t>
      </w:r>
      <w:r w:rsidR="00E42E12">
        <w:rPr>
          <w:rFonts w:ascii="Times New Roman" w:hAnsi="Times New Roman" w:cs="Times New Roman"/>
          <w:sz w:val="24"/>
          <w:szCs w:val="24"/>
        </w:rPr>
        <w:t>September 2011</w:t>
      </w:r>
      <w:r w:rsidR="009056A5">
        <w:rPr>
          <w:rFonts w:ascii="Times New Roman" w:hAnsi="Times New Roman" w:cs="Times New Roman"/>
          <w:sz w:val="24"/>
          <w:szCs w:val="24"/>
        </w:rPr>
        <w:t>)</w:t>
      </w:r>
      <w:r w:rsidR="00E64BF3" w:rsidRPr="00BE2C21">
        <w:rPr>
          <w:rFonts w:ascii="Times New Roman" w:hAnsi="Times New Roman" w:cs="Times New Roman"/>
          <w:sz w:val="24"/>
          <w:szCs w:val="24"/>
        </w:rPr>
        <w:t>, stolon</w:t>
      </w:r>
      <w:r w:rsidR="00CA3310" w:rsidRPr="00BE2C21">
        <w:rPr>
          <w:rFonts w:ascii="Times New Roman" w:hAnsi="Times New Roman" w:cs="Times New Roman"/>
          <w:sz w:val="24"/>
          <w:szCs w:val="24"/>
        </w:rPr>
        <w:t xml:space="preserve"> (vegetative propagules) of </w:t>
      </w:r>
      <w:r w:rsidR="00CA3310" w:rsidRPr="00BE2C21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CA3310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9056A5" w:rsidRPr="0021047E">
        <w:rPr>
          <w:rFonts w:ascii="Times New Roman" w:hAnsi="Times New Roman" w:cs="Times New Roman"/>
          <w:noProof/>
          <w:sz w:val="24"/>
          <w:szCs w:val="24"/>
        </w:rPr>
        <w:t xml:space="preserve">were </w:t>
      </w:r>
      <w:r w:rsidR="00CA3310" w:rsidRPr="0021047E">
        <w:rPr>
          <w:rFonts w:ascii="Times New Roman" w:hAnsi="Times New Roman" w:cs="Times New Roman"/>
          <w:noProof/>
          <w:sz w:val="24"/>
          <w:szCs w:val="24"/>
        </w:rPr>
        <w:t>collected</w:t>
      </w:r>
      <w:r w:rsidR="00CA3310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8510A5" w:rsidRPr="00BE2C21">
        <w:rPr>
          <w:rFonts w:ascii="Times New Roman" w:hAnsi="Times New Roman" w:cs="Times New Roman"/>
          <w:sz w:val="24"/>
          <w:szCs w:val="24"/>
        </w:rPr>
        <w:t>in</w:t>
      </w:r>
      <w:r w:rsidR="00E64BF3" w:rsidRPr="00BE2C21">
        <w:rPr>
          <w:rFonts w:ascii="Times New Roman" w:hAnsi="Times New Roman" w:cs="Times New Roman"/>
          <w:sz w:val="24"/>
          <w:szCs w:val="24"/>
        </w:rPr>
        <w:t xml:space="preserve"> wetland</w:t>
      </w:r>
      <w:r w:rsidR="008510A5" w:rsidRPr="00BE2C21">
        <w:rPr>
          <w:rFonts w:ascii="Times New Roman" w:hAnsi="Times New Roman" w:cs="Times New Roman"/>
          <w:sz w:val="24"/>
          <w:szCs w:val="24"/>
        </w:rPr>
        <w:t>s</w:t>
      </w:r>
      <w:r w:rsidR="00B26667" w:rsidRPr="00BE2C21">
        <w:rPr>
          <w:rFonts w:ascii="Times New Roman" w:hAnsi="Times New Roman" w:cs="Times New Roman"/>
          <w:sz w:val="24"/>
          <w:szCs w:val="24"/>
        </w:rPr>
        <w:t>,</w:t>
      </w:r>
      <w:r w:rsidR="00CA3310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E64BF3" w:rsidRPr="00BE2C21">
        <w:rPr>
          <w:rFonts w:ascii="Times New Roman" w:hAnsi="Times New Roman" w:cs="Times New Roman"/>
          <w:sz w:val="24"/>
          <w:szCs w:val="24"/>
        </w:rPr>
        <w:t>near</w:t>
      </w:r>
      <w:r w:rsidR="00B26667" w:rsidRPr="00BE2C21">
        <w:rPr>
          <w:rFonts w:ascii="Times New Roman" w:hAnsi="Times New Roman" w:cs="Times New Roman"/>
          <w:sz w:val="24"/>
          <w:szCs w:val="24"/>
        </w:rPr>
        <w:t xml:space="preserve"> Diamantina, MG</w:t>
      </w:r>
      <w:r w:rsidR="00CA3310" w:rsidRPr="00BE2C21">
        <w:rPr>
          <w:rFonts w:ascii="Times New Roman" w:hAnsi="Times New Roman" w:cs="Times New Roman"/>
          <w:sz w:val="24"/>
          <w:szCs w:val="24"/>
        </w:rPr>
        <w:t xml:space="preserve">. Seeds of </w:t>
      </w:r>
      <w:r w:rsidR="00CA3310" w:rsidRPr="00BE2C21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CA3310"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 w:rsidR="00CA3310" w:rsidRPr="0021047E">
        <w:rPr>
          <w:rFonts w:ascii="Times New Roman" w:hAnsi="Times New Roman" w:cs="Times New Roman"/>
          <w:noProof/>
          <w:sz w:val="24"/>
          <w:szCs w:val="24"/>
        </w:rPr>
        <w:t>stolon</w:t>
      </w:r>
      <w:r w:rsidR="00CA3310" w:rsidRPr="00BE2C21">
        <w:rPr>
          <w:rFonts w:ascii="Times New Roman" w:hAnsi="Times New Roman" w:cs="Times New Roman"/>
          <w:sz w:val="24"/>
          <w:szCs w:val="24"/>
        </w:rPr>
        <w:t xml:space="preserve"> of </w:t>
      </w:r>
      <w:r w:rsidR="00CA3310" w:rsidRPr="00BE2C21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CA3310" w:rsidRPr="00BE2C21">
        <w:rPr>
          <w:rFonts w:ascii="Times New Roman" w:hAnsi="Times New Roman" w:cs="Times New Roman"/>
          <w:sz w:val="24"/>
          <w:szCs w:val="24"/>
        </w:rPr>
        <w:t xml:space="preserve"> w</w:t>
      </w:r>
      <w:r w:rsidR="0019163D" w:rsidRPr="00BE2C21">
        <w:rPr>
          <w:rFonts w:ascii="Times New Roman" w:hAnsi="Times New Roman" w:cs="Times New Roman"/>
          <w:sz w:val="24"/>
          <w:szCs w:val="24"/>
        </w:rPr>
        <w:t>ere</w:t>
      </w:r>
      <w:r w:rsidR="00CA3310" w:rsidRPr="00BE2C21">
        <w:rPr>
          <w:rFonts w:ascii="Times New Roman" w:hAnsi="Times New Roman" w:cs="Times New Roman"/>
          <w:sz w:val="24"/>
          <w:szCs w:val="24"/>
        </w:rPr>
        <w:t xml:space="preserve"> seeded and transplanted to </w:t>
      </w:r>
      <w:r w:rsidR="006A1208">
        <w:rPr>
          <w:rFonts w:ascii="Times New Roman" w:hAnsi="Times New Roman" w:cs="Times New Roman"/>
          <w:sz w:val="24"/>
          <w:szCs w:val="24"/>
        </w:rPr>
        <w:t>separate</w:t>
      </w:r>
      <w:r w:rsidR="00CA3310" w:rsidRPr="00BE2C21">
        <w:rPr>
          <w:rFonts w:ascii="Times New Roman" w:hAnsi="Times New Roman" w:cs="Times New Roman"/>
          <w:sz w:val="24"/>
          <w:szCs w:val="24"/>
        </w:rPr>
        <w:t xml:space="preserve"> trays (1210 cm</w:t>
      </w:r>
      <w:r w:rsidR="00CA3310" w:rsidRPr="00BE2C2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CA3310" w:rsidRPr="00BE2C21">
        <w:rPr>
          <w:rFonts w:ascii="Times New Roman" w:hAnsi="Times New Roman" w:cs="Times New Roman"/>
          <w:sz w:val="24"/>
          <w:szCs w:val="24"/>
        </w:rPr>
        <w:t>) filled with red latosol (pH 6.1 and 1% organic matter).</w:t>
      </w:r>
      <w:r w:rsidR="00B021AC">
        <w:rPr>
          <w:rFonts w:ascii="Times New Roman" w:hAnsi="Times New Roman" w:cs="Times New Roman"/>
          <w:sz w:val="24"/>
          <w:szCs w:val="24"/>
        </w:rPr>
        <w:t xml:space="preserve"> </w:t>
      </w:r>
      <w:r w:rsidR="0021047E">
        <w:rPr>
          <w:rFonts w:ascii="Times New Roman" w:hAnsi="Times New Roman" w:cs="Times New Roman"/>
          <w:sz w:val="24"/>
          <w:szCs w:val="24"/>
        </w:rPr>
        <w:t>A single seed of g</w:t>
      </w:r>
      <w:r w:rsidR="00B02BA1" w:rsidRPr="00BE2C21">
        <w:rPr>
          <w:rFonts w:ascii="Times New Roman" w:hAnsi="Times New Roman" w:cs="Times New Roman"/>
          <w:sz w:val="24"/>
          <w:szCs w:val="24"/>
        </w:rPr>
        <w:t xml:space="preserve">lyphosate-resistant (GR) </w:t>
      </w:r>
      <w:r w:rsidR="00CF6FB3">
        <w:rPr>
          <w:rFonts w:ascii="Times New Roman" w:hAnsi="Times New Roman" w:cs="Times New Roman"/>
          <w:sz w:val="24"/>
          <w:szCs w:val="24"/>
        </w:rPr>
        <w:t>corn</w:t>
      </w:r>
      <w:r w:rsidR="0019163D" w:rsidRPr="00BE2C21">
        <w:rPr>
          <w:rFonts w:ascii="Times New Roman" w:hAnsi="Times New Roman" w:cs="Times New Roman"/>
          <w:sz w:val="24"/>
          <w:szCs w:val="24"/>
        </w:rPr>
        <w:t xml:space="preserve"> (AG8088) </w:t>
      </w:r>
      <w:r w:rsidR="009056A5" w:rsidRPr="0021047E">
        <w:rPr>
          <w:rFonts w:ascii="Times New Roman" w:hAnsi="Times New Roman" w:cs="Times New Roman"/>
          <w:noProof/>
          <w:sz w:val="24"/>
          <w:szCs w:val="24"/>
        </w:rPr>
        <w:t xml:space="preserve">were </w:t>
      </w:r>
      <w:r w:rsidR="00B02BA1" w:rsidRPr="0021047E">
        <w:rPr>
          <w:rFonts w:ascii="Times New Roman" w:hAnsi="Times New Roman" w:cs="Times New Roman"/>
          <w:noProof/>
          <w:sz w:val="24"/>
          <w:szCs w:val="24"/>
        </w:rPr>
        <w:t>sow</w:t>
      </w:r>
      <w:r w:rsidR="009056A5" w:rsidRPr="0021047E">
        <w:rPr>
          <w:rFonts w:ascii="Times New Roman" w:hAnsi="Times New Roman" w:cs="Times New Roman"/>
          <w:noProof/>
          <w:sz w:val="24"/>
          <w:szCs w:val="24"/>
        </w:rPr>
        <w:t>n</w:t>
      </w:r>
      <w:r w:rsidR="00B02BA1" w:rsidRPr="00BE2C21">
        <w:rPr>
          <w:rFonts w:ascii="Times New Roman" w:hAnsi="Times New Roman" w:cs="Times New Roman"/>
          <w:sz w:val="24"/>
          <w:szCs w:val="24"/>
        </w:rPr>
        <w:t xml:space="preserve"> in 8 dm</w:t>
      </w:r>
      <w:r w:rsidR="00B02BA1" w:rsidRPr="00BE2C2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B02BA1" w:rsidRPr="00BE2C21">
        <w:rPr>
          <w:rFonts w:ascii="Times New Roman" w:hAnsi="Times New Roman" w:cs="Times New Roman"/>
          <w:sz w:val="24"/>
          <w:szCs w:val="24"/>
        </w:rPr>
        <w:t xml:space="preserve"> plastic pots</w:t>
      </w:r>
      <w:r w:rsidR="00A47D6D" w:rsidRPr="00BE2C21">
        <w:rPr>
          <w:rFonts w:ascii="Times New Roman" w:hAnsi="Times New Roman" w:cs="Times New Roman"/>
          <w:sz w:val="24"/>
          <w:szCs w:val="24"/>
        </w:rPr>
        <w:t xml:space="preserve"> filled with the </w:t>
      </w:r>
      <w:r w:rsidR="00E64BF3" w:rsidRPr="00BE2C21">
        <w:rPr>
          <w:rFonts w:ascii="Times New Roman" w:hAnsi="Times New Roman" w:cs="Times New Roman"/>
          <w:sz w:val="24"/>
          <w:szCs w:val="24"/>
        </w:rPr>
        <w:t xml:space="preserve">identical </w:t>
      </w:r>
      <w:r w:rsidR="00A47D6D" w:rsidRPr="00BE2C21">
        <w:rPr>
          <w:rFonts w:ascii="Times New Roman" w:hAnsi="Times New Roman" w:cs="Times New Roman"/>
          <w:sz w:val="24"/>
          <w:szCs w:val="24"/>
        </w:rPr>
        <w:t>soil described above</w:t>
      </w:r>
      <w:r w:rsidR="00B26667" w:rsidRPr="00BE2C21">
        <w:rPr>
          <w:rFonts w:ascii="Times New Roman" w:hAnsi="Times New Roman" w:cs="Times New Roman"/>
          <w:sz w:val="24"/>
          <w:szCs w:val="24"/>
        </w:rPr>
        <w:t xml:space="preserve">. </w:t>
      </w:r>
      <w:r w:rsidR="0021047E">
        <w:rPr>
          <w:rFonts w:ascii="Times New Roman" w:hAnsi="Times New Roman" w:cs="Times New Roman"/>
          <w:noProof/>
          <w:sz w:val="24"/>
          <w:szCs w:val="24"/>
        </w:rPr>
        <w:t>The s</w:t>
      </w:r>
      <w:r w:rsidR="00B26667" w:rsidRPr="0021047E">
        <w:rPr>
          <w:rFonts w:ascii="Times New Roman" w:hAnsi="Times New Roman" w:cs="Times New Roman"/>
          <w:noProof/>
          <w:sz w:val="24"/>
          <w:szCs w:val="24"/>
        </w:rPr>
        <w:t>oil</w:t>
      </w:r>
      <w:r w:rsidR="00B26667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B26667" w:rsidRPr="0021047E">
        <w:rPr>
          <w:rFonts w:ascii="Times New Roman" w:hAnsi="Times New Roman" w:cs="Times New Roman"/>
          <w:noProof/>
          <w:sz w:val="24"/>
          <w:szCs w:val="24"/>
        </w:rPr>
        <w:t>was fertilized</w:t>
      </w:r>
      <w:r w:rsidR="00B26667" w:rsidRPr="00BE2C21">
        <w:rPr>
          <w:rFonts w:ascii="Times New Roman" w:hAnsi="Times New Roman" w:cs="Times New Roman"/>
          <w:sz w:val="24"/>
          <w:szCs w:val="24"/>
        </w:rPr>
        <w:t xml:space="preserve"> following the local </w:t>
      </w:r>
      <w:r w:rsidR="00B26667" w:rsidRPr="0021047E">
        <w:rPr>
          <w:rFonts w:ascii="Times New Roman" w:hAnsi="Times New Roman" w:cs="Times New Roman"/>
          <w:noProof/>
          <w:sz w:val="24"/>
          <w:szCs w:val="24"/>
        </w:rPr>
        <w:t>recommendations</w:t>
      </w:r>
      <w:r w:rsidR="0021047E">
        <w:rPr>
          <w:rFonts w:ascii="Times New Roman" w:hAnsi="Times New Roman" w:cs="Times New Roman"/>
          <w:noProof/>
          <w:sz w:val="24"/>
          <w:szCs w:val="24"/>
        </w:rPr>
        <w:t>,</w:t>
      </w:r>
      <w:r w:rsidR="00B26667" w:rsidRPr="00BE2C21">
        <w:rPr>
          <w:rFonts w:ascii="Times New Roman" w:hAnsi="Times New Roman" w:cs="Times New Roman"/>
          <w:sz w:val="24"/>
          <w:szCs w:val="24"/>
        </w:rPr>
        <w:t xml:space="preserve"> and N </w:t>
      </w:r>
      <w:r w:rsidR="00B26667" w:rsidRPr="0021047E">
        <w:rPr>
          <w:rFonts w:ascii="Times New Roman" w:hAnsi="Times New Roman" w:cs="Times New Roman"/>
          <w:noProof/>
          <w:sz w:val="24"/>
          <w:szCs w:val="24"/>
        </w:rPr>
        <w:t>was applied</w:t>
      </w:r>
      <w:r w:rsidR="00B26667" w:rsidRPr="00BE2C21">
        <w:rPr>
          <w:rFonts w:ascii="Times New Roman" w:hAnsi="Times New Roman" w:cs="Times New Roman"/>
          <w:sz w:val="24"/>
          <w:szCs w:val="24"/>
        </w:rPr>
        <w:t xml:space="preserve"> at 15 and 30 DAE (days after </w:t>
      </w:r>
      <w:r w:rsidR="00CF6FB3">
        <w:rPr>
          <w:rFonts w:ascii="Times New Roman" w:hAnsi="Times New Roman" w:cs="Times New Roman"/>
          <w:sz w:val="24"/>
          <w:szCs w:val="24"/>
        </w:rPr>
        <w:t>corn</w:t>
      </w:r>
      <w:r w:rsidR="00B26667" w:rsidRPr="00BE2C21">
        <w:rPr>
          <w:rFonts w:ascii="Times New Roman" w:hAnsi="Times New Roman" w:cs="Times New Roman"/>
          <w:sz w:val="24"/>
          <w:szCs w:val="24"/>
        </w:rPr>
        <w:t xml:space="preserve"> emergence) at a rate of 55 mg dm</w:t>
      </w:r>
      <w:r w:rsidR="00B26667" w:rsidRPr="00BE2C21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="00B26667" w:rsidRPr="00BE2C21">
        <w:rPr>
          <w:rFonts w:ascii="Times New Roman" w:hAnsi="Times New Roman" w:cs="Times New Roman"/>
          <w:sz w:val="24"/>
          <w:szCs w:val="24"/>
        </w:rPr>
        <w:t xml:space="preserve"> of ammonium sulfate. Greenhouse conditions </w:t>
      </w:r>
      <w:r w:rsidR="00B26667" w:rsidRPr="006E0556">
        <w:rPr>
          <w:rFonts w:ascii="Times New Roman" w:hAnsi="Times New Roman" w:cs="Times New Roman"/>
          <w:noProof/>
          <w:sz w:val="24"/>
          <w:szCs w:val="24"/>
        </w:rPr>
        <w:t>w</w:t>
      </w:r>
      <w:r w:rsidR="006E0556">
        <w:rPr>
          <w:rFonts w:ascii="Times New Roman" w:hAnsi="Times New Roman" w:cs="Times New Roman"/>
          <w:noProof/>
          <w:sz w:val="24"/>
          <w:szCs w:val="24"/>
        </w:rPr>
        <w:t>ere</w:t>
      </w:r>
      <w:r w:rsidR="00B26667" w:rsidRPr="00BE2C21">
        <w:rPr>
          <w:rFonts w:ascii="Times New Roman" w:hAnsi="Times New Roman" w:cs="Times New Roman"/>
          <w:sz w:val="24"/>
          <w:szCs w:val="24"/>
        </w:rPr>
        <w:t xml:space="preserve"> 26/19 °C </w:t>
      </w:r>
      <w:r w:rsidR="00B26667" w:rsidRPr="0021047E">
        <w:rPr>
          <w:rFonts w:ascii="Times New Roman" w:hAnsi="Times New Roman" w:cs="Times New Roman"/>
          <w:noProof/>
          <w:sz w:val="24"/>
          <w:szCs w:val="24"/>
        </w:rPr>
        <w:t>day/night</w:t>
      </w:r>
      <w:r w:rsidR="0021047E">
        <w:rPr>
          <w:rFonts w:ascii="Times New Roman" w:hAnsi="Times New Roman" w:cs="Times New Roman"/>
          <w:noProof/>
          <w:sz w:val="24"/>
          <w:szCs w:val="24"/>
        </w:rPr>
        <w:t>,</w:t>
      </w:r>
      <w:r w:rsidR="00985F00" w:rsidRPr="00BE2C21">
        <w:rPr>
          <w:rFonts w:ascii="Times New Roman" w:hAnsi="Times New Roman" w:cs="Times New Roman"/>
          <w:sz w:val="24"/>
          <w:szCs w:val="24"/>
        </w:rPr>
        <w:t xml:space="preserve"> and</w:t>
      </w:r>
      <w:r w:rsidR="00B26667" w:rsidRPr="00BE2C21">
        <w:rPr>
          <w:rFonts w:ascii="Times New Roman" w:hAnsi="Times New Roman" w:cs="Times New Roman"/>
          <w:sz w:val="24"/>
          <w:szCs w:val="24"/>
        </w:rPr>
        <w:t xml:space="preserve"> pots </w:t>
      </w:r>
      <w:r w:rsidR="00B26667" w:rsidRPr="0021047E">
        <w:rPr>
          <w:rFonts w:ascii="Times New Roman" w:hAnsi="Times New Roman" w:cs="Times New Roman"/>
          <w:noProof/>
          <w:sz w:val="24"/>
          <w:szCs w:val="24"/>
        </w:rPr>
        <w:t xml:space="preserve">were </w:t>
      </w:r>
      <w:r w:rsidR="009056A5" w:rsidRPr="0021047E">
        <w:rPr>
          <w:rFonts w:ascii="Times New Roman" w:hAnsi="Times New Roman" w:cs="Times New Roman"/>
          <w:noProof/>
          <w:sz w:val="24"/>
          <w:szCs w:val="24"/>
        </w:rPr>
        <w:t>watered</w:t>
      </w:r>
      <w:r w:rsidR="009056A5">
        <w:rPr>
          <w:rFonts w:ascii="Times New Roman" w:hAnsi="Times New Roman" w:cs="Times New Roman"/>
          <w:sz w:val="24"/>
          <w:szCs w:val="24"/>
        </w:rPr>
        <w:t xml:space="preserve"> daily</w:t>
      </w:r>
      <w:r w:rsidR="00E64BF3" w:rsidRPr="00BE2C21">
        <w:rPr>
          <w:rFonts w:ascii="Times New Roman" w:hAnsi="Times New Roman" w:cs="Times New Roman"/>
          <w:sz w:val="24"/>
          <w:szCs w:val="24"/>
        </w:rPr>
        <w:t>.</w:t>
      </w:r>
    </w:p>
    <w:p w14:paraId="28A6B072" w14:textId="3B07409F" w:rsidR="00456BF4" w:rsidRPr="00BE2C21" w:rsidRDefault="00C51D8D" w:rsidP="004E4CA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F6FB3">
        <w:rPr>
          <w:rFonts w:ascii="Times New Roman" w:hAnsi="Times New Roman" w:cs="Times New Roman"/>
          <w:b/>
          <w:sz w:val="24"/>
          <w:szCs w:val="24"/>
        </w:rPr>
        <w:t>Experimental procedures</w:t>
      </w:r>
      <w:r w:rsidRPr="00BE2C21">
        <w:rPr>
          <w:rFonts w:ascii="Times New Roman" w:hAnsi="Times New Roman" w:cs="Times New Roman"/>
          <w:sz w:val="24"/>
          <w:szCs w:val="24"/>
        </w:rPr>
        <w:t>.</w:t>
      </w:r>
      <w:r w:rsidR="00BC276D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BA6CC4" w:rsidRPr="00BE2C21">
        <w:rPr>
          <w:rFonts w:ascii="Times New Roman" w:hAnsi="Times New Roman" w:cs="Times New Roman"/>
          <w:sz w:val="24"/>
          <w:szCs w:val="24"/>
        </w:rPr>
        <w:t xml:space="preserve">The experiment </w:t>
      </w:r>
      <w:r w:rsidR="00BA6CC4" w:rsidRPr="0021047E">
        <w:rPr>
          <w:rFonts w:ascii="Times New Roman" w:hAnsi="Times New Roman" w:cs="Times New Roman"/>
          <w:noProof/>
          <w:sz w:val="24"/>
          <w:szCs w:val="24"/>
        </w:rPr>
        <w:t>was conducted</w:t>
      </w:r>
      <w:r w:rsidR="00BA6CC4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21047E">
        <w:rPr>
          <w:rFonts w:ascii="Times New Roman" w:hAnsi="Times New Roman" w:cs="Times New Roman"/>
          <w:noProof/>
          <w:sz w:val="24"/>
          <w:szCs w:val="24"/>
        </w:rPr>
        <w:t>under</w:t>
      </w:r>
      <w:r w:rsidR="00BA6CC4" w:rsidRPr="00BE2C21">
        <w:rPr>
          <w:rFonts w:ascii="Times New Roman" w:hAnsi="Times New Roman" w:cs="Times New Roman"/>
          <w:sz w:val="24"/>
          <w:szCs w:val="24"/>
        </w:rPr>
        <w:t xml:space="preserve"> greenhouse conditions at the </w:t>
      </w:r>
      <w:r w:rsidR="0019163D" w:rsidRPr="00BE2C21">
        <w:rPr>
          <w:rFonts w:ascii="Times New Roman" w:hAnsi="Times New Roman" w:cs="Times New Roman"/>
          <w:sz w:val="24"/>
          <w:szCs w:val="24"/>
        </w:rPr>
        <w:t>Federal University of Jequitinhonha and Mucuri, MG.</w:t>
      </w:r>
      <w:r w:rsidR="009349DF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BA6CC4" w:rsidRPr="00BE2C21">
        <w:rPr>
          <w:rFonts w:ascii="Times New Roman" w:hAnsi="Times New Roman" w:cs="Times New Roman"/>
          <w:sz w:val="24"/>
          <w:szCs w:val="24"/>
        </w:rPr>
        <w:t xml:space="preserve">In this study, the additive design for competition studies </w:t>
      </w:r>
      <w:r w:rsidR="00BA6CC4" w:rsidRPr="0021047E">
        <w:rPr>
          <w:rFonts w:ascii="Times New Roman" w:hAnsi="Times New Roman" w:cs="Times New Roman"/>
          <w:noProof/>
          <w:sz w:val="24"/>
          <w:szCs w:val="24"/>
        </w:rPr>
        <w:t>was used</w:t>
      </w:r>
      <w:r w:rsidR="00BA6CC4" w:rsidRPr="00BE2C21">
        <w:rPr>
          <w:rFonts w:ascii="Times New Roman" w:hAnsi="Times New Roman" w:cs="Times New Roman"/>
          <w:sz w:val="24"/>
          <w:szCs w:val="24"/>
        </w:rPr>
        <w:t xml:space="preserve">, </w:t>
      </w:r>
      <w:r w:rsidR="009056A5" w:rsidRPr="00BE2C21">
        <w:rPr>
          <w:rFonts w:ascii="Times New Roman" w:hAnsi="Times New Roman" w:cs="Times New Roman"/>
          <w:sz w:val="24"/>
          <w:szCs w:val="24"/>
        </w:rPr>
        <w:t>wh</w:t>
      </w:r>
      <w:r w:rsidR="009056A5">
        <w:rPr>
          <w:rFonts w:ascii="Times New Roman" w:hAnsi="Times New Roman" w:cs="Times New Roman"/>
          <w:sz w:val="24"/>
          <w:szCs w:val="24"/>
        </w:rPr>
        <w:t>ere</w:t>
      </w:r>
      <w:r w:rsidR="009056A5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BA6CC4" w:rsidRPr="00BE2C21">
        <w:rPr>
          <w:rFonts w:ascii="Times New Roman" w:hAnsi="Times New Roman" w:cs="Times New Roman"/>
          <w:sz w:val="24"/>
          <w:szCs w:val="24"/>
        </w:rPr>
        <w:t xml:space="preserve">weed densities </w:t>
      </w:r>
      <w:r w:rsidR="00BA6CC4" w:rsidRPr="0021047E">
        <w:rPr>
          <w:rFonts w:ascii="Times New Roman" w:hAnsi="Times New Roman" w:cs="Times New Roman"/>
          <w:noProof/>
          <w:sz w:val="24"/>
          <w:szCs w:val="24"/>
        </w:rPr>
        <w:t>var</w:t>
      </w:r>
      <w:r w:rsidR="009349DF" w:rsidRPr="0021047E">
        <w:rPr>
          <w:rFonts w:ascii="Times New Roman" w:hAnsi="Times New Roman" w:cs="Times New Roman"/>
          <w:noProof/>
          <w:sz w:val="24"/>
          <w:szCs w:val="24"/>
        </w:rPr>
        <w:t>y</w:t>
      </w:r>
      <w:r w:rsidR="0021047E">
        <w:rPr>
          <w:rFonts w:ascii="Times New Roman" w:hAnsi="Times New Roman" w:cs="Times New Roman"/>
          <w:noProof/>
          <w:sz w:val="24"/>
          <w:szCs w:val="24"/>
        </w:rPr>
        <w:t>,</w:t>
      </w:r>
      <w:r w:rsidR="00BA6CC4"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 w:rsidR="00CF6FB3">
        <w:rPr>
          <w:rFonts w:ascii="Times New Roman" w:hAnsi="Times New Roman" w:cs="Times New Roman"/>
          <w:sz w:val="24"/>
          <w:szCs w:val="24"/>
        </w:rPr>
        <w:t>corn</w:t>
      </w:r>
      <w:r w:rsidR="00BA6CC4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9056A5">
        <w:rPr>
          <w:rFonts w:ascii="Times New Roman" w:hAnsi="Times New Roman" w:cs="Times New Roman"/>
          <w:sz w:val="24"/>
          <w:szCs w:val="24"/>
        </w:rPr>
        <w:t xml:space="preserve">density </w:t>
      </w:r>
      <w:r w:rsidR="009349DF" w:rsidRPr="00BE2C21">
        <w:rPr>
          <w:rFonts w:ascii="Times New Roman" w:hAnsi="Times New Roman" w:cs="Times New Roman"/>
          <w:sz w:val="24"/>
          <w:szCs w:val="24"/>
        </w:rPr>
        <w:t>is</w:t>
      </w:r>
      <w:r w:rsidR="00BA6CC4" w:rsidRPr="00BE2C21">
        <w:rPr>
          <w:rFonts w:ascii="Times New Roman" w:hAnsi="Times New Roman" w:cs="Times New Roman"/>
          <w:sz w:val="24"/>
          <w:szCs w:val="24"/>
        </w:rPr>
        <w:t xml:space="preserve"> kept constant</w:t>
      </w:r>
      <w:r w:rsidR="004E4CAD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4E4CAD" w:rsidRPr="00BE2C21">
        <w:rPr>
          <w:rFonts w:ascii="Times New Roman" w:hAnsi="Times New Roman" w:cs="Times New Roman"/>
          <w:sz w:val="24"/>
          <w:szCs w:val="24"/>
        </w:rPr>
        <w:fldChar w:fldCharType="begin"/>
      </w:r>
      <w:r w:rsidR="004E4CAD" w:rsidRPr="00BE2C21">
        <w:rPr>
          <w:rFonts w:ascii="Times New Roman" w:hAnsi="Times New Roman" w:cs="Times New Roman"/>
          <w:sz w:val="24"/>
          <w:szCs w:val="24"/>
        </w:rPr>
        <w:instrText>ADDIN RW.CITE{{174 Swanton,ClarenceJ 2015}}</w:instrText>
      </w:r>
      <w:r w:rsidR="004E4CAD" w:rsidRPr="00BE2C21">
        <w:rPr>
          <w:rFonts w:ascii="Times New Roman" w:hAnsi="Times New Roman" w:cs="Times New Roman"/>
          <w:sz w:val="24"/>
          <w:szCs w:val="24"/>
        </w:rPr>
        <w:fldChar w:fldCharType="separate"/>
      </w:r>
      <w:r w:rsidR="004E4CAD" w:rsidRPr="00BE2C21">
        <w:rPr>
          <w:rFonts w:ascii="Times New Roman" w:hAnsi="Times New Roman" w:cs="Times New Roman"/>
          <w:sz w:val="24"/>
          <w:szCs w:val="24"/>
        </w:rPr>
        <w:t>(Swanton et al. 2015)</w:t>
      </w:r>
      <w:r w:rsidR="004E4CAD" w:rsidRPr="00BE2C21">
        <w:rPr>
          <w:rFonts w:ascii="Times New Roman" w:hAnsi="Times New Roman" w:cs="Times New Roman"/>
          <w:sz w:val="24"/>
          <w:szCs w:val="24"/>
        </w:rPr>
        <w:fldChar w:fldCharType="end"/>
      </w:r>
      <w:r w:rsidR="004E4CAD">
        <w:rPr>
          <w:rFonts w:ascii="Times New Roman" w:hAnsi="Times New Roman" w:cs="Times New Roman"/>
          <w:sz w:val="24"/>
          <w:szCs w:val="24"/>
        </w:rPr>
        <w:t xml:space="preserve">. </w:t>
      </w:r>
      <w:r w:rsidR="009349DF" w:rsidRPr="00BE2C21">
        <w:rPr>
          <w:rFonts w:ascii="Times New Roman" w:hAnsi="Times New Roman" w:cs="Times New Roman"/>
          <w:sz w:val="24"/>
          <w:szCs w:val="24"/>
        </w:rPr>
        <w:t xml:space="preserve">The treatment </w:t>
      </w:r>
      <w:r w:rsidR="004E4CAD">
        <w:rPr>
          <w:rFonts w:ascii="Times New Roman" w:hAnsi="Times New Roman" w:cs="Times New Roman"/>
          <w:sz w:val="24"/>
          <w:szCs w:val="24"/>
        </w:rPr>
        <w:t>design</w:t>
      </w:r>
      <w:r w:rsidR="009349DF" w:rsidRPr="00BE2C21">
        <w:rPr>
          <w:rFonts w:ascii="Times New Roman" w:hAnsi="Times New Roman" w:cs="Times New Roman"/>
          <w:sz w:val="24"/>
          <w:szCs w:val="24"/>
        </w:rPr>
        <w:t xml:space="preserve"> was</w:t>
      </w:r>
      <w:r w:rsidR="009056A5">
        <w:rPr>
          <w:rFonts w:ascii="Times New Roman" w:hAnsi="Times New Roman" w:cs="Times New Roman"/>
          <w:sz w:val="24"/>
          <w:szCs w:val="24"/>
        </w:rPr>
        <w:t xml:space="preserve"> a</w:t>
      </w:r>
      <w:r w:rsidR="009349DF" w:rsidRPr="00BE2C21">
        <w:rPr>
          <w:rFonts w:ascii="Times New Roman" w:hAnsi="Times New Roman" w:cs="Times New Roman"/>
          <w:sz w:val="24"/>
          <w:szCs w:val="24"/>
        </w:rPr>
        <w:t xml:space="preserve"> factorial with two weed species, </w:t>
      </w:r>
      <w:r w:rsidR="009349DF" w:rsidRPr="00BE2C21">
        <w:rPr>
          <w:rFonts w:ascii="Times New Roman" w:hAnsi="Times New Roman" w:cs="Times New Roman"/>
          <w:i/>
          <w:sz w:val="24"/>
          <w:szCs w:val="24"/>
        </w:rPr>
        <w:t xml:space="preserve">R. </w:t>
      </w:r>
      <w:r w:rsidR="009349DF" w:rsidRPr="00BE2C21">
        <w:rPr>
          <w:rFonts w:ascii="Times New Roman" w:hAnsi="Times New Roman" w:cs="Times New Roman"/>
          <w:i/>
          <w:sz w:val="24"/>
          <w:szCs w:val="24"/>
        </w:rPr>
        <w:lastRenderedPageBreak/>
        <w:t>brasiliensis</w:t>
      </w:r>
      <w:r w:rsidR="009349DF"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 w:rsidR="009349DF" w:rsidRPr="00BE2C21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9056A5">
        <w:rPr>
          <w:rFonts w:ascii="Times New Roman" w:hAnsi="Times New Roman" w:cs="Times New Roman"/>
          <w:sz w:val="24"/>
          <w:szCs w:val="24"/>
        </w:rPr>
        <w:t xml:space="preserve">, and </w:t>
      </w:r>
      <w:r w:rsidR="0021047E">
        <w:rPr>
          <w:rFonts w:ascii="Times New Roman" w:hAnsi="Times New Roman" w:cs="Times New Roman"/>
          <w:noProof/>
          <w:sz w:val="24"/>
          <w:szCs w:val="24"/>
        </w:rPr>
        <w:t>five</w:t>
      </w:r>
      <w:r w:rsidR="009056A5">
        <w:rPr>
          <w:rFonts w:ascii="Times New Roman" w:hAnsi="Times New Roman" w:cs="Times New Roman"/>
          <w:sz w:val="24"/>
          <w:szCs w:val="24"/>
        </w:rPr>
        <w:t xml:space="preserve"> weed densities</w:t>
      </w:r>
      <w:r w:rsidR="009349DF" w:rsidRPr="00BE2C21">
        <w:rPr>
          <w:rFonts w:ascii="Times New Roman" w:hAnsi="Times New Roman" w:cs="Times New Roman"/>
          <w:sz w:val="24"/>
          <w:szCs w:val="24"/>
        </w:rPr>
        <w:t xml:space="preserve"> (0, 1, 2, 3, and </w:t>
      </w:r>
      <w:r w:rsidR="0021047E" w:rsidRPr="0021047E">
        <w:rPr>
          <w:rFonts w:ascii="Times New Roman" w:hAnsi="Times New Roman" w:cs="Times New Roman"/>
          <w:noProof/>
          <w:sz w:val="24"/>
          <w:szCs w:val="24"/>
        </w:rPr>
        <w:t>4</w:t>
      </w:r>
      <w:r w:rsidR="009349DF" w:rsidRPr="00BE2C21">
        <w:rPr>
          <w:rFonts w:ascii="Times New Roman" w:hAnsi="Times New Roman" w:cs="Times New Roman"/>
          <w:sz w:val="24"/>
          <w:szCs w:val="24"/>
        </w:rPr>
        <w:t xml:space="preserve"> plants pot</w:t>
      </w:r>
      <w:r w:rsidR="009349DF" w:rsidRPr="00BE2C21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9349DF" w:rsidRPr="00BE2C21">
        <w:rPr>
          <w:rFonts w:ascii="Times New Roman" w:hAnsi="Times New Roman" w:cs="Times New Roman"/>
          <w:sz w:val="24"/>
          <w:szCs w:val="24"/>
        </w:rPr>
        <w:t xml:space="preserve">), in a completely randomized design with four replications. </w:t>
      </w:r>
    </w:p>
    <w:p w14:paraId="1DCBBC6A" w14:textId="13B8F62B" w:rsidR="00E15D0D" w:rsidRDefault="00CF6FB3" w:rsidP="00BE2C2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Corn</w:t>
      </w:r>
      <w:r w:rsidR="005654EC" w:rsidRPr="00BE2C21">
        <w:rPr>
          <w:rFonts w:ascii="Times New Roman" w:hAnsi="Times New Roman" w:cs="Times New Roman"/>
          <w:sz w:val="24"/>
          <w:szCs w:val="24"/>
        </w:rPr>
        <w:t xml:space="preserve"> biomass </w:t>
      </w:r>
      <w:r w:rsidR="005654EC" w:rsidRPr="0021047E">
        <w:rPr>
          <w:rFonts w:ascii="Times New Roman" w:hAnsi="Times New Roman" w:cs="Times New Roman"/>
          <w:noProof/>
          <w:sz w:val="24"/>
          <w:szCs w:val="24"/>
        </w:rPr>
        <w:t>was harvested</w:t>
      </w:r>
      <w:r w:rsidR="005654EC" w:rsidRPr="00BE2C21">
        <w:rPr>
          <w:rFonts w:ascii="Times New Roman" w:hAnsi="Times New Roman" w:cs="Times New Roman"/>
          <w:sz w:val="24"/>
          <w:szCs w:val="24"/>
        </w:rPr>
        <w:t xml:space="preserve"> at 60 DAE from each experimental unit. </w:t>
      </w:r>
      <w:r>
        <w:rPr>
          <w:rFonts w:ascii="Times New Roman" w:hAnsi="Times New Roman" w:cs="Times New Roman"/>
          <w:sz w:val="24"/>
          <w:szCs w:val="24"/>
        </w:rPr>
        <w:t>Corn</w:t>
      </w:r>
      <w:r w:rsidR="005654EC" w:rsidRPr="00BE2C21">
        <w:rPr>
          <w:rFonts w:ascii="Times New Roman" w:hAnsi="Times New Roman" w:cs="Times New Roman"/>
          <w:sz w:val="24"/>
          <w:szCs w:val="24"/>
        </w:rPr>
        <w:t xml:space="preserve"> root</w:t>
      </w:r>
      <w:r w:rsidR="009056A5">
        <w:rPr>
          <w:rFonts w:ascii="Times New Roman" w:hAnsi="Times New Roman" w:cs="Times New Roman"/>
          <w:sz w:val="24"/>
          <w:szCs w:val="24"/>
        </w:rPr>
        <w:t>s</w:t>
      </w:r>
      <w:r w:rsidR="005654EC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9056A5">
        <w:rPr>
          <w:rFonts w:ascii="Times New Roman" w:hAnsi="Times New Roman" w:cs="Times New Roman"/>
          <w:sz w:val="24"/>
          <w:szCs w:val="24"/>
        </w:rPr>
        <w:t>were</w:t>
      </w:r>
      <w:r w:rsidR="009056A5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5654EC" w:rsidRPr="00BE2C21">
        <w:rPr>
          <w:rFonts w:ascii="Times New Roman" w:hAnsi="Times New Roman" w:cs="Times New Roman"/>
          <w:sz w:val="24"/>
          <w:szCs w:val="24"/>
        </w:rPr>
        <w:t>cleaned by emerging in</w:t>
      </w:r>
      <w:r w:rsidR="004E4CAD">
        <w:rPr>
          <w:rFonts w:ascii="Times New Roman" w:hAnsi="Times New Roman" w:cs="Times New Roman"/>
          <w:sz w:val="24"/>
          <w:szCs w:val="24"/>
        </w:rPr>
        <w:t>to</w:t>
      </w:r>
      <w:r w:rsidR="0021047E">
        <w:rPr>
          <w:rFonts w:ascii="Times New Roman" w:hAnsi="Times New Roman" w:cs="Times New Roman"/>
          <w:sz w:val="24"/>
          <w:szCs w:val="24"/>
        </w:rPr>
        <w:t xml:space="preserve"> the</w:t>
      </w:r>
      <w:r w:rsidR="005654EC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5654EC" w:rsidRPr="0021047E">
        <w:rPr>
          <w:rFonts w:ascii="Times New Roman" w:hAnsi="Times New Roman" w:cs="Times New Roman"/>
          <w:noProof/>
          <w:sz w:val="24"/>
          <w:szCs w:val="24"/>
        </w:rPr>
        <w:t>water</w:t>
      </w:r>
      <w:r w:rsidR="005654EC"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 w:rsidR="00B021AC">
        <w:rPr>
          <w:rFonts w:ascii="Times New Roman" w:hAnsi="Times New Roman" w:cs="Times New Roman"/>
          <w:sz w:val="24"/>
          <w:szCs w:val="24"/>
        </w:rPr>
        <w:t>gently with a</w:t>
      </w:r>
      <w:r w:rsidR="005654EC" w:rsidRPr="00BE2C21">
        <w:rPr>
          <w:rFonts w:ascii="Times New Roman" w:hAnsi="Times New Roman" w:cs="Times New Roman"/>
          <w:sz w:val="24"/>
          <w:szCs w:val="24"/>
        </w:rPr>
        <w:t xml:space="preserve"> water pressure hose </w:t>
      </w:r>
      <w:r w:rsidR="009056A5">
        <w:rPr>
          <w:rFonts w:ascii="Times New Roman" w:hAnsi="Times New Roman" w:cs="Times New Roman"/>
          <w:sz w:val="24"/>
          <w:szCs w:val="24"/>
        </w:rPr>
        <w:t>to remove the soil</w:t>
      </w:r>
      <w:r w:rsidR="005654EC" w:rsidRPr="00BE2C21">
        <w:rPr>
          <w:rFonts w:ascii="Times New Roman" w:hAnsi="Times New Roman" w:cs="Times New Roman"/>
          <w:sz w:val="24"/>
          <w:szCs w:val="24"/>
        </w:rPr>
        <w:t>. Shoot and root biomass w</w:t>
      </w:r>
      <w:r w:rsidR="009E7BE8" w:rsidRPr="00BE2C21">
        <w:rPr>
          <w:rFonts w:ascii="Times New Roman" w:hAnsi="Times New Roman" w:cs="Times New Roman"/>
          <w:sz w:val="24"/>
          <w:szCs w:val="24"/>
        </w:rPr>
        <w:t>e</w:t>
      </w:r>
      <w:r w:rsidR="005654EC" w:rsidRPr="00BE2C21">
        <w:rPr>
          <w:rFonts w:ascii="Times New Roman" w:hAnsi="Times New Roman" w:cs="Times New Roman"/>
          <w:sz w:val="24"/>
          <w:szCs w:val="24"/>
        </w:rPr>
        <w:t xml:space="preserve">re oven-dried at 65 </w:t>
      </w:r>
      <w:r w:rsidR="005654EC" w:rsidRPr="00BE2C21">
        <w:rPr>
          <w:rFonts w:ascii="Times New Roman" w:hAnsi="Times New Roman" w:cs="Times New Roman"/>
          <w:sz w:val="24"/>
          <w:szCs w:val="24"/>
          <w:lang w:val="en"/>
        </w:rPr>
        <w:t>°</w:t>
      </w:r>
      <w:r w:rsidR="005654EC" w:rsidRPr="00BE2C21">
        <w:rPr>
          <w:rFonts w:ascii="Times New Roman" w:hAnsi="Times New Roman" w:cs="Times New Roman"/>
          <w:sz w:val="24"/>
          <w:szCs w:val="24"/>
        </w:rPr>
        <w:t xml:space="preserve">C until reaching constant weight, </w:t>
      </w:r>
      <w:r w:rsidR="009056A5">
        <w:rPr>
          <w:rFonts w:ascii="Times New Roman" w:hAnsi="Times New Roman" w:cs="Times New Roman"/>
          <w:sz w:val="24"/>
          <w:szCs w:val="24"/>
        </w:rPr>
        <w:t xml:space="preserve">and dry </w:t>
      </w:r>
      <w:r w:rsidR="005654EC" w:rsidRPr="00BE2C21">
        <w:rPr>
          <w:rFonts w:ascii="Times New Roman" w:hAnsi="Times New Roman" w:cs="Times New Roman"/>
          <w:sz w:val="24"/>
          <w:szCs w:val="24"/>
        </w:rPr>
        <w:t>weight recorded.</w:t>
      </w:r>
      <w:r w:rsidR="00E15D0D" w:rsidRPr="00BE2C21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corn</w:t>
      </w:r>
      <w:r w:rsidR="00E15D0D" w:rsidRPr="00BE2C21">
        <w:rPr>
          <w:rFonts w:ascii="Times New Roman" w:hAnsi="Times New Roman" w:cs="Times New Roman"/>
          <w:sz w:val="24"/>
          <w:szCs w:val="24"/>
        </w:rPr>
        <w:t xml:space="preserve"> biomass (g) data (shoot </w:t>
      </w:r>
      <w:r w:rsidR="00E42E12">
        <w:rPr>
          <w:rFonts w:ascii="Times New Roman" w:hAnsi="Times New Roman" w:cs="Times New Roman"/>
          <w:sz w:val="24"/>
          <w:szCs w:val="24"/>
        </w:rPr>
        <w:t>+</w:t>
      </w:r>
      <w:r w:rsidR="00E42E12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E15D0D" w:rsidRPr="00BE2C21">
        <w:rPr>
          <w:rFonts w:ascii="Times New Roman" w:hAnsi="Times New Roman" w:cs="Times New Roman"/>
          <w:sz w:val="24"/>
          <w:szCs w:val="24"/>
        </w:rPr>
        <w:t xml:space="preserve">root) </w:t>
      </w:r>
      <w:r w:rsidR="00E15D0D" w:rsidRPr="0021047E">
        <w:rPr>
          <w:rFonts w:ascii="Times New Roman" w:hAnsi="Times New Roman" w:cs="Times New Roman"/>
          <w:noProof/>
          <w:sz w:val="24"/>
          <w:szCs w:val="24"/>
        </w:rPr>
        <w:t>were converted</w:t>
      </w:r>
      <w:r w:rsidR="00E15D0D" w:rsidRPr="00BE2C21">
        <w:rPr>
          <w:rFonts w:ascii="Times New Roman" w:hAnsi="Times New Roman" w:cs="Times New Roman"/>
          <w:sz w:val="24"/>
          <w:szCs w:val="24"/>
        </w:rPr>
        <w:t xml:space="preserve"> into </w:t>
      </w:r>
      <w:r w:rsidR="004069C7">
        <w:rPr>
          <w:rFonts w:ascii="Times New Roman" w:hAnsi="Times New Roman" w:cs="Times New Roman"/>
          <w:sz w:val="24"/>
          <w:szCs w:val="24"/>
        </w:rPr>
        <w:t>yield loss</w:t>
      </w:r>
      <w:r w:rsidR="00E15D0D" w:rsidRPr="00BE2C21">
        <w:rPr>
          <w:rFonts w:ascii="Times New Roman" w:hAnsi="Times New Roman" w:cs="Times New Roman"/>
          <w:sz w:val="24"/>
          <w:szCs w:val="24"/>
        </w:rPr>
        <w:t xml:space="preserve"> (%) compared with the </w:t>
      </w:r>
      <w:r>
        <w:rPr>
          <w:rFonts w:ascii="Times New Roman" w:hAnsi="Times New Roman" w:cs="Times New Roman"/>
          <w:sz w:val="24"/>
          <w:szCs w:val="24"/>
        </w:rPr>
        <w:t>corn</w:t>
      </w:r>
      <w:r w:rsidR="00724E8F">
        <w:rPr>
          <w:rFonts w:ascii="Times New Roman" w:hAnsi="Times New Roman" w:cs="Times New Roman"/>
          <w:sz w:val="24"/>
          <w:szCs w:val="24"/>
        </w:rPr>
        <w:t xml:space="preserve"> </w:t>
      </w:r>
      <w:r w:rsidR="009056A5">
        <w:rPr>
          <w:rFonts w:ascii="Times New Roman" w:hAnsi="Times New Roman" w:cs="Times New Roman"/>
          <w:sz w:val="24"/>
          <w:szCs w:val="24"/>
        </w:rPr>
        <w:t>control treatment (no weeds)</w:t>
      </w:r>
      <w:r w:rsidR="00E15D0D" w:rsidRPr="00BE2C2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C07EE6C" w14:textId="03A47CBD" w:rsidR="00E50576" w:rsidRPr="00E50576" w:rsidRDefault="004069C7" w:rsidP="005479D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Yield Loss (%)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M-B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*100</m:t>
        </m:r>
      </m:oMath>
      <w:r w:rsidR="005479DC">
        <w:rPr>
          <w:rFonts w:ascii="Times New Roman" w:eastAsiaTheme="minorEastAsia" w:hAnsi="Times New Roman" w:cs="Times New Roman"/>
          <w:sz w:val="24"/>
          <w:szCs w:val="24"/>
        </w:rPr>
        <w:t xml:space="preserve">      eq. (1)</w:t>
      </w:r>
    </w:p>
    <w:p w14:paraId="47527CC0" w14:textId="17339C74" w:rsidR="00E15D0D" w:rsidRPr="00BE2C21" w:rsidRDefault="00120AB2" w:rsidP="00120A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E15D0D" w:rsidRPr="00BE2C21">
        <w:rPr>
          <w:rFonts w:ascii="Times New Roman" w:hAnsi="Times New Roman" w:cs="Times New Roman"/>
          <w:sz w:val="24"/>
          <w:szCs w:val="24"/>
        </w:rPr>
        <w:t xml:space="preserve">here </w:t>
      </w:r>
      <w:r w:rsidR="00E15D0D" w:rsidRPr="00BE2C21">
        <w:rPr>
          <w:rFonts w:ascii="Times New Roman" w:hAnsi="Times New Roman" w:cs="Times New Roman"/>
          <w:i/>
          <w:sz w:val="24"/>
          <w:szCs w:val="24"/>
        </w:rPr>
        <w:t>Μ</w:t>
      </w:r>
      <w:r w:rsidR="00E15D0D" w:rsidRPr="00BE2C21">
        <w:rPr>
          <w:rFonts w:ascii="Times New Roman" w:hAnsi="Times New Roman" w:cs="Times New Roman"/>
          <w:sz w:val="24"/>
          <w:szCs w:val="24"/>
        </w:rPr>
        <w:t xml:space="preserve"> is the mean biomass (g) of the </w:t>
      </w:r>
      <w:r w:rsidR="00BB1B04">
        <w:rPr>
          <w:rFonts w:ascii="Times New Roman" w:hAnsi="Times New Roman" w:cs="Times New Roman"/>
          <w:sz w:val="24"/>
          <w:szCs w:val="24"/>
        </w:rPr>
        <w:t>untreated</w:t>
      </w:r>
      <w:r w:rsidR="00BB1B04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E15D0D" w:rsidRPr="00BE2C21">
        <w:rPr>
          <w:rFonts w:ascii="Times New Roman" w:hAnsi="Times New Roman" w:cs="Times New Roman"/>
          <w:sz w:val="24"/>
          <w:szCs w:val="24"/>
        </w:rPr>
        <w:t xml:space="preserve">replicates, and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E15D0D" w:rsidRPr="00BE2C21">
        <w:rPr>
          <w:rFonts w:ascii="Times New Roman" w:hAnsi="Times New Roman" w:cs="Times New Roman"/>
          <w:sz w:val="24"/>
          <w:szCs w:val="24"/>
        </w:rPr>
        <w:t xml:space="preserve"> is the biomass (g) of an individual treated experimental unit.  </w:t>
      </w:r>
    </w:p>
    <w:p w14:paraId="4288B195" w14:textId="77777777" w:rsidR="009A4A48" w:rsidRPr="00CF6FB3" w:rsidRDefault="009A4A48" w:rsidP="00CF6FB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6FB3">
        <w:rPr>
          <w:rFonts w:ascii="Times New Roman" w:hAnsi="Times New Roman" w:cs="Times New Roman"/>
          <w:b/>
          <w:sz w:val="24"/>
          <w:szCs w:val="24"/>
        </w:rPr>
        <w:t>Statistical Analysis</w:t>
      </w:r>
    </w:p>
    <w:p w14:paraId="1111872F" w14:textId="34290E97" w:rsidR="00E15D0D" w:rsidRDefault="00E15D0D" w:rsidP="00BE2C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2C21">
        <w:rPr>
          <w:rFonts w:ascii="Times New Roman" w:hAnsi="Times New Roman" w:cs="Times New Roman"/>
          <w:sz w:val="24"/>
          <w:szCs w:val="24"/>
        </w:rPr>
        <w:tab/>
        <w:t xml:space="preserve">Three models </w:t>
      </w:r>
      <w:r w:rsidRPr="0021047E">
        <w:rPr>
          <w:rFonts w:ascii="Times New Roman" w:hAnsi="Times New Roman" w:cs="Times New Roman"/>
          <w:noProof/>
          <w:sz w:val="24"/>
          <w:szCs w:val="24"/>
        </w:rPr>
        <w:t>were fitted</w:t>
      </w:r>
      <w:r w:rsidRPr="00BE2C21">
        <w:rPr>
          <w:rFonts w:ascii="Times New Roman" w:hAnsi="Times New Roman" w:cs="Times New Roman"/>
          <w:sz w:val="24"/>
          <w:szCs w:val="24"/>
        </w:rPr>
        <w:t xml:space="preserve"> to </w:t>
      </w:r>
      <w:r w:rsidR="00591508">
        <w:rPr>
          <w:rFonts w:ascii="Times New Roman" w:hAnsi="Times New Roman" w:cs="Times New Roman"/>
          <w:sz w:val="24"/>
          <w:szCs w:val="24"/>
        </w:rPr>
        <w:t>yield loss</w:t>
      </w:r>
      <w:r w:rsidR="002317F5">
        <w:rPr>
          <w:rFonts w:ascii="Times New Roman" w:hAnsi="Times New Roman" w:cs="Times New Roman"/>
          <w:sz w:val="24"/>
          <w:szCs w:val="24"/>
        </w:rPr>
        <w:t xml:space="preserve"> (%)</w:t>
      </w:r>
      <w:r w:rsidR="009056A5">
        <w:rPr>
          <w:rFonts w:ascii="Times New Roman" w:hAnsi="Times New Roman" w:cs="Times New Roman"/>
          <w:sz w:val="24"/>
          <w:szCs w:val="24"/>
        </w:rPr>
        <w:t xml:space="preserve"> in response to weed density (plants pot</w:t>
      </w:r>
      <w:r w:rsidR="009056A5" w:rsidRPr="0021047E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9056A5">
        <w:rPr>
          <w:rFonts w:ascii="Times New Roman" w:hAnsi="Times New Roman" w:cs="Times New Roman"/>
          <w:sz w:val="24"/>
          <w:szCs w:val="24"/>
        </w:rPr>
        <w:t>)</w:t>
      </w:r>
      <w:r w:rsidRPr="00BE2C21">
        <w:rPr>
          <w:rFonts w:ascii="Times New Roman" w:hAnsi="Times New Roman" w:cs="Times New Roman"/>
          <w:sz w:val="24"/>
          <w:szCs w:val="24"/>
        </w:rPr>
        <w:t>:</w:t>
      </w:r>
    </w:p>
    <w:p w14:paraId="687BD8AF" w14:textId="171EA1DB" w:rsidR="0008262C" w:rsidRPr="00BE2C21" w:rsidRDefault="0008262C" w:rsidP="0008262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E2C21">
        <w:rPr>
          <w:rFonts w:ascii="Times New Roman" w:hAnsi="Times New Roman" w:cs="Times New Roman"/>
          <w:i/>
          <w:sz w:val="24"/>
          <w:szCs w:val="24"/>
        </w:rPr>
        <w:t>Rectangular hyperbola model</w:t>
      </w:r>
      <w:r w:rsidRPr="00BE2C21">
        <w:rPr>
          <w:rFonts w:ascii="Times New Roman" w:hAnsi="Times New Roman" w:cs="Times New Roman"/>
          <w:sz w:val="24"/>
          <w:szCs w:val="24"/>
        </w:rPr>
        <w:t xml:space="preserve"> proposed by </w:t>
      </w:r>
      <w:r w:rsidRPr="00BE2C21">
        <w:rPr>
          <w:rFonts w:ascii="Times New Roman" w:hAnsi="Times New Roman" w:cs="Times New Roman"/>
          <w:sz w:val="24"/>
          <w:szCs w:val="24"/>
        </w:rPr>
        <w:fldChar w:fldCharType="begin"/>
      </w:r>
      <w:r w:rsidRPr="00BE2C21">
        <w:rPr>
          <w:rFonts w:ascii="Times New Roman" w:hAnsi="Times New Roman" w:cs="Times New Roman"/>
          <w:sz w:val="24"/>
          <w:szCs w:val="24"/>
        </w:rPr>
        <w:instrText>ADDIN RW.CITE{{175 Cousens,Roger 1985}}</w:instrText>
      </w:r>
      <w:r w:rsidRPr="00BE2C21">
        <w:rPr>
          <w:rFonts w:ascii="Times New Roman" w:hAnsi="Times New Roman" w:cs="Times New Roman"/>
          <w:sz w:val="24"/>
          <w:szCs w:val="24"/>
        </w:rPr>
        <w:fldChar w:fldCharType="separate"/>
      </w:r>
      <w:r w:rsidR="00CF1958" w:rsidRPr="005A34A1">
        <w:rPr>
          <w:rFonts w:ascii="Times New Roman" w:hAnsi="Times New Roman" w:cs="Times New Roman"/>
          <w:sz w:val="24"/>
          <w:szCs w:val="24"/>
        </w:rPr>
        <w:t>(Cousens 1985)</w:t>
      </w:r>
      <w:r w:rsidRPr="00BE2C21">
        <w:rPr>
          <w:rFonts w:ascii="Times New Roman" w:hAnsi="Times New Roman" w:cs="Times New Roman"/>
          <w:sz w:val="24"/>
          <w:szCs w:val="24"/>
        </w:rPr>
        <w:fldChar w:fldCharType="end"/>
      </w:r>
      <w:r w:rsidRPr="00BE2C21">
        <w:rPr>
          <w:rFonts w:ascii="Times New Roman" w:hAnsi="Times New Roman" w:cs="Times New Roman"/>
          <w:sz w:val="24"/>
          <w:szCs w:val="24"/>
        </w:rPr>
        <w:t>:</w:t>
      </w:r>
    </w:p>
    <w:p w14:paraId="72349DC5" w14:textId="77777777" w:rsidR="0008262C" w:rsidRPr="00BE2C21" w:rsidRDefault="0008262C" w:rsidP="0008262C">
      <w:pPr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  <w:vertAlign w:val="subscript"/>
          </w:rPr>
          <m:t>L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pt-B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ID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pt-B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pt-B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eq. (</w:t>
      </w:r>
      <w:r w:rsidR="00D159A9"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6795737E" w14:textId="1E6F4582" w:rsidR="0008262C" w:rsidRPr="00BE2C21" w:rsidRDefault="0008262C" w:rsidP="0008262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1047E">
        <w:rPr>
          <w:rFonts w:ascii="Times New Roman" w:hAnsi="Times New Roman" w:cs="Times New Roman"/>
          <w:noProof/>
          <w:sz w:val="24"/>
          <w:szCs w:val="24"/>
        </w:rPr>
        <w:t>where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CD5F24">
        <w:rPr>
          <w:rFonts w:ascii="Times New Roman" w:hAnsi="Times New Roman" w:cs="Times New Roman"/>
          <w:i/>
          <w:sz w:val="24"/>
          <w:szCs w:val="24"/>
        </w:rPr>
        <w:t>I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21047E">
        <w:rPr>
          <w:rFonts w:ascii="Times New Roman" w:hAnsi="Times New Roman" w:cs="Times New Roman"/>
          <w:noProof/>
          <w:sz w:val="24"/>
          <w:szCs w:val="24"/>
        </w:rPr>
        <w:t>represent</w:t>
      </w:r>
      <w:r w:rsidRPr="00BE2C21">
        <w:rPr>
          <w:rFonts w:ascii="Times New Roman" w:hAnsi="Times New Roman" w:cs="Times New Roman"/>
          <w:sz w:val="24"/>
          <w:szCs w:val="24"/>
        </w:rPr>
        <w:t xml:space="preserve"> YL</w:t>
      </w:r>
      <w:r w:rsidR="0017448F">
        <w:rPr>
          <w:rFonts w:ascii="Times New Roman" w:hAnsi="Times New Roman" w:cs="Times New Roman"/>
          <w:sz w:val="24"/>
          <w:szCs w:val="24"/>
        </w:rPr>
        <w:t xml:space="preserve"> (yield loss)</w:t>
      </w:r>
      <w:r w:rsidRPr="00BE2C21">
        <w:rPr>
          <w:rFonts w:ascii="Times New Roman" w:hAnsi="Times New Roman" w:cs="Times New Roman"/>
          <w:sz w:val="24"/>
          <w:szCs w:val="24"/>
        </w:rPr>
        <w:t xml:space="preserve"> per unit weed density as </w:t>
      </w:r>
      <w:r w:rsidRPr="00CD5F24">
        <w:rPr>
          <w:rFonts w:ascii="Times New Roman" w:hAnsi="Times New Roman" w:cs="Times New Roman"/>
          <w:i/>
          <w:sz w:val="24"/>
          <w:szCs w:val="24"/>
        </w:rPr>
        <w:t>D</w:t>
      </w:r>
      <w:r w:rsidR="003537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7448F" w:rsidRPr="00BB1B04">
        <w:rPr>
          <w:rFonts w:ascii="Times New Roman" w:hAnsi="Times New Roman" w:cs="Times New Roman"/>
          <w:sz w:val="24"/>
          <w:szCs w:val="24"/>
        </w:rPr>
        <w:t>(density)</w:t>
      </w:r>
      <w:r w:rsidRPr="00BE2C21">
        <w:rPr>
          <w:rFonts w:ascii="Times New Roman" w:hAnsi="Times New Roman" w:cs="Times New Roman"/>
          <w:sz w:val="24"/>
          <w:szCs w:val="24"/>
        </w:rPr>
        <w:t xml:space="preserve"> approaches 0, and </w:t>
      </w:r>
      <w:r w:rsidRPr="00CD5F24">
        <w:rPr>
          <w:rFonts w:ascii="Times New Roman" w:hAnsi="Times New Roman" w:cs="Times New Roman"/>
          <w:i/>
          <w:sz w:val="24"/>
          <w:szCs w:val="24"/>
        </w:rPr>
        <w:t>A</w:t>
      </w:r>
      <w:r w:rsidRPr="00BE2C21">
        <w:rPr>
          <w:rFonts w:ascii="Times New Roman" w:hAnsi="Times New Roman" w:cs="Times New Roman"/>
          <w:sz w:val="24"/>
          <w:szCs w:val="24"/>
        </w:rPr>
        <w:t xml:space="preserve"> represents YL as D approaches ∞ (or maximum expected yield loss). The </w:t>
      </w:r>
      <w:r w:rsidR="00BB1B04">
        <w:rPr>
          <w:rFonts w:ascii="Times New Roman" w:hAnsi="Times New Roman" w:cs="Times New Roman"/>
          <w:sz w:val="24"/>
          <w:szCs w:val="24"/>
        </w:rPr>
        <w:t>rectangular hyperbola</w:t>
      </w:r>
      <w:r w:rsidR="00BB1B04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BE2C21">
        <w:rPr>
          <w:rFonts w:ascii="Times New Roman" w:hAnsi="Times New Roman" w:cs="Times New Roman"/>
          <w:sz w:val="24"/>
          <w:szCs w:val="24"/>
        </w:rPr>
        <w:t xml:space="preserve">model was fitted using </w:t>
      </w:r>
      <w:r w:rsidR="009056A5">
        <w:rPr>
          <w:rFonts w:ascii="Times New Roman" w:hAnsi="Times New Roman" w:cs="Times New Roman"/>
          <w:sz w:val="24"/>
          <w:szCs w:val="24"/>
        </w:rPr>
        <w:t xml:space="preserve">the </w:t>
      </w:r>
      <w:r w:rsidRPr="0021047E">
        <w:rPr>
          <w:rFonts w:ascii="Times New Roman" w:hAnsi="Times New Roman" w:cs="Times New Roman"/>
          <w:i/>
          <w:noProof/>
          <w:sz w:val="24"/>
          <w:szCs w:val="24"/>
        </w:rPr>
        <w:t>nls</w:t>
      </w:r>
      <w:r w:rsidRPr="00BE2C21">
        <w:rPr>
          <w:rFonts w:ascii="Times New Roman" w:hAnsi="Times New Roman" w:cs="Times New Roman"/>
          <w:sz w:val="24"/>
          <w:szCs w:val="24"/>
        </w:rPr>
        <w:t xml:space="preserve"> function of R version 3.3.1 (R </w:t>
      </w:r>
      <w:r>
        <w:rPr>
          <w:rFonts w:ascii="Times New Roman" w:hAnsi="Times New Roman" w:cs="Times New Roman"/>
          <w:sz w:val="24"/>
          <w:szCs w:val="24"/>
        </w:rPr>
        <w:t>Foundation for Statistical Computing, Vienna, Austria</w:t>
      </w:r>
      <w:r w:rsidRPr="00BE2C21">
        <w:rPr>
          <w:rFonts w:ascii="Times New Roman" w:hAnsi="Times New Roman" w:cs="Times New Roman"/>
          <w:sz w:val="24"/>
          <w:szCs w:val="24"/>
        </w:rPr>
        <w:t>).</w:t>
      </w:r>
    </w:p>
    <w:p w14:paraId="6B7C9C63" w14:textId="1AAB1592" w:rsidR="0008262C" w:rsidRPr="005479DC" w:rsidRDefault="00BB1B04" w:rsidP="0008262C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Logistic</w:t>
      </w:r>
      <w:r w:rsidRPr="00BE2C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8262C" w:rsidRPr="00BE2C21">
        <w:rPr>
          <w:rFonts w:ascii="Times New Roman" w:hAnsi="Times New Roman" w:cs="Times New Roman"/>
          <w:i/>
          <w:sz w:val="24"/>
          <w:szCs w:val="24"/>
        </w:rPr>
        <w:t>model</w:t>
      </w:r>
      <w:r w:rsidR="00D0278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8262C" w:rsidRPr="00BE2C21">
        <w:rPr>
          <w:rFonts w:ascii="Times New Roman" w:hAnsi="Times New Roman" w:cs="Times New Roman"/>
          <w:sz w:val="24"/>
          <w:szCs w:val="24"/>
        </w:rPr>
        <w:t>(four parameter log-logistic curve)</w:t>
      </w:r>
      <w:r w:rsidR="004012A0">
        <w:rPr>
          <w:rFonts w:ascii="Times New Roman" w:hAnsi="Times New Roman" w:cs="Times New Roman"/>
          <w:sz w:val="24"/>
          <w:szCs w:val="24"/>
        </w:rPr>
        <w:t>:</w:t>
      </w:r>
      <w:r w:rsidR="00D027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886639" w14:textId="77591E2D" w:rsidR="0008262C" w:rsidRPr="00BE2C21" w:rsidRDefault="0008262C" w:rsidP="0008262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YL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=c+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pt-B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d-c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1+exp⁡[b(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D-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pt-B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e)]</m:t>
                    </m:r>
                  </m:e>
                </m:func>
              </m:e>
            </m:func>
          </m:den>
        </m:f>
      </m:oMath>
      <w:r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>eq. (</w:t>
      </w:r>
      <w:r w:rsidR="00D159A9">
        <w:rPr>
          <w:rFonts w:ascii="Times New Roman" w:eastAsiaTheme="minorEastAsia" w:hAnsi="Times New Roman" w:cs="Times New Roman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79EF629" w14:textId="71FC42BC" w:rsidR="0008262C" w:rsidRPr="00BE2C21" w:rsidRDefault="004012A0" w:rsidP="0008262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047E">
        <w:rPr>
          <w:rFonts w:ascii="Times New Roman" w:hAnsi="Times New Roman" w:cs="Times New Roman"/>
          <w:noProof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262C" w:rsidRPr="0021047E">
        <w:rPr>
          <w:rFonts w:ascii="Times New Roman" w:hAnsi="Times New Roman" w:cs="Times New Roman"/>
          <w:i/>
          <w:sz w:val="24"/>
          <w:szCs w:val="24"/>
        </w:rPr>
        <w:t>c</w:t>
      </w:r>
      <w:r w:rsidR="0008262C">
        <w:rPr>
          <w:rFonts w:ascii="Times New Roman" w:hAnsi="Times New Roman" w:cs="Times New Roman"/>
          <w:sz w:val="24"/>
          <w:szCs w:val="24"/>
        </w:rPr>
        <w:t xml:space="preserve"> is the </w:t>
      </w:r>
      <w:r w:rsidR="00BB1B04">
        <w:rPr>
          <w:rFonts w:ascii="Times New Roman" w:hAnsi="Times New Roman" w:cs="Times New Roman"/>
          <w:sz w:val="24"/>
          <w:szCs w:val="24"/>
        </w:rPr>
        <w:t>(</w:t>
      </w:r>
      <w:r w:rsidR="0008262C">
        <w:rPr>
          <w:rFonts w:ascii="Times New Roman" w:hAnsi="Times New Roman" w:cs="Times New Roman"/>
          <w:sz w:val="24"/>
          <w:szCs w:val="24"/>
        </w:rPr>
        <w:t>lower limit</w:t>
      </w:r>
      <w:r w:rsidR="00BB1B04">
        <w:rPr>
          <w:rFonts w:ascii="Times New Roman" w:hAnsi="Times New Roman" w:cs="Times New Roman"/>
          <w:sz w:val="24"/>
          <w:szCs w:val="24"/>
        </w:rPr>
        <w:t xml:space="preserve"> or YL at low weed density)</w:t>
      </w:r>
      <w:r w:rsidR="0008262C">
        <w:rPr>
          <w:rFonts w:ascii="Times New Roman" w:hAnsi="Times New Roman" w:cs="Times New Roman"/>
          <w:sz w:val="24"/>
          <w:szCs w:val="24"/>
        </w:rPr>
        <w:t xml:space="preserve">, </w:t>
      </w:r>
      <w:r w:rsidR="0008262C" w:rsidRPr="0021047E">
        <w:rPr>
          <w:rFonts w:ascii="Times New Roman" w:hAnsi="Times New Roman" w:cs="Times New Roman"/>
          <w:i/>
          <w:sz w:val="24"/>
          <w:szCs w:val="24"/>
        </w:rPr>
        <w:t>d</w:t>
      </w:r>
      <w:r w:rsidR="0008262C" w:rsidRPr="00BE2C21">
        <w:rPr>
          <w:rFonts w:ascii="Times New Roman" w:hAnsi="Times New Roman" w:cs="Times New Roman"/>
          <w:sz w:val="24"/>
          <w:szCs w:val="24"/>
        </w:rPr>
        <w:t xml:space="preserve"> is the asymptote (upper limit</w:t>
      </w:r>
      <w:r w:rsidR="00BB1B04">
        <w:rPr>
          <w:rFonts w:ascii="Times New Roman" w:hAnsi="Times New Roman" w:cs="Times New Roman"/>
          <w:sz w:val="24"/>
          <w:szCs w:val="24"/>
        </w:rPr>
        <w:t xml:space="preserve"> or YL at high weed density</w:t>
      </w:r>
      <w:r w:rsidR="0008262C" w:rsidRPr="00BE2C21">
        <w:rPr>
          <w:rFonts w:ascii="Times New Roman" w:hAnsi="Times New Roman" w:cs="Times New Roman"/>
          <w:sz w:val="24"/>
          <w:szCs w:val="24"/>
        </w:rPr>
        <w:t xml:space="preserve">), and </w:t>
      </w:r>
      <w:r w:rsidR="0008262C" w:rsidRPr="00BE2C21">
        <w:rPr>
          <w:rFonts w:ascii="Times New Roman" w:hAnsi="Times New Roman" w:cs="Times New Roman"/>
          <w:i/>
          <w:sz w:val="24"/>
          <w:szCs w:val="24"/>
        </w:rPr>
        <w:t>e</w:t>
      </w:r>
      <w:r w:rsidR="0008262C" w:rsidRPr="00BE2C21">
        <w:rPr>
          <w:rFonts w:ascii="Times New Roman" w:hAnsi="Times New Roman" w:cs="Times New Roman"/>
          <w:sz w:val="24"/>
          <w:szCs w:val="24"/>
        </w:rPr>
        <w:t xml:space="preserve"> represents the weed density (weeds pot</w:t>
      </w:r>
      <w:r w:rsidR="0008262C" w:rsidRPr="00BE2C21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="0008262C" w:rsidRPr="00BE2C21">
        <w:rPr>
          <w:rFonts w:ascii="Times New Roman" w:hAnsi="Times New Roman" w:cs="Times New Roman"/>
          <w:sz w:val="24"/>
          <w:szCs w:val="24"/>
        </w:rPr>
        <w:t xml:space="preserve">) that cause 50% </w:t>
      </w:r>
      <w:r w:rsidR="00CD5F24">
        <w:rPr>
          <w:rFonts w:ascii="Times New Roman" w:hAnsi="Times New Roman" w:cs="Times New Roman"/>
          <w:sz w:val="24"/>
          <w:szCs w:val="24"/>
        </w:rPr>
        <w:t>yield loss</w:t>
      </w:r>
      <w:r w:rsidR="0008262C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08262C" w:rsidRPr="00BE2C21">
        <w:rPr>
          <w:rFonts w:ascii="Times New Roman" w:hAnsi="Times New Roman" w:cs="Times New Roman"/>
          <w:sz w:val="24"/>
          <w:szCs w:val="24"/>
        </w:rPr>
        <w:lastRenderedPageBreak/>
        <w:t xml:space="preserve">(inflection point). The parameter </w:t>
      </w:r>
      <w:r w:rsidR="0008262C" w:rsidRPr="00BE2C21">
        <w:rPr>
          <w:rFonts w:ascii="Times New Roman" w:hAnsi="Times New Roman" w:cs="Times New Roman"/>
          <w:i/>
          <w:sz w:val="24"/>
          <w:szCs w:val="24"/>
        </w:rPr>
        <w:t>b</w:t>
      </w:r>
      <w:r w:rsidR="0008262C" w:rsidRPr="00BE2C21">
        <w:rPr>
          <w:rFonts w:ascii="Times New Roman" w:hAnsi="Times New Roman" w:cs="Times New Roman"/>
          <w:sz w:val="24"/>
          <w:szCs w:val="24"/>
        </w:rPr>
        <w:t xml:space="preserve"> is the relative slope around the parameter </w:t>
      </w:r>
      <w:r w:rsidR="0008262C" w:rsidRPr="00BE2C21">
        <w:rPr>
          <w:rFonts w:ascii="Times New Roman" w:hAnsi="Times New Roman" w:cs="Times New Roman"/>
          <w:i/>
          <w:sz w:val="24"/>
          <w:szCs w:val="24"/>
        </w:rPr>
        <w:t>e</w:t>
      </w:r>
      <w:r w:rsidR="0008262C" w:rsidRPr="00BE2C21">
        <w:rPr>
          <w:rFonts w:ascii="Times New Roman" w:hAnsi="Times New Roman" w:cs="Times New Roman"/>
          <w:sz w:val="24"/>
          <w:szCs w:val="24"/>
        </w:rPr>
        <w:t xml:space="preserve">, and </w:t>
      </w:r>
      <w:r w:rsidR="0021047E">
        <w:rPr>
          <w:rFonts w:ascii="Times New Roman" w:hAnsi="Times New Roman" w:cs="Times New Roman"/>
          <w:i/>
          <w:sz w:val="24"/>
          <w:szCs w:val="24"/>
        </w:rPr>
        <w:t>D</w:t>
      </w:r>
      <w:r w:rsidR="0021047E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08262C" w:rsidRPr="00BE2C21">
        <w:rPr>
          <w:rFonts w:ascii="Times New Roman" w:hAnsi="Times New Roman" w:cs="Times New Roman"/>
          <w:sz w:val="24"/>
          <w:szCs w:val="24"/>
        </w:rPr>
        <w:t>is the number of weeds pot</w:t>
      </w:r>
      <w:r w:rsidR="0008262C" w:rsidRPr="00BE2C21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08262C" w:rsidRPr="00BE2C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Parameters for t</w:t>
      </w:r>
      <w:r w:rsidR="0008262C" w:rsidRPr="00BE2C21">
        <w:rPr>
          <w:rFonts w:ascii="Times New Roman" w:hAnsi="Times New Roman" w:cs="Times New Roman"/>
          <w:sz w:val="24"/>
          <w:szCs w:val="24"/>
        </w:rPr>
        <w:t>he sigmoid</w:t>
      </w:r>
      <w:r>
        <w:rPr>
          <w:rFonts w:ascii="Times New Roman" w:hAnsi="Times New Roman" w:cs="Times New Roman"/>
          <w:sz w:val="24"/>
          <w:szCs w:val="24"/>
        </w:rPr>
        <w:t>al</w:t>
      </w:r>
      <w:r w:rsidR="0008262C" w:rsidRPr="00BE2C21">
        <w:rPr>
          <w:rFonts w:ascii="Times New Roman" w:hAnsi="Times New Roman" w:cs="Times New Roman"/>
          <w:sz w:val="24"/>
          <w:szCs w:val="24"/>
        </w:rPr>
        <w:t xml:space="preserve"> model (four-parameter logistic) </w:t>
      </w:r>
      <w:r w:rsidRPr="00BE2C21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ere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estimated using the </w:t>
      </w:r>
      <w:r w:rsidR="0008262C" w:rsidRPr="0021047E">
        <w:rPr>
          <w:rFonts w:ascii="Times New Roman" w:hAnsi="Times New Roman" w:cs="Times New Roman"/>
          <w:i/>
          <w:noProof/>
          <w:sz w:val="24"/>
          <w:szCs w:val="24"/>
        </w:rPr>
        <w:t>drm</w:t>
      </w:r>
      <w:r w:rsidR="0008262C" w:rsidRPr="00BE2C21">
        <w:rPr>
          <w:rFonts w:ascii="Times New Roman" w:hAnsi="Times New Roman" w:cs="Times New Roman"/>
          <w:sz w:val="24"/>
          <w:szCs w:val="24"/>
        </w:rPr>
        <w:t xml:space="preserve"> function</w:t>
      </w:r>
      <w:r w:rsidR="0008262C">
        <w:rPr>
          <w:rFonts w:ascii="Times New Roman" w:hAnsi="Times New Roman" w:cs="Times New Roman"/>
          <w:sz w:val="24"/>
          <w:szCs w:val="24"/>
        </w:rPr>
        <w:t xml:space="preserve"> of </w:t>
      </w:r>
      <w:r w:rsidR="0008262C" w:rsidRPr="0021047E">
        <w:rPr>
          <w:rFonts w:ascii="Times New Roman" w:hAnsi="Times New Roman" w:cs="Times New Roman"/>
          <w:noProof/>
          <w:sz w:val="24"/>
          <w:szCs w:val="24"/>
        </w:rPr>
        <w:t>drc</w:t>
      </w:r>
      <w:r w:rsidR="0008262C">
        <w:rPr>
          <w:rFonts w:ascii="Times New Roman" w:hAnsi="Times New Roman" w:cs="Times New Roman"/>
          <w:sz w:val="24"/>
          <w:szCs w:val="24"/>
        </w:rPr>
        <w:t xml:space="preserve"> package </w:t>
      </w:r>
      <w:r w:rsidR="0008262C" w:rsidRPr="00BE2C21">
        <w:rPr>
          <w:rFonts w:ascii="Times New Roman" w:hAnsi="Times New Roman" w:cs="Times New Roman"/>
          <w:sz w:val="24"/>
          <w:szCs w:val="24"/>
        </w:rPr>
        <w:fldChar w:fldCharType="begin"/>
      </w:r>
      <w:r w:rsidR="0008262C" w:rsidRPr="00BE2C21">
        <w:rPr>
          <w:rFonts w:ascii="Times New Roman" w:hAnsi="Times New Roman" w:cs="Times New Roman"/>
          <w:sz w:val="24"/>
          <w:szCs w:val="24"/>
        </w:rPr>
        <w:instrText>ADDIN RW.CITE{{245 Ritz,Christian 2005}}</w:instrText>
      </w:r>
      <w:r w:rsidR="0008262C" w:rsidRPr="00BE2C21">
        <w:rPr>
          <w:rFonts w:ascii="Times New Roman" w:hAnsi="Times New Roman" w:cs="Times New Roman"/>
          <w:sz w:val="24"/>
          <w:szCs w:val="24"/>
        </w:rPr>
        <w:fldChar w:fldCharType="separate"/>
      </w:r>
      <w:r w:rsidR="0008262C" w:rsidRPr="00BE2C21">
        <w:rPr>
          <w:rFonts w:ascii="Times New Roman" w:hAnsi="Times New Roman" w:cs="Times New Roman"/>
          <w:sz w:val="24"/>
          <w:szCs w:val="24"/>
        </w:rPr>
        <w:t>(Ritz and Streibig 2005)</w:t>
      </w:r>
      <w:r w:rsidR="0008262C" w:rsidRPr="00BE2C21">
        <w:rPr>
          <w:rFonts w:ascii="Times New Roman" w:hAnsi="Times New Roman" w:cs="Times New Roman"/>
          <w:sz w:val="24"/>
          <w:szCs w:val="24"/>
        </w:rPr>
        <w:fldChar w:fldCharType="end"/>
      </w:r>
      <w:r w:rsidR="0008262C">
        <w:rPr>
          <w:rFonts w:ascii="Times New Roman" w:hAnsi="Times New Roman" w:cs="Times New Roman"/>
          <w:sz w:val="24"/>
          <w:szCs w:val="24"/>
        </w:rPr>
        <w:t xml:space="preserve"> i</w:t>
      </w:r>
      <w:r w:rsidR="0008262C" w:rsidRPr="00BE2C21">
        <w:rPr>
          <w:rFonts w:ascii="Times New Roman" w:hAnsi="Times New Roman" w:cs="Times New Roman"/>
          <w:sz w:val="24"/>
          <w:szCs w:val="24"/>
        </w:rPr>
        <w:t xml:space="preserve">n R software. </w:t>
      </w:r>
    </w:p>
    <w:p w14:paraId="18565698" w14:textId="1CDD8DC7" w:rsidR="008E672C" w:rsidRPr="00BE2C21" w:rsidRDefault="009A4A48" w:rsidP="00BE2C2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E2C21">
        <w:rPr>
          <w:rFonts w:ascii="Times New Roman" w:hAnsi="Times New Roman" w:cs="Times New Roman"/>
          <w:i/>
          <w:sz w:val="24"/>
          <w:szCs w:val="24"/>
        </w:rPr>
        <w:t xml:space="preserve">Polynomial </w:t>
      </w:r>
      <w:r w:rsidRPr="0021047E">
        <w:rPr>
          <w:rFonts w:ascii="Times New Roman" w:hAnsi="Times New Roman" w:cs="Times New Roman"/>
          <w:i/>
          <w:noProof/>
          <w:sz w:val="24"/>
          <w:szCs w:val="24"/>
        </w:rPr>
        <w:t>quadratic</w:t>
      </w:r>
      <w:r w:rsidRPr="00BE2C21">
        <w:rPr>
          <w:rFonts w:ascii="Times New Roman" w:hAnsi="Times New Roman" w:cs="Times New Roman"/>
          <w:i/>
          <w:sz w:val="24"/>
          <w:szCs w:val="24"/>
        </w:rPr>
        <w:t xml:space="preserve"> model</w:t>
      </w:r>
      <w:r w:rsidRPr="00BE2C21">
        <w:rPr>
          <w:rFonts w:ascii="Times New Roman" w:hAnsi="Times New Roman" w:cs="Times New Roman"/>
          <w:sz w:val="24"/>
          <w:szCs w:val="24"/>
        </w:rPr>
        <w:t xml:space="preserve"> (second order)</w:t>
      </w:r>
      <w:r w:rsidR="008E672C" w:rsidRPr="00BE2C21">
        <w:rPr>
          <w:rFonts w:ascii="Times New Roman" w:hAnsi="Times New Roman" w:cs="Times New Roman"/>
          <w:sz w:val="24"/>
          <w:szCs w:val="24"/>
        </w:rPr>
        <w:t>:</w:t>
      </w:r>
    </w:p>
    <w:p w14:paraId="4344B493" w14:textId="5FA4A8DB" w:rsidR="00592604" w:rsidRPr="00BE2C21" w:rsidRDefault="003E1BE8" w:rsidP="00BE2C2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YL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=α+aD+b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F65680" w:rsidRPr="00BE2C21">
        <w:rPr>
          <w:rFonts w:ascii="Times New Roman" w:eastAsiaTheme="minorEastAsia" w:hAnsi="Times New Roman" w:cs="Times New Roman"/>
          <w:i/>
          <w:sz w:val="24"/>
          <w:szCs w:val="24"/>
        </w:rPr>
        <w:t xml:space="preserve">   </w:t>
      </w:r>
      <w:r w:rsidR="005479DC">
        <w:rPr>
          <w:rFonts w:ascii="Times New Roman" w:eastAsiaTheme="minorEastAsia" w:hAnsi="Times New Roman" w:cs="Times New Roman"/>
          <w:sz w:val="24"/>
          <w:szCs w:val="24"/>
        </w:rPr>
        <w:t xml:space="preserve">         eq. (</w:t>
      </w:r>
      <w:r w:rsidR="00D159A9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5479DC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3DD03D73" w14:textId="7583223E" w:rsidR="004B656E" w:rsidRPr="00BE2C21" w:rsidRDefault="004012A0" w:rsidP="00BE2C2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1047E">
        <w:rPr>
          <w:rFonts w:ascii="Times New Roman" w:hAnsi="Times New Roman" w:cs="Times New Roman"/>
          <w:noProof/>
          <w:sz w:val="24"/>
          <w:szCs w:val="24"/>
        </w:rPr>
        <w:t>where</w:t>
      </w:r>
      <w:r w:rsidR="00AD06BC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AD06BC" w:rsidRPr="001F7ED1">
        <w:rPr>
          <w:rFonts w:ascii="Times New Roman" w:hAnsi="Times New Roman" w:cs="Times New Roman"/>
          <w:i/>
          <w:sz w:val="24"/>
          <w:szCs w:val="24"/>
        </w:rPr>
        <w:t>α</w:t>
      </w:r>
      <w:r w:rsidR="00AD06BC" w:rsidRPr="00BE2C21">
        <w:rPr>
          <w:rFonts w:ascii="Times New Roman" w:hAnsi="Times New Roman" w:cs="Times New Roman"/>
          <w:sz w:val="24"/>
          <w:szCs w:val="24"/>
        </w:rPr>
        <w:t xml:space="preserve"> is the intercept in the y-axis</w:t>
      </w:r>
      <w:r w:rsidR="00BB1B04">
        <w:rPr>
          <w:rFonts w:ascii="Times New Roman" w:hAnsi="Times New Roman" w:cs="Times New Roman"/>
          <w:sz w:val="24"/>
          <w:szCs w:val="24"/>
        </w:rPr>
        <w:t xml:space="preserve"> (maximum YL </w:t>
      </w:r>
      <w:r w:rsidR="00BB1B04" w:rsidRPr="008779E3">
        <w:rPr>
          <w:rFonts w:ascii="Times New Roman" w:hAnsi="Times New Roman" w:cs="Times New Roman"/>
          <w:noProof/>
          <w:sz w:val="24"/>
          <w:szCs w:val="24"/>
        </w:rPr>
        <w:t>in</w:t>
      </w:r>
      <w:r w:rsidR="008779E3">
        <w:rPr>
          <w:rFonts w:ascii="Times New Roman" w:hAnsi="Times New Roman" w:cs="Times New Roman"/>
          <w:noProof/>
          <w:sz w:val="24"/>
          <w:szCs w:val="24"/>
        </w:rPr>
        <w:t xml:space="preserve"> the</w:t>
      </w:r>
      <w:r w:rsidR="00BB1B04" w:rsidRPr="008779E3">
        <w:rPr>
          <w:rFonts w:ascii="Times New Roman" w:hAnsi="Times New Roman" w:cs="Times New Roman"/>
          <w:noProof/>
          <w:sz w:val="24"/>
          <w:szCs w:val="24"/>
        </w:rPr>
        <w:t xml:space="preserve"> absence of</w:t>
      </w:r>
      <w:r w:rsidR="00BB1B04">
        <w:rPr>
          <w:rFonts w:ascii="Times New Roman" w:hAnsi="Times New Roman" w:cs="Times New Roman"/>
          <w:sz w:val="24"/>
          <w:szCs w:val="24"/>
        </w:rPr>
        <w:t xml:space="preserve"> weed)</w:t>
      </w:r>
      <w:r w:rsidR="00AD06BC" w:rsidRPr="00BE2C21">
        <w:rPr>
          <w:rFonts w:ascii="Times New Roman" w:hAnsi="Times New Roman" w:cs="Times New Roman"/>
          <w:sz w:val="24"/>
          <w:szCs w:val="24"/>
        </w:rPr>
        <w:t xml:space="preserve">, </w:t>
      </w:r>
      <w:r w:rsidR="00834284" w:rsidRPr="0021047E">
        <w:rPr>
          <w:rFonts w:ascii="Times New Roman" w:hAnsi="Times New Roman" w:cs="Times New Roman"/>
          <w:i/>
          <w:sz w:val="24"/>
          <w:szCs w:val="24"/>
        </w:rPr>
        <w:t>a</w:t>
      </w:r>
      <w:r w:rsidR="00834284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AD06BC" w:rsidRPr="00BE2C21">
        <w:rPr>
          <w:rFonts w:ascii="Times New Roman" w:hAnsi="Times New Roman" w:cs="Times New Roman"/>
          <w:sz w:val="24"/>
          <w:szCs w:val="24"/>
        </w:rPr>
        <w:t xml:space="preserve">represents the </w:t>
      </w:r>
      <w:r w:rsidR="007A4C1B">
        <w:rPr>
          <w:rFonts w:ascii="Times New Roman" w:hAnsi="Times New Roman" w:cs="Times New Roman"/>
          <w:sz w:val="24"/>
          <w:szCs w:val="24"/>
        </w:rPr>
        <w:t>slope</w:t>
      </w:r>
      <w:r w:rsidR="00843437" w:rsidRPr="00BE2C21">
        <w:rPr>
          <w:rFonts w:ascii="Times New Roman" w:hAnsi="Times New Roman" w:cs="Times New Roman"/>
          <w:sz w:val="24"/>
          <w:szCs w:val="24"/>
        </w:rPr>
        <w:t xml:space="preserve"> of th</w:t>
      </w:r>
      <w:r w:rsidR="00FE293A" w:rsidRPr="00BE2C21">
        <w:rPr>
          <w:rFonts w:ascii="Times New Roman" w:hAnsi="Times New Roman" w:cs="Times New Roman"/>
          <w:sz w:val="24"/>
          <w:szCs w:val="24"/>
        </w:rPr>
        <w:t>e</w:t>
      </w:r>
      <w:r w:rsidR="00843437" w:rsidRPr="00BE2C21">
        <w:rPr>
          <w:rFonts w:ascii="Times New Roman" w:hAnsi="Times New Roman" w:cs="Times New Roman"/>
          <w:sz w:val="24"/>
          <w:szCs w:val="24"/>
        </w:rPr>
        <w:t xml:space="preserve"> model</w:t>
      </w:r>
      <w:r w:rsidR="00AD06BC" w:rsidRPr="00BE2C21">
        <w:rPr>
          <w:rFonts w:ascii="Times New Roman" w:hAnsi="Times New Roman" w:cs="Times New Roman"/>
          <w:sz w:val="24"/>
          <w:szCs w:val="24"/>
        </w:rPr>
        <w:t xml:space="preserve">. The parameter </w:t>
      </w:r>
      <w:r w:rsidR="00AD06BC" w:rsidRPr="00BE2C21">
        <w:rPr>
          <w:rFonts w:ascii="Times New Roman" w:hAnsi="Times New Roman" w:cs="Times New Roman"/>
          <w:i/>
          <w:sz w:val="24"/>
          <w:szCs w:val="24"/>
        </w:rPr>
        <w:t>b</w:t>
      </w:r>
      <w:r w:rsidR="00AD06BC" w:rsidRPr="00BE2C21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E293A" w:rsidRPr="00BE2C21">
        <w:rPr>
          <w:rFonts w:ascii="Times New Roman" w:hAnsi="Times New Roman" w:cs="Times New Roman"/>
          <w:sz w:val="24"/>
          <w:szCs w:val="24"/>
        </w:rPr>
        <w:t>quadratic term of the model</w:t>
      </w:r>
      <w:r w:rsidR="00AD06BC" w:rsidRPr="00BE2C21">
        <w:rPr>
          <w:rFonts w:ascii="Times New Roman" w:hAnsi="Times New Roman" w:cs="Times New Roman"/>
          <w:sz w:val="24"/>
          <w:szCs w:val="24"/>
        </w:rPr>
        <w:t xml:space="preserve">, and </w:t>
      </w:r>
      <w:r w:rsidR="0021047E">
        <w:rPr>
          <w:rFonts w:ascii="Times New Roman" w:hAnsi="Times New Roman" w:cs="Times New Roman"/>
          <w:i/>
          <w:sz w:val="24"/>
          <w:szCs w:val="24"/>
        </w:rPr>
        <w:t>D</w:t>
      </w:r>
      <w:r w:rsidR="0021047E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AD06BC" w:rsidRPr="00BE2C21">
        <w:rPr>
          <w:rFonts w:ascii="Times New Roman" w:hAnsi="Times New Roman" w:cs="Times New Roman"/>
          <w:sz w:val="24"/>
          <w:szCs w:val="24"/>
        </w:rPr>
        <w:t>is the number of weeds plot</w:t>
      </w:r>
      <w:r w:rsidR="00AD06BC" w:rsidRPr="00BE2C21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AD06BC" w:rsidRPr="00BE2C21">
        <w:rPr>
          <w:rFonts w:ascii="Times New Roman" w:hAnsi="Times New Roman" w:cs="Times New Roman"/>
          <w:sz w:val="24"/>
          <w:szCs w:val="24"/>
        </w:rPr>
        <w:t>.</w:t>
      </w:r>
      <w:r w:rsidR="00E64BF3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4B656E" w:rsidRPr="00BE2C21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parameters for the</w:t>
      </w:r>
      <w:r w:rsidR="004B656E" w:rsidRPr="00BE2C21">
        <w:rPr>
          <w:rFonts w:ascii="Times New Roman" w:hAnsi="Times New Roman" w:cs="Times New Roman"/>
          <w:sz w:val="24"/>
          <w:szCs w:val="24"/>
        </w:rPr>
        <w:t xml:space="preserve"> polynomial quadratic </w:t>
      </w:r>
      <w:r>
        <w:rPr>
          <w:rFonts w:ascii="Times New Roman" w:hAnsi="Times New Roman" w:cs="Times New Roman"/>
          <w:sz w:val="24"/>
          <w:szCs w:val="24"/>
        </w:rPr>
        <w:t>equation were estimated using</w:t>
      </w:r>
      <w:r w:rsidR="004B656E" w:rsidRPr="00BE2C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F6376E" w:rsidRPr="00BE2C21">
        <w:rPr>
          <w:rFonts w:ascii="Times New Roman" w:hAnsi="Times New Roman" w:cs="Times New Roman"/>
          <w:i/>
          <w:sz w:val="24"/>
          <w:szCs w:val="24"/>
        </w:rPr>
        <w:t>lm</w:t>
      </w:r>
      <w:r w:rsidR="00F6376E" w:rsidRPr="00BE2C21">
        <w:rPr>
          <w:rFonts w:ascii="Times New Roman" w:hAnsi="Times New Roman" w:cs="Times New Roman"/>
          <w:sz w:val="24"/>
          <w:szCs w:val="24"/>
        </w:rPr>
        <w:t xml:space="preserve"> function of R </w:t>
      </w:r>
      <w:r w:rsidR="0008262C">
        <w:rPr>
          <w:rFonts w:ascii="Times New Roman" w:hAnsi="Times New Roman" w:cs="Times New Roman"/>
          <w:sz w:val="24"/>
          <w:szCs w:val="24"/>
        </w:rPr>
        <w:t>software.</w:t>
      </w:r>
    </w:p>
    <w:p w14:paraId="3420ABED" w14:textId="3BBF384C" w:rsidR="00E540F8" w:rsidRPr="00BE2C21" w:rsidRDefault="00CF6FB3" w:rsidP="00CF6FB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Best model (non-nested) selection. </w:t>
      </w:r>
      <w:r w:rsidR="00E540F8" w:rsidRPr="00BE2C21">
        <w:rPr>
          <w:rFonts w:ascii="Times New Roman" w:hAnsi="Times New Roman" w:cs="Times New Roman"/>
          <w:sz w:val="24"/>
          <w:szCs w:val="24"/>
        </w:rPr>
        <w:t xml:space="preserve">AIC </w:t>
      </w:r>
      <w:r w:rsidR="00E540F8" w:rsidRPr="0021047E">
        <w:rPr>
          <w:rFonts w:ascii="Times New Roman" w:hAnsi="Times New Roman" w:cs="Times New Roman"/>
          <w:noProof/>
          <w:sz w:val="24"/>
          <w:szCs w:val="24"/>
        </w:rPr>
        <w:t>was used</w:t>
      </w:r>
      <w:r w:rsidR="00E540F8" w:rsidRPr="00BE2C21">
        <w:rPr>
          <w:rFonts w:ascii="Times New Roman" w:hAnsi="Times New Roman" w:cs="Times New Roman"/>
          <w:sz w:val="24"/>
          <w:szCs w:val="24"/>
        </w:rPr>
        <w:t xml:space="preserve"> for </w:t>
      </w:r>
      <w:r w:rsidR="004012A0">
        <w:rPr>
          <w:rFonts w:ascii="Times New Roman" w:hAnsi="Times New Roman" w:cs="Times New Roman"/>
          <w:sz w:val="24"/>
          <w:szCs w:val="24"/>
        </w:rPr>
        <w:t xml:space="preserve">model </w:t>
      </w:r>
      <w:r w:rsidR="004012A0" w:rsidRPr="006E0556">
        <w:rPr>
          <w:rFonts w:ascii="Times New Roman" w:hAnsi="Times New Roman" w:cs="Times New Roman"/>
          <w:noProof/>
          <w:sz w:val="24"/>
          <w:szCs w:val="24"/>
        </w:rPr>
        <w:t>selection</w:t>
      </w:r>
      <w:r w:rsidR="006E0556">
        <w:rPr>
          <w:rFonts w:ascii="Times New Roman" w:hAnsi="Times New Roman" w:cs="Times New Roman"/>
          <w:noProof/>
          <w:sz w:val="24"/>
          <w:szCs w:val="24"/>
        </w:rPr>
        <w:t>,</w:t>
      </w:r>
      <w:r w:rsidR="00917170">
        <w:rPr>
          <w:rFonts w:ascii="Times New Roman" w:hAnsi="Times New Roman" w:cs="Times New Roman"/>
          <w:sz w:val="24"/>
          <w:szCs w:val="24"/>
        </w:rPr>
        <w:t xml:space="preserve"> and it</w:t>
      </w:r>
      <w:r w:rsidR="00E540F8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E540F8" w:rsidRPr="0021047E">
        <w:rPr>
          <w:rFonts w:ascii="Times New Roman" w:hAnsi="Times New Roman" w:cs="Times New Roman"/>
          <w:noProof/>
          <w:sz w:val="24"/>
          <w:szCs w:val="24"/>
        </w:rPr>
        <w:t>is indicated</w:t>
      </w:r>
      <w:r w:rsidR="00E540F8" w:rsidRPr="00BE2C21">
        <w:rPr>
          <w:rFonts w:ascii="Times New Roman" w:hAnsi="Times New Roman" w:cs="Times New Roman"/>
          <w:sz w:val="24"/>
          <w:szCs w:val="24"/>
        </w:rPr>
        <w:t xml:space="preserve"> for non-nested model selection. The AIC was calculated </w:t>
      </w:r>
      <w:r w:rsidR="00E540F8" w:rsidRPr="0021047E">
        <w:rPr>
          <w:rFonts w:ascii="Times New Roman" w:hAnsi="Times New Roman" w:cs="Times New Roman"/>
          <w:noProof/>
          <w:sz w:val="24"/>
          <w:szCs w:val="24"/>
        </w:rPr>
        <w:t>according</w:t>
      </w:r>
      <w:r w:rsidR="0021047E">
        <w:rPr>
          <w:rFonts w:ascii="Times New Roman" w:hAnsi="Times New Roman" w:cs="Times New Roman"/>
          <w:noProof/>
          <w:sz w:val="24"/>
          <w:szCs w:val="24"/>
        </w:rPr>
        <w:t xml:space="preserve"> to</w:t>
      </w:r>
      <w:r w:rsidR="00E540F8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E540F8" w:rsidRPr="00BE2C21">
        <w:rPr>
          <w:rFonts w:ascii="Times New Roman" w:hAnsi="Times New Roman" w:cs="Times New Roman"/>
          <w:sz w:val="24"/>
          <w:szCs w:val="24"/>
        </w:rPr>
        <w:fldChar w:fldCharType="begin"/>
      </w:r>
      <w:r w:rsidR="00E540F8" w:rsidRPr="00BE2C21">
        <w:rPr>
          <w:rFonts w:ascii="Times New Roman" w:hAnsi="Times New Roman" w:cs="Times New Roman"/>
          <w:sz w:val="24"/>
          <w:szCs w:val="24"/>
        </w:rPr>
        <w:instrText>ADDIN RW.CITE{{320 Anderson,DR 2008}}</w:instrText>
      </w:r>
      <w:r w:rsidR="00E540F8" w:rsidRPr="00BE2C21">
        <w:rPr>
          <w:rFonts w:ascii="Times New Roman" w:hAnsi="Times New Roman" w:cs="Times New Roman"/>
          <w:sz w:val="24"/>
          <w:szCs w:val="24"/>
        </w:rPr>
        <w:fldChar w:fldCharType="separate"/>
      </w:r>
      <w:r w:rsidR="00FE1B27" w:rsidRPr="00FE1B27">
        <w:rPr>
          <w:rFonts w:ascii="Times New Roman" w:hAnsi="Times New Roman" w:cs="Times New Roman"/>
          <w:sz w:val="24"/>
          <w:szCs w:val="24"/>
        </w:rPr>
        <w:t>(Anderson 2008)</w:t>
      </w:r>
      <w:r w:rsidR="00E540F8" w:rsidRPr="00BE2C21">
        <w:rPr>
          <w:rFonts w:ascii="Times New Roman" w:hAnsi="Times New Roman" w:cs="Times New Roman"/>
          <w:sz w:val="24"/>
          <w:szCs w:val="24"/>
        </w:rPr>
        <w:fldChar w:fldCharType="end"/>
      </w:r>
      <w:r w:rsidR="006921A3">
        <w:rPr>
          <w:rFonts w:ascii="Times New Roman" w:hAnsi="Times New Roman" w:cs="Times New Roman"/>
          <w:sz w:val="24"/>
          <w:szCs w:val="24"/>
        </w:rPr>
        <w:t>.</w:t>
      </w:r>
    </w:p>
    <w:p w14:paraId="647070CC" w14:textId="77777777" w:rsidR="00E540F8" w:rsidRDefault="00E540F8" w:rsidP="00E540F8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AIC=-2log(l)  + 2K</m:t>
        </m:r>
      </m:oMath>
      <w:r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eq. (</w:t>
      </w:r>
      <w:r w:rsidR="000A3E0A">
        <w:rPr>
          <w:rFonts w:ascii="Times New Roman" w:eastAsiaTheme="minorEastAsia" w:hAnsi="Times New Roman" w:cs="Times New Roman"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1AF88644" w14:textId="7FEC3EFE" w:rsidR="00F4313D" w:rsidRDefault="00E540F8" w:rsidP="00E540F8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1047E">
        <w:rPr>
          <w:rFonts w:ascii="Times New Roman" w:eastAsiaTheme="minorEastAsia" w:hAnsi="Times New Roman" w:cs="Times New Roman"/>
          <w:noProof/>
          <w:sz w:val="24"/>
          <w:szCs w:val="24"/>
        </w:rPr>
        <w:t>where</w:t>
      </w:r>
      <w:r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is the likelihood function and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is the number of estimated parameters in the model. The </w:t>
      </w:r>
      <w:r w:rsidR="00CE5C31">
        <w:rPr>
          <w:rFonts w:ascii="Times New Roman" w:eastAsiaTheme="minorEastAsia" w:hAnsi="Times New Roman" w:cs="Times New Roman"/>
          <w:sz w:val="24"/>
          <w:szCs w:val="24"/>
        </w:rPr>
        <w:t>top</w:t>
      </w:r>
      <w:r w:rsidR="00CE5C31"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E2C21">
        <w:rPr>
          <w:rFonts w:ascii="Times New Roman" w:eastAsiaTheme="minorEastAsia" w:hAnsi="Times New Roman" w:cs="Times New Roman"/>
          <w:sz w:val="24"/>
          <w:szCs w:val="24"/>
        </w:rPr>
        <w:t xml:space="preserve">model </w:t>
      </w:r>
      <w:r w:rsidR="00CE5C31">
        <w:rPr>
          <w:rFonts w:ascii="Times New Roman" w:eastAsiaTheme="minorEastAsia" w:hAnsi="Times New Roman" w:cs="Times New Roman"/>
          <w:sz w:val="24"/>
          <w:szCs w:val="24"/>
        </w:rPr>
        <w:t>results in</w:t>
      </w:r>
      <w:r w:rsidR="00CE5C31"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E2C21">
        <w:rPr>
          <w:rFonts w:ascii="Times New Roman" w:eastAsiaTheme="minorEastAsia" w:hAnsi="Times New Roman" w:cs="Times New Roman"/>
          <w:sz w:val="24"/>
          <w:szCs w:val="24"/>
        </w:rPr>
        <w:t>the lowest AIC value</w:t>
      </w:r>
      <w:r w:rsidR="004012A0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AIC values for each model were estimated using </w:t>
      </w:r>
      <w:r w:rsidR="004012A0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Pr="0021047E">
        <w:rPr>
          <w:rFonts w:ascii="Times New Roman" w:eastAsiaTheme="minorEastAsia" w:hAnsi="Times New Roman" w:cs="Times New Roman"/>
          <w:i/>
          <w:sz w:val="24"/>
          <w:szCs w:val="24"/>
        </w:rPr>
        <w:t>AIC</w:t>
      </w:r>
      <w:r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command in R software.</w:t>
      </w:r>
      <w:r w:rsidR="00F4313D"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607D796" w14:textId="611434CC" w:rsidR="00CE5C31" w:rsidRDefault="00CF6FB3" w:rsidP="00CF6FB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F6FB3">
        <w:rPr>
          <w:rFonts w:ascii="Times New Roman" w:eastAsiaTheme="minorEastAsia" w:hAnsi="Times New Roman" w:cs="Times New Roman"/>
          <w:b/>
          <w:sz w:val="24"/>
          <w:szCs w:val="24"/>
        </w:rPr>
        <w:t>Weed competition with corn model (nested) selection.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670E6">
        <w:rPr>
          <w:rFonts w:ascii="Times New Roman" w:hAnsi="Times New Roman" w:cs="Times New Roman"/>
          <w:noProof/>
          <w:sz w:val="24"/>
          <w:szCs w:val="24"/>
        </w:rPr>
        <w:t xml:space="preserve">Assuming that </w:t>
      </w:r>
      <w:r w:rsidR="00BB1B04">
        <w:rPr>
          <w:rFonts w:ascii="Times New Roman" w:hAnsi="Times New Roman" w:cs="Times New Roman"/>
          <w:noProof/>
          <w:sz w:val="24"/>
          <w:szCs w:val="24"/>
        </w:rPr>
        <w:t>rectangular hyperbola</w:t>
      </w:r>
      <w:r w:rsidR="000670E6">
        <w:rPr>
          <w:rFonts w:ascii="Times New Roman" w:hAnsi="Times New Roman" w:cs="Times New Roman"/>
          <w:noProof/>
          <w:sz w:val="24"/>
          <w:szCs w:val="24"/>
        </w:rPr>
        <w:t xml:space="preserve"> is the top model. The </w:t>
      </w:r>
      <w:r w:rsidR="00BB1B04" w:rsidRPr="00BE2C21">
        <w:rPr>
          <w:rFonts w:ascii="Times New Roman" w:hAnsi="Times New Roman" w:cs="Times New Roman"/>
          <w:sz w:val="24"/>
          <w:szCs w:val="24"/>
        </w:rPr>
        <w:t>competitiveness</w:t>
      </w:r>
      <w:r w:rsidR="00610175" w:rsidRPr="00BE2C21">
        <w:rPr>
          <w:rFonts w:ascii="Times New Roman" w:hAnsi="Times New Roman" w:cs="Times New Roman"/>
          <w:sz w:val="24"/>
          <w:szCs w:val="24"/>
        </w:rPr>
        <w:t xml:space="preserve"> of </w:t>
      </w:r>
      <w:r w:rsidR="00610175" w:rsidRPr="00BE2C21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610175"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 w:rsidR="00610175" w:rsidRPr="00BE2C21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610175" w:rsidRPr="00BE2C21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corn</w:t>
      </w:r>
      <w:r w:rsidR="00610175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7C29E9">
        <w:rPr>
          <w:rFonts w:ascii="Times New Roman" w:hAnsi="Times New Roman" w:cs="Times New Roman"/>
          <w:sz w:val="24"/>
          <w:szCs w:val="24"/>
        </w:rPr>
        <w:t>yield loss</w:t>
      </w:r>
      <w:r w:rsidR="00610175" w:rsidRPr="00BE2C21">
        <w:rPr>
          <w:rFonts w:ascii="Times New Roman" w:hAnsi="Times New Roman" w:cs="Times New Roman"/>
          <w:sz w:val="24"/>
          <w:szCs w:val="24"/>
        </w:rPr>
        <w:t xml:space="preserve"> (%)</w:t>
      </w:r>
      <w:r w:rsidR="000670E6">
        <w:rPr>
          <w:rFonts w:ascii="Times New Roman" w:hAnsi="Times New Roman" w:cs="Times New Roman"/>
          <w:sz w:val="24"/>
          <w:szCs w:val="24"/>
        </w:rPr>
        <w:t xml:space="preserve"> is accessed through</w:t>
      </w:r>
      <w:r w:rsidR="00610175" w:rsidRPr="00BE2C21">
        <w:rPr>
          <w:rFonts w:ascii="Times New Roman" w:hAnsi="Times New Roman" w:cs="Times New Roman"/>
          <w:sz w:val="24"/>
          <w:szCs w:val="24"/>
        </w:rPr>
        <w:t xml:space="preserve"> the </w:t>
      </w:r>
      <w:r w:rsidR="007853D8" w:rsidRPr="00BE2C21">
        <w:rPr>
          <w:rFonts w:ascii="Times New Roman" w:hAnsi="Times New Roman" w:cs="Times New Roman"/>
          <w:sz w:val="24"/>
          <w:szCs w:val="24"/>
        </w:rPr>
        <w:t xml:space="preserve">variance-ratio or </w:t>
      </w:r>
      <w:r w:rsidR="00610175" w:rsidRPr="00BE2C21">
        <w:rPr>
          <w:rFonts w:ascii="Times New Roman" w:hAnsi="Times New Roman" w:cs="Times New Roman"/>
          <w:sz w:val="24"/>
          <w:szCs w:val="24"/>
        </w:rPr>
        <w:t>F-test performed</w:t>
      </w:r>
      <w:r w:rsidR="00693D6D">
        <w:rPr>
          <w:rFonts w:ascii="Times New Roman" w:hAnsi="Times New Roman" w:cs="Times New Roman"/>
          <w:sz w:val="24"/>
          <w:szCs w:val="24"/>
        </w:rPr>
        <w:t xml:space="preserve"> using equation </w:t>
      </w:r>
      <w:r w:rsidR="004012A0">
        <w:rPr>
          <w:rFonts w:ascii="Times New Roman" w:hAnsi="Times New Roman" w:cs="Times New Roman"/>
          <w:sz w:val="24"/>
          <w:szCs w:val="24"/>
        </w:rPr>
        <w:t>[</w:t>
      </w:r>
      <w:r w:rsidR="007C29E9">
        <w:rPr>
          <w:rFonts w:ascii="Times New Roman" w:hAnsi="Times New Roman" w:cs="Times New Roman"/>
          <w:sz w:val="24"/>
          <w:szCs w:val="24"/>
        </w:rPr>
        <w:t>2</w:t>
      </w:r>
      <w:r w:rsidR="004012A0">
        <w:rPr>
          <w:rFonts w:ascii="Times New Roman" w:hAnsi="Times New Roman" w:cs="Times New Roman"/>
          <w:sz w:val="24"/>
          <w:szCs w:val="24"/>
        </w:rPr>
        <w:t>]</w:t>
      </w:r>
      <w:r w:rsidR="007853D8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593CBE" w:rsidRPr="00BE2C21">
        <w:rPr>
          <w:rFonts w:ascii="Times New Roman" w:hAnsi="Times New Roman" w:cs="Times New Roman"/>
          <w:sz w:val="24"/>
          <w:szCs w:val="24"/>
        </w:rPr>
        <w:fldChar w:fldCharType="begin"/>
      </w:r>
      <w:r w:rsidR="00593CBE" w:rsidRPr="00BE2C21">
        <w:rPr>
          <w:rFonts w:ascii="Times New Roman" w:hAnsi="Times New Roman" w:cs="Times New Roman"/>
          <w:sz w:val="24"/>
          <w:szCs w:val="24"/>
        </w:rPr>
        <w:instrText>ADDIN RW.CITE{{183 Lindquist,JohnL 1996}}</w:instrText>
      </w:r>
      <w:r w:rsidR="00593CBE" w:rsidRPr="00BE2C21">
        <w:rPr>
          <w:rFonts w:ascii="Times New Roman" w:hAnsi="Times New Roman" w:cs="Times New Roman"/>
          <w:sz w:val="24"/>
          <w:szCs w:val="24"/>
        </w:rPr>
        <w:fldChar w:fldCharType="separate"/>
      </w:r>
      <w:r w:rsidR="00027C12" w:rsidRPr="00BE2C21">
        <w:rPr>
          <w:rFonts w:ascii="Times New Roman" w:hAnsi="Times New Roman" w:cs="Times New Roman"/>
          <w:sz w:val="24"/>
          <w:szCs w:val="24"/>
        </w:rPr>
        <w:t>(Lindquist et al. 1996)</w:t>
      </w:r>
      <w:r w:rsidR="00593CBE" w:rsidRPr="00BE2C21">
        <w:rPr>
          <w:rFonts w:ascii="Times New Roman" w:hAnsi="Times New Roman" w:cs="Times New Roman"/>
          <w:sz w:val="24"/>
          <w:szCs w:val="24"/>
        </w:rPr>
        <w:fldChar w:fldCharType="end"/>
      </w:r>
      <w:r w:rsidR="007853D8" w:rsidRPr="00BE2C21">
        <w:rPr>
          <w:rFonts w:ascii="Times New Roman" w:hAnsi="Times New Roman" w:cs="Times New Roman"/>
          <w:sz w:val="24"/>
          <w:szCs w:val="24"/>
        </w:rPr>
        <w:t xml:space="preserve">. This statistical procedure evaluates the difference of residual sum squares (RSS) of two considered </w:t>
      </w:r>
      <w:r w:rsidR="00C107AA" w:rsidRPr="00BE2C21">
        <w:rPr>
          <w:rFonts w:ascii="Times New Roman" w:hAnsi="Times New Roman" w:cs="Times New Roman"/>
          <w:sz w:val="24"/>
          <w:szCs w:val="24"/>
        </w:rPr>
        <w:t xml:space="preserve">nested </w:t>
      </w:r>
      <w:r w:rsidR="007853D8" w:rsidRPr="00BE2C21">
        <w:rPr>
          <w:rFonts w:ascii="Times New Roman" w:hAnsi="Times New Roman" w:cs="Times New Roman"/>
          <w:sz w:val="24"/>
          <w:szCs w:val="24"/>
        </w:rPr>
        <w:t>models</w:t>
      </w:r>
      <w:r w:rsidR="00004E53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004E53" w:rsidRPr="00BE2C21">
        <w:rPr>
          <w:rFonts w:ascii="Times New Roman" w:hAnsi="Times New Roman" w:cs="Times New Roman"/>
          <w:sz w:val="24"/>
          <w:szCs w:val="24"/>
        </w:rPr>
        <w:fldChar w:fldCharType="begin"/>
      </w:r>
      <w:r w:rsidR="00004E53" w:rsidRPr="00BE2C21">
        <w:rPr>
          <w:rFonts w:ascii="Times New Roman" w:hAnsi="Times New Roman" w:cs="Times New Roman"/>
          <w:sz w:val="24"/>
          <w:szCs w:val="24"/>
        </w:rPr>
        <w:instrText>ADDIN RW.CITE{{185 Werle,Rodrigo 2014}}</w:instrText>
      </w:r>
      <w:r w:rsidR="00004E53" w:rsidRPr="00BE2C21">
        <w:rPr>
          <w:rFonts w:ascii="Times New Roman" w:hAnsi="Times New Roman" w:cs="Times New Roman"/>
          <w:sz w:val="24"/>
          <w:szCs w:val="24"/>
        </w:rPr>
        <w:fldChar w:fldCharType="separate"/>
      </w:r>
      <w:r w:rsidR="00004E53" w:rsidRPr="00BE2C21">
        <w:rPr>
          <w:rFonts w:ascii="Times New Roman" w:hAnsi="Times New Roman" w:cs="Times New Roman"/>
          <w:sz w:val="24"/>
          <w:szCs w:val="24"/>
        </w:rPr>
        <w:t>(Werle et al. 2014)</w:t>
      </w:r>
      <w:r w:rsidR="00004E53" w:rsidRPr="00BE2C21">
        <w:rPr>
          <w:rFonts w:ascii="Times New Roman" w:hAnsi="Times New Roman" w:cs="Times New Roman"/>
          <w:sz w:val="24"/>
          <w:szCs w:val="24"/>
        </w:rPr>
        <w:fldChar w:fldCharType="end"/>
      </w:r>
      <w:r w:rsidR="007853D8" w:rsidRPr="00BE2C2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7BD253" w14:textId="77777777" w:rsidR="00CE5C31" w:rsidRPr="00BE2C21" w:rsidRDefault="00CE5C31" w:rsidP="00CE5C3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E2C21">
        <w:rPr>
          <w:rFonts w:ascii="Times New Roman" w:hAnsi="Times New Roman" w:cs="Times New Roman"/>
          <w:sz w:val="24"/>
          <w:szCs w:val="24"/>
        </w:rPr>
        <w:t xml:space="preserve">According to this procedure, the following equation represents the F-test: </w:t>
      </w:r>
    </w:p>
    <w:p w14:paraId="5C40A96B" w14:textId="7F86ADDC" w:rsidR="00CE5C31" w:rsidRPr="00BE2C21" w:rsidRDefault="00CE5C31" w:rsidP="00CE5C3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pt-BR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pt-B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RSS</m:t>
                </m:r>
              </m:e>
              <m:sub>
                <m:r>
                  <w:del w:id="0" w:author="Michael Douglas" w:date="2017-05-26T14:01:00Z">
                    <w:rPr>
                      <w:rFonts w:ascii="Cambria Math" w:hAnsi="Cambria Math" w:cs="Times New Roman"/>
                      <w:sz w:val="24"/>
                      <w:szCs w:val="24"/>
                      <w:lang w:val="pt-BR"/>
                    </w:rPr>
                    <m:t>FULL</m:t>
                  </w:del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RED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RSS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FULL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)/(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df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RED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df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FULL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SQR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FULL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/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gl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FULL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w:r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eq. (6)</w:t>
      </w:r>
    </w:p>
    <w:p w14:paraId="1BD94382" w14:textId="68FB4F5A" w:rsidR="002707FB" w:rsidRDefault="00CE5C31" w:rsidP="002707F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E2C21">
        <w:rPr>
          <w:rFonts w:ascii="Times New Roman" w:hAnsi="Times New Roman" w:cs="Times New Roman"/>
          <w:sz w:val="24"/>
          <w:szCs w:val="24"/>
        </w:rPr>
        <w:lastRenderedPageBreak/>
        <w:t>Where RSS</w:t>
      </w:r>
      <w:r w:rsidRPr="00BE2C21">
        <w:rPr>
          <w:rFonts w:ascii="Times New Roman" w:hAnsi="Times New Roman" w:cs="Times New Roman"/>
          <w:sz w:val="24"/>
          <w:szCs w:val="24"/>
          <w:vertAlign w:val="subscript"/>
        </w:rPr>
        <w:t>FULL</w:t>
      </w:r>
      <w:r w:rsidRPr="00BE2C21">
        <w:rPr>
          <w:rFonts w:ascii="Times New Roman" w:hAnsi="Times New Roman" w:cs="Times New Roman"/>
          <w:sz w:val="24"/>
          <w:szCs w:val="24"/>
        </w:rPr>
        <w:t xml:space="preserve"> RSS</w:t>
      </w:r>
      <w:r>
        <w:rPr>
          <w:rFonts w:ascii="Times New Roman" w:hAnsi="Times New Roman" w:cs="Times New Roman"/>
          <w:sz w:val="24"/>
          <w:szCs w:val="24"/>
          <w:vertAlign w:val="subscript"/>
        </w:rPr>
        <w:t>RED</w:t>
      </w:r>
      <w:r w:rsidRPr="00BE2C2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E2C21">
        <w:rPr>
          <w:rFonts w:ascii="Times New Roman" w:hAnsi="Times New Roman" w:cs="Times New Roman"/>
          <w:sz w:val="24"/>
          <w:szCs w:val="24"/>
        </w:rPr>
        <w:t xml:space="preserve">represents the minimized residual sum squares of the parameters estimated </w:t>
      </w:r>
      <w:r>
        <w:rPr>
          <w:rFonts w:ascii="Times New Roman" w:hAnsi="Times New Roman" w:cs="Times New Roman"/>
          <w:noProof/>
          <w:sz w:val="24"/>
          <w:szCs w:val="24"/>
        </w:rPr>
        <w:t>by</w:t>
      </w:r>
      <w:r w:rsidRPr="00BE2C21">
        <w:rPr>
          <w:rFonts w:ascii="Times New Roman" w:hAnsi="Times New Roman" w:cs="Times New Roman"/>
          <w:sz w:val="24"/>
          <w:szCs w:val="24"/>
        </w:rPr>
        <w:t xml:space="preserve"> the full model (step 1) and </w:t>
      </w:r>
      <w:r>
        <w:rPr>
          <w:rFonts w:ascii="Times New Roman" w:hAnsi="Times New Roman" w:cs="Times New Roman"/>
          <w:sz w:val="24"/>
          <w:szCs w:val="24"/>
        </w:rPr>
        <w:t xml:space="preserve">reduced </w:t>
      </w:r>
      <w:r w:rsidRPr="00BE2C21">
        <w:rPr>
          <w:rFonts w:ascii="Times New Roman" w:hAnsi="Times New Roman" w:cs="Times New Roman"/>
          <w:sz w:val="24"/>
          <w:szCs w:val="24"/>
        </w:rPr>
        <w:t>model (step 2, or 3, or 4), respectively; df</w:t>
      </w:r>
      <w:r w:rsidRPr="00BE2C21">
        <w:rPr>
          <w:rFonts w:ascii="Times New Roman" w:hAnsi="Times New Roman" w:cs="Times New Roman"/>
          <w:sz w:val="24"/>
          <w:szCs w:val="24"/>
          <w:vertAlign w:val="subscript"/>
        </w:rPr>
        <w:t>FULL</w:t>
      </w:r>
      <w:r w:rsidRPr="00BE2C21">
        <w:rPr>
          <w:rFonts w:ascii="Times New Roman" w:hAnsi="Times New Roman" w:cs="Times New Roman"/>
          <w:sz w:val="24"/>
          <w:szCs w:val="24"/>
        </w:rPr>
        <w:t xml:space="preserve"> and df</w:t>
      </w:r>
      <w:r w:rsidRPr="00BE2C21">
        <w:rPr>
          <w:rFonts w:ascii="Times New Roman" w:hAnsi="Times New Roman" w:cs="Times New Roman"/>
          <w:sz w:val="24"/>
          <w:szCs w:val="24"/>
          <w:vertAlign w:val="subscript"/>
        </w:rPr>
        <w:t>RED</w:t>
      </w:r>
      <w:r w:rsidRPr="00BE2C21">
        <w:rPr>
          <w:rFonts w:ascii="Times New Roman" w:hAnsi="Times New Roman" w:cs="Times New Roman"/>
          <w:sz w:val="24"/>
          <w:szCs w:val="24"/>
        </w:rPr>
        <w:t xml:space="preserve"> represents the degrees of freedom of full model and reduced models, respectively. </w:t>
      </w:r>
      <w:r>
        <w:rPr>
          <w:rFonts w:ascii="Times New Roman" w:hAnsi="Times New Roman" w:cs="Times New Roman"/>
          <w:sz w:val="24"/>
          <w:szCs w:val="24"/>
        </w:rPr>
        <w:t xml:space="preserve">Large F-value shows </w:t>
      </w:r>
      <w:r w:rsidR="008B117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two models are</w:t>
      </w:r>
      <w:r w:rsidR="008B1174">
        <w:rPr>
          <w:rFonts w:ascii="Times New Roman" w:hAnsi="Times New Roman" w:cs="Times New Roman"/>
          <w:sz w:val="24"/>
          <w:szCs w:val="24"/>
        </w:rPr>
        <w:t xml:space="preserve"> likley</w:t>
      </w:r>
      <w:r>
        <w:rPr>
          <w:rFonts w:ascii="Times New Roman" w:hAnsi="Times New Roman" w:cs="Times New Roman"/>
          <w:sz w:val="24"/>
          <w:szCs w:val="24"/>
        </w:rPr>
        <w:t xml:space="preserve"> different, but small </w:t>
      </w:r>
      <w:r w:rsidRPr="0021047E">
        <w:rPr>
          <w:rFonts w:ascii="Times New Roman" w:hAnsi="Times New Roman" w:cs="Times New Roman"/>
          <w:noProof/>
          <w:sz w:val="24"/>
          <w:szCs w:val="24"/>
        </w:rPr>
        <w:t>F-value</w:t>
      </w:r>
      <w:r>
        <w:rPr>
          <w:rFonts w:ascii="Times New Roman" w:hAnsi="Times New Roman" w:cs="Times New Roman"/>
          <w:sz w:val="24"/>
          <w:szCs w:val="24"/>
        </w:rPr>
        <w:t xml:space="preserve"> shows </w:t>
      </w:r>
      <w:r w:rsidR="008B117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two models are</w:t>
      </w:r>
      <w:r w:rsidR="008B1174">
        <w:rPr>
          <w:rFonts w:ascii="Times New Roman" w:hAnsi="Times New Roman" w:cs="Times New Roman"/>
          <w:sz w:val="24"/>
          <w:szCs w:val="24"/>
        </w:rPr>
        <w:t xml:space="preserve"> likely</w:t>
      </w:r>
      <w:r>
        <w:rPr>
          <w:rFonts w:ascii="Times New Roman" w:hAnsi="Times New Roman" w:cs="Times New Roman"/>
          <w:sz w:val="24"/>
          <w:szCs w:val="24"/>
        </w:rPr>
        <w:t xml:space="preserve"> similar</w:t>
      </w:r>
      <w:r w:rsidR="007321B8" w:rsidRPr="007321B8">
        <w:rPr>
          <w:rFonts w:ascii="Times New Roman" w:hAnsi="Times New Roman" w:cs="Times New Roman"/>
          <w:sz w:val="24"/>
          <w:szCs w:val="24"/>
        </w:rPr>
        <w:t>.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7321B8">
        <w:rPr>
          <w:rFonts w:ascii="Times New Roman" w:hAnsi="Times New Roman" w:cs="Times New Roman"/>
          <w:sz w:val="24"/>
          <w:szCs w:val="24"/>
        </w:rPr>
        <w:t>In addition, i</w:t>
      </w:r>
      <w:r>
        <w:rPr>
          <w:rFonts w:ascii="Times New Roman" w:hAnsi="Times New Roman" w:cs="Times New Roman"/>
          <w:sz w:val="24"/>
          <w:szCs w:val="24"/>
        </w:rPr>
        <w:t xml:space="preserve">f </w:t>
      </w:r>
      <w:r w:rsidRPr="00BE2C21">
        <w:rPr>
          <w:rFonts w:ascii="Times New Roman" w:hAnsi="Times New Roman" w:cs="Times New Roman"/>
          <w:sz w:val="24"/>
          <w:szCs w:val="24"/>
        </w:rPr>
        <w:t>P-value &gt;0.05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E2C21">
        <w:rPr>
          <w:rFonts w:ascii="Times New Roman" w:hAnsi="Times New Roman" w:cs="Times New Roman"/>
          <w:sz w:val="24"/>
          <w:szCs w:val="24"/>
        </w:rPr>
        <w:t xml:space="preserve"> there is no difference between models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E2C21">
        <w:rPr>
          <w:rFonts w:ascii="Times New Roman" w:hAnsi="Times New Roman" w:cs="Times New Roman"/>
          <w:sz w:val="24"/>
          <w:szCs w:val="24"/>
        </w:rPr>
        <w:t xml:space="preserve">the null hypothesis is </w:t>
      </w:r>
      <w:r w:rsidRPr="0021047E">
        <w:rPr>
          <w:rFonts w:ascii="Times New Roman" w:hAnsi="Times New Roman" w:cs="Times New Roman"/>
          <w:noProof/>
          <w:sz w:val="24"/>
          <w:szCs w:val="24"/>
        </w:rPr>
        <w:t>accepted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Pr="00BE2C21">
        <w:rPr>
          <w:rFonts w:ascii="Times New Roman" w:hAnsi="Times New Roman" w:cs="Times New Roman"/>
          <w:sz w:val="24"/>
          <w:szCs w:val="24"/>
        </w:rPr>
        <w:t xml:space="preserve">; therefore a reduced should be used (no difference of parameters </w:t>
      </w:r>
      <w:r w:rsidRPr="000670E6">
        <w:rPr>
          <w:rFonts w:ascii="Times New Roman" w:hAnsi="Times New Roman" w:cs="Times New Roman"/>
          <w:i/>
          <w:sz w:val="24"/>
          <w:szCs w:val="24"/>
        </w:rPr>
        <w:t>I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21047E">
        <w:rPr>
          <w:rFonts w:ascii="Times New Roman" w:hAnsi="Times New Roman" w:cs="Times New Roman"/>
          <w:noProof/>
          <w:sz w:val="24"/>
          <w:szCs w:val="24"/>
        </w:rPr>
        <w:t>and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8779E3">
        <w:rPr>
          <w:rFonts w:ascii="Times New Roman" w:hAnsi="Times New Roman" w:cs="Times New Roman"/>
          <w:i/>
          <w:noProof/>
          <w:sz w:val="24"/>
          <w:szCs w:val="24"/>
        </w:rPr>
        <w:t>A</w:t>
      </w:r>
      <w:r w:rsidRPr="008779E3">
        <w:rPr>
          <w:rFonts w:ascii="Times New Roman" w:hAnsi="Times New Roman" w:cs="Times New Roman"/>
          <w:noProof/>
          <w:sz w:val="24"/>
          <w:szCs w:val="24"/>
        </w:rPr>
        <w:t xml:space="preserve"> among</w:t>
      </w:r>
      <w:r w:rsidRPr="00BE2C21">
        <w:rPr>
          <w:rFonts w:ascii="Times New Roman" w:hAnsi="Times New Roman" w:cs="Times New Roman"/>
          <w:sz w:val="24"/>
          <w:szCs w:val="24"/>
        </w:rPr>
        <w:t xml:space="preserve"> weed species). </w:t>
      </w:r>
      <w:r>
        <w:rPr>
          <w:rFonts w:ascii="Times New Roman" w:hAnsi="Times New Roman" w:cs="Times New Roman"/>
          <w:sz w:val="24"/>
          <w:szCs w:val="24"/>
        </w:rPr>
        <w:t>However</w:t>
      </w:r>
      <w:r w:rsidRPr="00BE2C21">
        <w:rPr>
          <w:rFonts w:ascii="Times New Roman" w:hAnsi="Times New Roman" w:cs="Times New Roman"/>
          <w:sz w:val="24"/>
          <w:szCs w:val="24"/>
        </w:rPr>
        <w:t>, if P-value &lt;0.05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E2C21">
        <w:rPr>
          <w:rFonts w:ascii="Times New Roman" w:hAnsi="Times New Roman" w:cs="Times New Roman"/>
          <w:sz w:val="24"/>
          <w:szCs w:val="24"/>
        </w:rPr>
        <w:t xml:space="preserve"> there is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21047E">
        <w:rPr>
          <w:rFonts w:ascii="Times New Roman" w:hAnsi="Times New Roman" w:cs="Times New Roman"/>
          <w:noProof/>
          <w:sz w:val="24"/>
          <w:szCs w:val="24"/>
        </w:rPr>
        <w:t>difference</w:t>
      </w:r>
      <w:r w:rsidRPr="00BE2C21">
        <w:rPr>
          <w:rFonts w:ascii="Times New Roman" w:hAnsi="Times New Roman" w:cs="Times New Roman"/>
          <w:sz w:val="24"/>
          <w:szCs w:val="24"/>
        </w:rPr>
        <w:t xml:space="preserve"> between models</w:t>
      </w:r>
      <w:r w:rsidR="005769E4">
        <w:rPr>
          <w:rFonts w:ascii="Times New Roman" w:hAnsi="Times New Roman" w:cs="Times New Roman"/>
          <w:sz w:val="24"/>
          <w:szCs w:val="24"/>
        </w:rPr>
        <w:t xml:space="preserve"> (full </w:t>
      </w:r>
      <w:r w:rsidR="005769E4" w:rsidRPr="006E0556">
        <w:rPr>
          <w:rFonts w:ascii="Times New Roman" w:hAnsi="Times New Roman" w:cs="Times New Roman"/>
          <w:noProof/>
          <w:sz w:val="24"/>
          <w:szCs w:val="24"/>
        </w:rPr>
        <w:t>vs</w:t>
      </w:r>
      <w:r w:rsidR="006E0556">
        <w:rPr>
          <w:rFonts w:ascii="Times New Roman" w:hAnsi="Times New Roman" w:cs="Times New Roman"/>
          <w:noProof/>
          <w:sz w:val="24"/>
          <w:szCs w:val="24"/>
        </w:rPr>
        <w:t>.</w:t>
      </w:r>
      <w:r w:rsidR="005769E4">
        <w:rPr>
          <w:rFonts w:ascii="Times New Roman" w:hAnsi="Times New Roman" w:cs="Times New Roman"/>
          <w:sz w:val="24"/>
          <w:szCs w:val="24"/>
        </w:rPr>
        <w:t xml:space="preserve"> reduced)</w:t>
      </w:r>
      <w:r w:rsidRPr="00BE2C21">
        <w:rPr>
          <w:rFonts w:ascii="Times New Roman" w:hAnsi="Times New Roman" w:cs="Times New Roman"/>
          <w:sz w:val="24"/>
          <w:szCs w:val="24"/>
        </w:rPr>
        <w:t xml:space="preserve">, the null hypothesis </w:t>
      </w:r>
      <w:r w:rsidRPr="0021047E">
        <w:rPr>
          <w:rFonts w:ascii="Times New Roman" w:hAnsi="Times New Roman" w:cs="Times New Roman"/>
          <w:noProof/>
          <w:sz w:val="24"/>
          <w:szCs w:val="24"/>
        </w:rPr>
        <w:t>is rejected</w:t>
      </w:r>
      <w:r w:rsidRPr="00BE2C21">
        <w:rPr>
          <w:rFonts w:ascii="Times New Roman" w:hAnsi="Times New Roman" w:cs="Times New Roman"/>
          <w:sz w:val="24"/>
          <w:szCs w:val="24"/>
        </w:rPr>
        <w:t xml:space="preserve"> and that a full model should be used (parameter </w:t>
      </w:r>
      <w:r w:rsidRPr="000670E6">
        <w:rPr>
          <w:rFonts w:ascii="Times New Roman" w:hAnsi="Times New Roman" w:cs="Times New Roman"/>
          <w:i/>
          <w:sz w:val="24"/>
          <w:szCs w:val="24"/>
        </w:rPr>
        <w:t>I</w:t>
      </w:r>
      <w:r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 w:rsidRPr="000670E6">
        <w:rPr>
          <w:rFonts w:ascii="Times New Roman" w:hAnsi="Times New Roman" w:cs="Times New Roman"/>
          <w:i/>
          <w:sz w:val="24"/>
          <w:szCs w:val="24"/>
        </w:rPr>
        <w:t>A</w:t>
      </w:r>
      <w:r w:rsidRPr="00BE2C21">
        <w:rPr>
          <w:rFonts w:ascii="Times New Roman" w:hAnsi="Times New Roman" w:cs="Times New Roman"/>
          <w:sz w:val="24"/>
          <w:szCs w:val="24"/>
        </w:rPr>
        <w:t xml:space="preserve"> for each weed species).</w:t>
      </w:r>
      <w:r w:rsidR="002707FB">
        <w:rPr>
          <w:rFonts w:ascii="Times New Roman" w:hAnsi="Times New Roman" w:cs="Times New Roman"/>
          <w:sz w:val="24"/>
          <w:szCs w:val="24"/>
        </w:rPr>
        <w:t xml:space="preserve"> </w:t>
      </w:r>
      <w:r w:rsidR="002707FB" w:rsidRPr="00BE2C21">
        <w:rPr>
          <w:rFonts w:ascii="Times New Roman" w:hAnsi="Times New Roman" w:cs="Times New Roman"/>
          <w:sz w:val="24"/>
          <w:szCs w:val="24"/>
        </w:rPr>
        <w:t xml:space="preserve">The F-test principle for nonlinear regression analysis </w:t>
      </w:r>
      <w:r w:rsidR="002707FB" w:rsidRPr="0021047E">
        <w:rPr>
          <w:rFonts w:ascii="Times New Roman" w:hAnsi="Times New Roman" w:cs="Times New Roman"/>
          <w:noProof/>
          <w:sz w:val="24"/>
          <w:szCs w:val="24"/>
        </w:rPr>
        <w:t>was calculated</w:t>
      </w:r>
      <w:r w:rsidR="002707FB" w:rsidRPr="00BE2C21">
        <w:rPr>
          <w:rFonts w:ascii="Times New Roman" w:hAnsi="Times New Roman" w:cs="Times New Roman"/>
          <w:sz w:val="24"/>
          <w:szCs w:val="24"/>
        </w:rPr>
        <w:t xml:space="preserve"> for each model using </w:t>
      </w:r>
      <w:r w:rsidR="002707FB" w:rsidRPr="0021047E">
        <w:rPr>
          <w:rFonts w:ascii="Times New Roman" w:hAnsi="Times New Roman" w:cs="Times New Roman"/>
          <w:i/>
          <w:noProof/>
          <w:sz w:val="24"/>
          <w:szCs w:val="24"/>
        </w:rPr>
        <w:t>nls</w:t>
      </w:r>
      <w:r w:rsidR="002707FB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2707FB" w:rsidRPr="00860E23">
        <w:rPr>
          <w:rFonts w:ascii="Times New Roman" w:hAnsi="Times New Roman" w:cs="Times New Roman"/>
          <w:i/>
          <w:sz w:val="24"/>
          <w:szCs w:val="24"/>
        </w:rPr>
        <w:t>ANOVA</w:t>
      </w:r>
      <w:r w:rsidR="002707FB" w:rsidRPr="00BE2C21">
        <w:rPr>
          <w:rFonts w:ascii="Times New Roman" w:hAnsi="Times New Roman" w:cs="Times New Roman"/>
          <w:sz w:val="24"/>
          <w:szCs w:val="24"/>
        </w:rPr>
        <w:t xml:space="preserve"> command </w:t>
      </w:r>
      <w:r w:rsidR="000670E6">
        <w:rPr>
          <w:rFonts w:ascii="Times New Roman" w:hAnsi="Times New Roman" w:cs="Times New Roman"/>
          <w:sz w:val="24"/>
          <w:szCs w:val="24"/>
        </w:rPr>
        <w:t xml:space="preserve">in </w:t>
      </w:r>
      <w:r w:rsidR="002707FB" w:rsidRPr="00BE2C21">
        <w:rPr>
          <w:rFonts w:ascii="Times New Roman" w:hAnsi="Times New Roman" w:cs="Times New Roman"/>
          <w:sz w:val="24"/>
          <w:szCs w:val="24"/>
        </w:rPr>
        <w:t>R software</w:t>
      </w:r>
      <w:r w:rsidR="000670E6">
        <w:rPr>
          <w:rFonts w:ascii="Times New Roman" w:hAnsi="Times New Roman" w:cs="Times New Roman"/>
          <w:sz w:val="24"/>
          <w:szCs w:val="24"/>
        </w:rPr>
        <w:t xml:space="preserve"> </w:t>
      </w:r>
      <w:r w:rsidR="000670E6">
        <w:rPr>
          <w:rFonts w:ascii="Times New Roman" w:hAnsi="Times New Roman" w:cs="Times New Roman"/>
          <w:sz w:val="24"/>
          <w:szCs w:val="24"/>
        </w:rPr>
        <w:fldChar w:fldCharType="begin"/>
      </w:r>
      <w:r w:rsidR="000670E6">
        <w:rPr>
          <w:rFonts w:ascii="Times New Roman" w:hAnsi="Times New Roman" w:cs="Times New Roman"/>
          <w:sz w:val="24"/>
          <w:szCs w:val="24"/>
        </w:rPr>
        <w:instrText>ADDIN RW.CITE{{323 Ritz,Christian 2008}}</w:instrText>
      </w:r>
      <w:r w:rsidR="000670E6">
        <w:rPr>
          <w:rFonts w:ascii="Times New Roman" w:hAnsi="Times New Roman" w:cs="Times New Roman"/>
          <w:sz w:val="24"/>
          <w:szCs w:val="24"/>
        </w:rPr>
        <w:fldChar w:fldCharType="separate"/>
      </w:r>
      <w:r w:rsidR="000670E6" w:rsidRPr="00FE1B27">
        <w:rPr>
          <w:rFonts w:ascii="Times New Roman" w:hAnsi="Times New Roman" w:cs="Times New Roman"/>
          <w:sz w:val="24"/>
          <w:szCs w:val="24"/>
        </w:rPr>
        <w:t>(Ritz and Streibig 2008)</w:t>
      </w:r>
      <w:r w:rsidR="000670E6">
        <w:rPr>
          <w:rFonts w:ascii="Times New Roman" w:hAnsi="Times New Roman" w:cs="Times New Roman"/>
          <w:sz w:val="24"/>
          <w:szCs w:val="24"/>
        </w:rPr>
        <w:fldChar w:fldCharType="end"/>
      </w:r>
      <w:r w:rsidR="002707FB" w:rsidRPr="00BE2C21">
        <w:rPr>
          <w:rFonts w:ascii="Times New Roman" w:hAnsi="Times New Roman" w:cs="Times New Roman"/>
          <w:sz w:val="24"/>
          <w:szCs w:val="24"/>
        </w:rPr>
        <w:t>.</w:t>
      </w:r>
    </w:p>
    <w:p w14:paraId="51806B70" w14:textId="0D6B02FA" w:rsidR="00F335A5" w:rsidRPr="00BE2C21" w:rsidRDefault="006E0556" w:rsidP="00BE2C2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</w:t>
      </w:r>
      <w:r w:rsidRPr="006E0556">
        <w:rPr>
          <w:rFonts w:ascii="Times New Roman" w:hAnsi="Times New Roman" w:cs="Times New Roman"/>
          <w:noProof/>
          <w:sz w:val="24"/>
          <w:szCs w:val="24"/>
        </w:rPr>
        <w:t xml:space="preserve">our major steps need to be completed </w:t>
      </w:r>
      <w:r>
        <w:rPr>
          <w:rFonts w:ascii="Times New Roman" w:hAnsi="Times New Roman" w:cs="Times New Roman"/>
          <w:noProof/>
          <w:sz w:val="24"/>
          <w:szCs w:val="24"/>
        </w:rPr>
        <w:t>t</w:t>
      </w:r>
      <w:r w:rsidR="00494523" w:rsidRPr="006E0556">
        <w:rPr>
          <w:rFonts w:ascii="Times New Roman" w:hAnsi="Times New Roman" w:cs="Times New Roman"/>
          <w:noProof/>
          <w:sz w:val="24"/>
          <w:szCs w:val="24"/>
        </w:rPr>
        <w:t>o compare the parameter</w:t>
      </w:r>
      <w:r w:rsidR="00706396" w:rsidRPr="006E0556">
        <w:rPr>
          <w:rFonts w:ascii="Times New Roman" w:hAnsi="Times New Roman" w:cs="Times New Roman"/>
          <w:noProof/>
          <w:sz w:val="24"/>
          <w:szCs w:val="24"/>
        </w:rPr>
        <w:t>s using this method</w:t>
      </w:r>
      <w:r w:rsidR="00F335A5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F6376E" w:rsidRPr="00BE2C21">
        <w:rPr>
          <w:rFonts w:ascii="Times New Roman" w:hAnsi="Times New Roman" w:cs="Times New Roman"/>
          <w:sz w:val="24"/>
          <w:szCs w:val="24"/>
        </w:rPr>
        <w:t>(</w:t>
      </w:r>
      <w:r w:rsidR="00D14D84">
        <w:rPr>
          <w:rFonts w:ascii="Times New Roman" w:hAnsi="Times New Roman" w:cs="Times New Roman"/>
          <w:sz w:val="24"/>
          <w:szCs w:val="24"/>
        </w:rPr>
        <w:t xml:space="preserve">see </w:t>
      </w:r>
      <w:r w:rsidR="0021047E">
        <w:rPr>
          <w:rFonts w:ascii="Times New Roman" w:hAnsi="Times New Roman" w:cs="Times New Roman"/>
          <w:noProof/>
          <w:sz w:val="24"/>
          <w:szCs w:val="24"/>
        </w:rPr>
        <w:t>S</w:t>
      </w:r>
      <w:r w:rsidR="00F6376E" w:rsidRPr="0021047E">
        <w:rPr>
          <w:rFonts w:ascii="Times New Roman" w:hAnsi="Times New Roman" w:cs="Times New Roman"/>
          <w:noProof/>
          <w:sz w:val="24"/>
          <w:szCs w:val="24"/>
        </w:rPr>
        <w:t>upplemental</w:t>
      </w:r>
      <w:r w:rsidR="00F6376E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15421C">
        <w:rPr>
          <w:rFonts w:ascii="Times New Roman" w:hAnsi="Times New Roman" w:cs="Times New Roman"/>
          <w:sz w:val="24"/>
          <w:szCs w:val="24"/>
        </w:rPr>
        <w:t>file</w:t>
      </w:r>
      <w:r w:rsidR="00F6376E" w:rsidRPr="00BE2C21">
        <w:rPr>
          <w:rFonts w:ascii="Times New Roman" w:hAnsi="Times New Roman" w:cs="Times New Roman"/>
          <w:sz w:val="24"/>
          <w:szCs w:val="24"/>
        </w:rPr>
        <w:t>)</w:t>
      </w:r>
      <w:r w:rsidR="00F335A5" w:rsidRPr="00BE2C21">
        <w:rPr>
          <w:rFonts w:ascii="Times New Roman" w:hAnsi="Times New Roman" w:cs="Times New Roman"/>
          <w:sz w:val="24"/>
          <w:szCs w:val="24"/>
        </w:rPr>
        <w:t>:</w:t>
      </w:r>
    </w:p>
    <w:p w14:paraId="44F3A327" w14:textId="43782058" w:rsidR="002707FB" w:rsidRDefault="004012A0" w:rsidP="002707F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f</w:t>
      </w:r>
      <w:r w:rsidR="00F335A5" w:rsidRPr="00BE2C21">
        <w:rPr>
          <w:rFonts w:ascii="Times New Roman" w:hAnsi="Times New Roman" w:cs="Times New Roman"/>
          <w:sz w:val="24"/>
          <w:szCs w:val="24"/>
        </w:rPr>
        <w:t xml:space="preserve">it </w:t>
      </w:r>
      <w:r w:rsidR="00402CD7" w:rsidRPr="00BE2C21">
        <w:rPr>
          <w:rFonts w:ascii="Times New Roman" w:hAnsi="Times New Roman" w:cs="Times New Roman"/>
          <w:sz w:val="24"/>
          <w:szCs w:val="24"/>
        </w:rPr>
        <w:t xml:space="preserve">equation </w:t>
      </w:r>
      <w:r>
        <w:rPr>
          <w:rFonts w:ascii="Times New Roman" w:hAnsi="Times New Roman" w:cs="Times New Roman"/>
          <w:sz w:val="24"/>
          <w:szCs w:val="24"/>
        </w:rPr>
        <w:t>[</w:t>
      </w:r>
      <w:r w:rsidR="000670E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</w:t>
      </w:r>
      <w:r w:rsidR="00402CD7" w:rsidRPr="00BE2C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F335A5" w:rsidRPr="00BE2C21">
        <w:rPr>
          <w:rFonts w:ascii="Times New Roman" w:hAnsi="Times New Roman" w:cs="Times New Roman"/>
          <w:sz w:val="24"/>
          <w:szCs w:val="24"/>
        </w:rPr>
        <w:t>each dataset individually (</w:t>
      </w:r>
      <w:r w:rsidR="00F335A5" w:rsidRPr="00BE2C21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F335A5"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 w:rsidR="00F335A5" w:rsidRPr="00BE2C21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F335A5" w:rsidRPr="00BE2C21">
        <w:rPr>
          <w:rFonts w:ascii="Times New Roman" w:hAnsi="Times New Roman" w:cs="Times New Roman"/>
          <w:sz w:val="24"/>
          <w:szCs w:val="24"/>
        </w:rPr>
        <w:t>)</w:t>
      </w:r>
      <w:r w:rsidR="00402CD7" w:rsidRPr="00BE2C21">
        <w:rPr>
          <w:rFonts w:ascii="Times New Roman" w:hAnsi="Times New Roman" w:cs="Times New Roman"/>
          <w:sz w:val="24"/>
          <w:szCs w:val="24"/>
        </w:rPr>
        <w:t xml:space="preserve">, this </w:t>
      </w:r>
      <w:r>
        <w:rPr>
          <w:rFonts w:ascii="Times New Roman" w:hAnsi="Times New Roman" w:cs="Times New Roman"/>
          <w:sz w:val="24"/>
          <w:szCs w:val="24"/>
        </w:rPr>
        <w:t>represents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402CD7" w:rsidRPr="00BE2C21">
        <w:rPr>
          <w:rFonts w:ascii="Times New Roman" w:hAnsi="Times New Roman" w:cs="Times New Roman"/>
          <w:sz w:val="24"/>
          <w:szCs w:val="24"/>
        </w:rPr>
        <w:t xml:space="preserve">the full </w:t>
      </w:r>
      <w:r w:rsidR="00402CD7" w:rsidRPr="004F28FC">
        <w:rPr>
          <w:rFonts w:ascii="Times New Roman" w:hAnsi="Times New Roman" w:cs="Times New Roman"/>
          <w:sz w:val="24"/>
          <w:szCs w:val="24"/>
        </w:rPr>
        <w:t xml:space="preserve">model, where </w:t>
      </w:r>
      <w:r w:rsidR="0021047E" w:rsidRPr="004F28FC">
        <w:rPr>
          <w:rFonts w:ascii="Times New Roman" w:hAnsi="Times New Roman" w:cs="Times New Roman"/>
          <w:noProof/>
          <w:sz w:val="24"/>
          <w:szCs w:val="24"/>
        </w:rPr>
        <w:t>four</w:t>
      </w:r>
      <w:r w:rsidR="00402CD7" w:rsidRPr="004F28FC">
        <w:rPr>
          <w:rFonts w:ascii="Times New Roman" w:hAnsi="Times New Roman" w:cs="Times New Roman"/>
          <w:sz w:val="24"/>
          <w:szCs w:val="24"/>
        </w:rPr>
        <w:t xml:space="preserve"> parameters (</w:t>
      </w:r>
      <w:r w:rsidR="00402CD7" w:rsidRPr="004F28FC">
        <w:rPr>
          <w:rFonts w:ascii="Times New Roman" w:hAnsi="Times New Roman" w:cs="Times New Roman"/>
          <w:i/>
          <w:sz w:val="24"/>
          <w:szCs w:val="24"/>
        </w:rPr>
        <w:t>I</w:t>
      </w:r>
      <w:r w:rsidR="00402CD7" w:rsidRPr="004F28FC">
        <w:rPr>
          <w:rFonts w:ascii="Times New Roman" w:hAnsi="Times New Roman" w:cs="Times New Roman"/>
          <w:sz w:val="24"/>
          <w:szCs w:val="24"/>
        </w:rPr>
        <w:t xml:space="preserve"> and </w:t>
      </w:r>
      <w:r w:rsidR="00402CD7" w:rsidRPr="004F28FC">
        <w:rPr>
          <w:rFonts w:ascii="Times New Roman" w:hAnsi="Times New Roman" w:cs="Times New Roman"/>
          <w:i/>
          <w:sz w:val="24"/>
          <w:szCs w:val="24"/>
        </w:rPr>
        <w:t>A</w:t>
      </w:r>
      <w:r w:rsidR="00402CD7" w:rsidRPr="004F28FC">
        <w:rPr>
          <w:rFonts w:ascii="Times New Roman" w:hAnsi="Times New Roman" w:cs="Times New Roman"/>
          <w:sz w:val="24"/>
          <w:szCs w:val="24"/>
        </w:rPr>
        <w:t xml:space="preserve"> for each weed species) will be estimated.</w:t>
      </w:r>
    </w:p>
    <w:p w14:paraId="7FA98858" w14:textId="50309B88" w:rsidR="00F335A5" w:rsidRPr="004F28FC" w:rsidRDefault="004012A0" w:rsidP="002707F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F28FC">
        <w:rPr>
          <w:rFonts w:ascii="Times New Roman" w:hAnsi="Times New Roman" w:cs="Times New Roman"/>
          <w:sz w:val="24"/>
          <w:szCs w:val="24"/>
        </w:rPr>
        <w:t xml:space="preserve">Second, </w:t>
      </w:r>
      <w:r w:rsidR="00D0278F" w:rsidRPr="004F28FC">
        <w:rPr>
          <w:rFonts w:ascii="Times New Roman" w:hAnsi="Times New Roman" w:cs="Times New Roman"/>
          <w:sz w:val="24"/>
          <w:szCs w:val="24"/>
        </w:rPr>
        <w:t xml:space="preserve">pool </w:t>
      </w:r>
      <w:r w:rsidRPr="004F28FC">
        <w:rPr>
          <w:rFonts w:ascii="Times New Roman" w:hAnsi="Times New Roman" w:cs="Times New Roman"/>
          <w:sz w:val="24"/>
          <w:szCs w:val="24"/>
        </w:rPr>
        <w:t xml:space="preserve">the entire </w:t>
      </w:r>
      <w:r w:rsidR="00402CD7" w:rsidRPr="004F28FC">
        <w:rPr>
          <w:rFonts w:ascii="Times New Roman" w:hAnsi="Times New Roman" w:cs="Times New Roman"/>
          <w:noProof/>
          <w:sz w:val="24"/>
          <w:szCs w:val="24"/>
        </w:rPr>
        <w:t>dataset</w:t>
      </w:r>
      <w:r w:rsidR="00402CD7" w:rsidRPr="004F28FC">
        <w:rPr>
          <w:rFonts w:ascii="Times New Roman" w:hAnsi="Times New Roman" w:cs="Times New Roman"/>
          <w:sz w:val="24"/>
          <w:szCs w:val="24"/>
        </w:rPr>
        <w:t xml:space="preserve"> (</w:t>
      </w:r>
      <w:r w:rsidR="00402CD7" w:rsidRPr="004F28FC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402CD7" w:rsidRPr="004F28FC">
        <w:rPr>
          <w:rFonts w:ascii="Times New Roman" w:hAnsi="Times New Roman" w:cs="Times New Roman"/>
          <w:sz w:val="24"/>
          <w:szCs w:val="24"/>
        </w:rPr>
        <w:t xml:space="preserve"> and </w:t>
      </w:r>
      <w:r w:rsidR="00402CD7" w:rsidRPr="004F28FC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402CD7" w:rsidRPr="004F28FC">
        <w:rPr>
          <w:rFonts w:ascii="Times New Roman" w:hAnsi="Times New Roman" w:cs="Times New Roman"/>
          <w:sz w:val="24"/>
          <w:szCs w:val="24"/>
        </w:rPr>
        <w:t xml:space="preserve">) and fit equation </w:t>
      </w:r>
      <w:r w:rsidRPr="004F28FC">
        <w:rPr>
          <w:rFonts w:ascii="Times New Roman" w:hAnsi="Times New Roman" w:cs="Times New Roman"/>
          <w:sz w:val="24"/>
          <w:szCs w:val="24"/>
        </w:rPr>
        <w:t>[</w:t>
      </w:r>
      <w:r w:rsidR="000670E6">
        <w:rPr>
          <w:rFonts w:ascii="Times New Roman" w:hAnsi="Times New Roman" w:cs="Times New Roman"/>
          <w:sz w:val="24"/>
          <w:szCs w:val="24"/>
        </w:rPr>
        <w:t>2</w:t>
      </w:r>
      <w:r w:rsidRPr="004F28FC">
        <w:rPr>
          <w:rFonts w:ascii="Times New Roman" w:hAnsi="Times New Roman" w:cs="Times New Roman"/>
          <w:sz w:val="24"/>
          <w:szCs w:val="24"/>
        </w:rPr>
        <w:t>]</w:t>
      </w:r>
      <w:r w:rsidR="00402CD7" w:rsidRPr="004F28FC">
        <w:rPr>
          <w:rFonts w:ascii="Times New Roman" w:hAnsi="Times New Roman" w:cs="Times New Roman"/>
          <w:sz w:val="24"/>
          <w:szCs w:val="24"/>
        </w:rPr>
        <w:t xml:space="preserve"> to the pooled data. </w:t>
      </w:r>
      <w:r w:rsidR="00402CD7" w:rsidRPr="004F28FC">
        <w:rPr>
          <w:rFonts w:ascii="Times New Roman" w:hAnsi="Times New Roman" w:cs="Times New Roman"/>
          <w:noProof/>
          <w:sz w:val="24"/>
          <w:szCs w:val="24"/>
        </w:rPr>
        <w:t xml:space="preserve">This </w:t>
      </w:r>
      <w:r w:rsidR="00CB5E26" w:rsidRPr="004F28FC">
        <w:rPr>
          <w:rFonts w:ascii="Times New Roman" w:hAnsi="Times New Roman" w:cs="Times New Roman"/>
          <w:noProof/>
          <w:sz w:val="24"/>
          <w:szCs w:val="24"/>
        </w:rPr>
        <w:t>represents</w:t>
      </w:r>
      <w:r w:rsidR="0066626A" w:rsidRPr="004F28FC">
        <w:rPr>
          <w:rFonts w:ascii="Times New Roman" w:hAnsi="Times New Roman" w:cs="Times New Roman"/>
          <w:sz w:val="24"/>
          <w:szCs w:val="24"/>
        </w:rPr>
        <w:t xml:space="preserve"> </w:t>
      </w:r>
      <w:r w:rsidR="00CB5E26" w:rsidRPr="004F28FC">
        <w:rPr>
          <w:rFonts w:ascii="Times New Roman" w:hAnsi="Times New Roman" w:cs="Times New Roman"/>
          <w:sz w:val="24"/>
          <w:szCs w:val="24"/>
        </w:rPr>
        <w:t xml:space="preserve">the </w:t>
      </w:r>
      <w:r w:rsidR="0066626A" w:rsidRPr="004F28FC">
        <w:rPr>
          <w:rFonts w:ascii="Times New Roman" w:hAnsi="Times New Roman" w:cs="Times New Roman"/>
          <w:sz w:val="24"/>
          <w:szCs w:val="24"/>
        </w:rPr>
        <w:t xml:space="preserve">reduced </w:t>
      </w:r>
      <w:r w:rsidR="00402CD7" w:rsidRPr="004F28FC">
        <w:rPr>
          <w:rFonts w:ascii="Times New Roman" w:hAnsi="Times New Roman" w:cs="Times New Roman"/>
          <w:sz w:val="24"/>
          <w:szCs w:val="24"/>
        </w:rPr>
        <w:t xml:space="preserve">model, where </w:t>
      </w:r>
      <w:r w:rsidR="0021047E" w:rsidRPr="004F28FC">
        <w:rPr>
          <w:rFonts w:ascii="Times New Roman" w:hAnsi="Times New Roman" w:cs="Times New Roman"/>
          <w:noProof/>
          <w:sz w:val="24"/>
          <w:szCs w:val="24"/>
        </w:rPr>
        <w:t>two</w:t>
      </w:r>
      <w:r w:rsidR="00402CD7" w:rsidRPr="004F28FC">
        <w:rPr>
          <w:rFonts w:ascii="Times New Roman" w:hAnsi="Times New Roman" w:cs="Times New Roman"/>
          <w:sz w:val="24"/>
          <w:szCs w:val="24"/>
        </w:rPr>
        <w:t xml:space="preserve"> parameters (</w:t>
      </w:r>
      <w:r w:rsidR="00402CD7" w:rsidRPr="004F28FC">
        <w:rPr>
          <w:rFonts w:ascii="Times New Roman" w:hAnsi="Times New Roman" w:cs="Times New Roman"/>
          <w:i/>
          <w:sz w:val="24"/>
          <w:szCs w:val="24"/>
        </w:rPr>
        <w:t>I</w:t>
      </w:r>
      <w:r w:rsidR="00402CD7" w:rsidRPr="004F28FC">
        <w:rPr>
          <w:rFonts w:ascii="Times New Roman" w:hAnsi="Times New Roman" w:cs="Times New Roman"/>
          <w:sz w:val="24"/>
          <w:szCs w:val="24"/>
        </w:rPr>
        <w:t xml:space="preserve"> and </w:t>
      </w:r>
      <w:r w:rsidR="00402CD7" w:rsidRPr="004F28FC">
        <w:rPr>
          <w:rFonts w:ascii="Times New Roman" w:hAnsi="Times New Roman" w:cs="Times New Roman"/>
          <w:i/>
          <w:sz w:val="24"/>
          <w:szCs w:val="24"/>
        </w:rPr>
        <w:t>A</w:t>
      </w:r>
      <w:r w:rsidR="00402CD7" w:rsidRPr="004F28FC">
        <w:rPr>
          <w:rFonts w:ascii="Times New Roman" w:hAnsi="Times New Roman" w:cs="Times New Roman"/>
          <w:sz w:val="24"/>
          <w:szCs w:val="24"/>
        </w:rPr>
        <w:t xml:space="preserve"> for both weed species</w:t>
      </w:r>
      <w:r w:rsidR="00CB5E26" w:rsidRPr="004F28FC">
        <w:rPr>
          <w:rFonts w:ascii="Times New Roman" w:hAnsi="Times New Roman" w:cs="Times New Roman"/>
          <w:sz w:val="24"/>
          <w:szCs w:val="24"/>
        </w:rPr>
        <w:t xml:space="preserve"> combined</w:t>
      </w:r>
      <w:r w:rsidR="00402CD7" w:rsidRPr="004F28FC">
        <w:rPr>
          <w:rFonts w:ascii="Times New Roman" w:hAnsi="Times New Roman" w:cs="Times New Roman"/>
          <w:sz w:val="24"/>
          <w:szCs w:val="24"/>
        </w:rPr>
        <w:t xml:space="preserve">) </w:t>
      </w:r>
      <w:r w:rsidR="00CB5E26" w:rsidRPr="004F28FC">
        <w:rPr>
          <w:rFonts w:ascii="Times New Roman" w:hAnsi="Times New Roman" w:cs="Times New Roman"/>
          <w:sz w:val="24"/>
          <w:szCs w:val="24"/>
        </w:rPr>
        <w:t xml:space="preserve">are </w:t>
      </w:r>
      <w:r w:rsidR="00402CD7" w:rsidRPr="008779E3">
        <w:rPr>
          <w:rFonts w:ascii="Times New Roman" w:hAnsi="Times New Roman" w:cs="Times New Roman"/>
          <w:noProof/>
          <w:sz w:val="24"/>
          <w:szCs w:val="24"/>
        </w:rPr>
        <w:t>be</w:t>
      </w:r>
      <w:r w:rsidR="008779E3">
        <w:rPr>
          <w:rFonts w:ascii="Times New Roman" w:hAnsi="Times New Roman" w:cs="Times New Roman"/>
          <w:noProof/>
          <w:sz w:val="24"/>
          <w:szCs w:val="24"/>
        </w:rPr>
        <w:t>ing</w:t>
      </w:r>
      <w:r w:rsidR="00402CD7" w:rsidRPr="004F28FC">
        <w:rPr>
          <w:rFonts w:ascii="Times New Roman" w:hAnsi="Times New Roman" w:cs="Times New Roman"/>
          <w:sz w:val="24"/>
          <w:szCs w:val="24"/>
        </w:rPr>
        <w:t xml:space="preserve"> estimated. This step tests the hypothesis that </w:t>
      </w:r>
      <w:r w:rsidR="00402CD7" w:rsidRPr="004F28FC">
        <w:rPr>
          <w:rFonts w:ascii="Times New Roman" w:hAnsi="Times New Roman" w:cs="Times New Roman"/>
          <w:i/>
          <w:sz w:val="24"/>
          <w:szCs w:val="24"/>
        </w:rPr>
        <w:t>I</w:t>
      </w:r>
      <w:r w:rsidR="00402CD7" w:rsidRPr="004F28FC">
        <w:rPr>
          <w:rFonts w:ascii="Times New Roman" w:hAnsi="Times New Roman" w:cs="Times New Roman"/>
          <w:sz w:val="24"/>
          <w:szCs w:val="24"/>
        </w:rPr>
        <w:t xml:space="preserve"> and </w:t>
      </w:r>
      <w:r w:rsidR="00402CD7" w:rsidRPr="004F28FC">
        <w:rPr>
          <w:rFonts w:ascii="Times New Roman" w:hAnsi="Times New Roman" w:cs="Times New Roman"/>
          <w:i/>
          <w:sz w:val="24"/>
          <w:szCs w:val="24"/>
        </w:rPr>
        <w:t>A</w:t>
      </w:r>
      <w:r w:rsidR="00402CD7" w:rsidRPr="004F28FC">
        <w:rPr>
          <w:rFonts w:ascii="Times New Roman" w:hAnsi="Times New Roman" w:cs="Times New Roman"/>
          <w:sz w:val="24"/>
          <w:szCs w:val="24"/>
        </w:rPr>
        <w:t xml:space="preserve"> do not vary </w:t>
      </w:r>
      <w:r w:rsidR="00CB5E26" w:rsidRPr="004F28FC">
        <w:rPr>
          <w:rFonts w:ascii="Times New Roman" w:hAnsi="Times New Roman" w:cs="Times New Roman"/>
          <w:sz w:val="24"/>
          <w:szCs w:val="24"/>
        </w:rPr>
        <w:t>between species</w:t>
      </w:r>
      <w:r w:rsidR="005825AF" w:rsidRPr="004F28FC">
        <w:rPr>
          <w:rFonts w:ascii="Times New Roman" w:hAnsi="Times New Roman" w:cs="Times New Roman"/>
          <w:sz w:val="24"/>
          <w:szCs w:val="24"/>
        </w:rPr>
        <w:t xml:space="preserve">, which means that both species compete similarly in </w:t>
      </w:r>
      <w:r w:rsidR="00CF6FB3">
        <w:rPr>
          <w:rFonts w:ascii="Times New Roman" w:hAnsi="Times New Roman" w:cs="Times New Roman"/>
          <w:sz w:val="24"/>
          <w:szCs w:val="24"/>
        </w:rPr>
        <w:t>corn</w:t>
      </w:r>
      <w:r w:rsidR="005825AF" w:rsidRPr="004F28FC">
        <w:rPr>
          <w:rFonts w:ascii="Times New Roman" w:hAnsi="Times New Roman" w:cs="Times New Roman"/>
          <w:sz w:val="24"/>
          <w:szCs w:val="24"/>
        </w:rPr>
        <w:t>. If</w:t>
      </w:r>
      <w:r w:rsidR="0021047E" w:rsidRPr="004F28FC">
        <w:rPr>
          <w:rStyle w:val="CommentReference"/>
          <w:rFonts w:ascii="Times New Roman" w:hAnsi="Times New Roman" w:cs="Times New Roman"/>
        </w:rPr>
        <w:t xml:space="preserve"> </w:t>
      </w:r>
      <w:r w:rsidR="0021047E" w:rsidRPr="004F28FC">
        <w:rPr>
          <w:rStyle w:val="CommentReference"/>
          <w:rFonts w:ascii="Times New Roman" w:hAnsi="Times New Roman" w:cs="Times New Roman"/>
          <w:sz w:val="24"/>
        </w:rPr>
        <w:t>the</w:t>
      </w:r>
      <w:r w:rsidR="005825AF" w:rsidRPr="004F28FC">
        <w:rPr>
          <w:rFonts w:ascii="Times New Roman" w:hAnsi="Times New Roman" w:cs="Times New Roman"/>
          <w:sz w:val="40"/>
          <w:szCs w:val="24"/>
        </w:rPr>
        <w:t xml:space="preserve"> </w:t>
      </w:r>
      <w:r w:rsidR="005825AF" w:rsidRPr="004F28FC">
        <w:rPr>
          <w:rFonts w:ascii="Times New Roman" w:hAnsi="Times New Roman" w:cs="Times New Roman"/>
          <w:noProof/>
          <w:sz w:val="24"/>
          <w:szCs w:val="24"/>
        </w:rPr>
        <w:t>hypothesis</w:t>
      </w:r>
      <w:r w:rsidR="005825AF" w:rsidRPr="004F28FC">
        <w:rPr>
          <w:rFonts w:ascii="Times New Roman" w:hAnsi="Times New Roman" w:cs="Times New Roman"/>
          <w:sz w:val="24"/>
          <w:szCs w:val="24"/>
        </w:rPr>
        <w:t xml:space="preserve"> is accepted, stop here.</w:t>
      </w:r>
      <w:r w:rsidR="008B1174">
        <w:rPr>
          <w:rFonts w:ascii="Times New Roman" w:hAnsi="Times New Roman" w:cs="Times New Roman"/>
          <w:sz w:val="24"/>
          <w:szCs w:val="24"/>
        </w:rPr>
        <w:t xml:space="preserve"> Otherwise</w:t>
      </w:r>
      <w:r w:rsidR="005825AF" w:rsidRPr="004F28FC">
        <w:rPr>
          <w:rFonts w:ascii="Times New Roman" w:hAnsi="Times New Roman" w:cs="Times New Roman"/>
          <w:sz w:val="24"/>
          <w:szCs w:val="24"/>
        </w:rPr>
        <w:t>, there is two more hypothesis to be tested.</w:t>
      </w:r>
    </w:p>
    <w:p w14:paraId="6240AB6B" w14:textId="7BBE70C4" w:rsidR="002707FB" w:rsidRDefault="002707FB" w:rsidP="002707F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Third, f</w:t>
      </w:r>
      <w:r w:rsidR="00402CD7" w:rsidRPr="00BE2C21">
        <w:rPr>
          <w:rFonts w:ascii="Times New Roman" w:hAnsi="Times New Roman" w:cs="Times New Roman"/>
          <w:sz w:val="24"/>
          <w:szCs w:val="24"/>
        </w:rPr>
        <w:t xml:space="preserve">it equation </w:t>
      </w:r>
      <w:r w:rsidR="00CB5E26">
        <w:rPr>
          <w:rFonts w:ascii="Times New Roman" w:hAnsi="Times New Roman" w:cs="Times New Roman"/>
          <w:sz w:val="24"/>
          <w:szCs w:val="24"/>
        </w:rPr>
        <w:t>[</w:t>
      </w:r>
      <w:r w:rsidR="000670E6">
        <w:rPr>
          <w:rFonts w:ascii="Times New Roman" w:hAnsi="Times New Roman" w:cs="Times New Roman"/>
          <w:sz w:val="24"/>
          <w:szCs w:val="24"/>
        </w:rPr>
        <w:t>2</w:t>
      </w:r>
      <w:r w:rsidR="00CB5E26">
        <w:rPr>
          <w:rFonts w:ascii="Times New Roman" w:hAnsi="Times New Roman" w:cs="Times New Roman"/>
          <w:sz w:val="24"/>
          <w:szCs w:val="24"/>
        </w:rPr>
        <w:t>]</w:t>
      </w:r>
      <w:r w:rsidR="00402CD7" w:rsidRPr="00BE2C21">
        <w:rPr>
          <w:rFonts w:ascii="Times New Roman" w:hAnsi="Times New Roman" w:cs="Times New Roman"/>
          <w:sz w:val="24"/>
          <w:szCs w:val="24"/>
        </w:rPr>
        <w:t xml:space="preserve"> for each </w:t>
      </w:r>
      <w:r w:rsidR="004F28FC">
        <w:rPr>
          <w:rFonts w:ascii="Times New Roman" w:hAnsi="Times New Roman" w:cs="Times New Roman"/>
          <w:sz w:val="24"/>
          <w:szCs w:val="24"/>
        </w:rPr>
        <w:t>species</w:t>
      </w:r>
      <w:r w:rsidR="00402CD7" w:rsidRPr="00BE2C21">
        <w:rPr>
          <w:rFonts w:ascii="Times New Roman" w:hAnsi="Times New Roman" w:cs="Times New Roman"/>
          <w:sz w:val="24"/>
          <w:szCs w:val="24"/>
        </w:rPr>
        <w:t xml:space="preserve"> separately, setting the parameter </w:t>
      </w:r>
      <w:r w:rsidR="00402CD7" w:rsidRPr="0021047E">
        <w:rPr>
          <w:rFonts w:ascii="Times New Roman" w:hAnsi="Times New Roman" w:cs="Times New Roman"/>
          <w:i/>
          <w:sz w:val="24"/>
          <w:szCs w:val="24"/>
        </w:rPr>
        <w:t>I</w:t>
      </w:r>
      <w:r w:rsidR="00402CD7" w:rsidRPr="00BE2C21">
        <w:rPr>
          <w:rFonts w:ascii="Times New Roman" w:hAnsi="Times New Roman" w:cs="Times New Roman"/>
          <w:sz w:val="24"/>
          <w:szCs w:val="24"/>
        </w:rPr>
        <w:t xml:space="preserve"> similar t</w:t>
      </w:r>
      <w:r w:rsidR="005825AF" w:rsidRPr="00BE2C21">
        <w:rPr>
          <w:rFonts w:ascii="Times New Roman" w:hAnsi="Times New Roman" w:cs="Times New Roman"/>
          <w:sz w:val="24"/>
          <w:szCs w:val="24"/>
        </w:rPr>
        <w:t xml:space="preserve">o both data set, but different A. </w:t>
      </w:r>
      <w:r w:rsidR="005825AF" w:rsidRPr="0021047E">
        <w:rPr>
          <w:rFonts w:ascii="Times New Roman" w:hAnsi="Times New Roman" w:cs="Times New Roman"/>
          <w:noProof/>
          <w:sz w:val="24"/>
          <w:szCs w:val="24"/>
        </w:rPr>
        <w:t>This is</w:t>
      </w:r>
      <w:r w:rsidR="005825AF" w:rsidRPr="00BE2C21">
        <w:rPr>
          <w:rFonts w:ascii="Times New Roman" w:hAnsi="Times New Roman" w:cs="Times New Roman"/>
          <w:sz w:val="24"/>
          <w:szCs w:val="24"/>
        </w:rPr>
        <w:t xml:space="preserve"> a </w:t>
      </w:r>
      <w:r w:rsidR="0066626A" w:rsidRPr="00BE2C21">
        <w:rPr>
          <w:rFonts w:ascii="Times New Roman" w:hAnsi="Times New Roman" w:cs="Times New Roman"/>
          <w:sz w:val="24"/>
          <w:szCs w:val="24"/>
        </w:rPr>
        <w:t>reduced model</w:t>
      </w:r>
      <w:r w:rsidR="005825AF"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 w:rsidR="005825AF" w:rsidRPr="0021047E">
        <w:rPr>
          <w:rFonts w:ascii="Times New Roman" w:hAnsi="Times New Roman" w:cs="Times New Roman"/>
          <w:noProof/>
          <w:sz w:val="24"/>
          <w:szCs w:val="24"/>
        </w:rPr>
        <w:t>thee</w:t>
      </w:r>
      <w:r w:rsidR="005825AF" w:rsidRPr="00BE2C21">
        <w:rPr>
          <w:rFonts w:ascii="Times New Roman" w:hAnsi="Times New Roman" w:cs="Times New Roman"/>
          <w:sz w:val="24"/>
          <w:szCs w:val="24"/>
        </w:rPr>
        <w:t xml:space="preserve"> parameters will </w:t>
      </w:r>
      <w:r w:rsidR="00AA5234" w:rsidRPr="00BE2C21">
        <w:rPr>
          <w:rFonts w:ascii="Times New Roman" w:hAnsi="Times New Roman" w:cs="Times New Roman"/>
          <w:sz w:val="24"/>
          <w:szCs w:val="24"/>
        </w:rPr>
        <w:t>be estimated. T</w:t>
      </w:r>
      <w:r w:rsidR="005825AF" w:rsidRPr="00BE2C21">
        <w:rPr>
          <w:rFonts w:ascii="Times New Roman" w:hAnsi="Times New Roman" w:cs="Times New Roman"/>
          <w:sz w:val="24"/>
          <w:szCs w:val="24"/>
        </w:rPr>
        <w:t xml:space="preserve">his step </w:t>
      </w:r>
      <w:r w:rsidR="005825AF" w:rsidRPr="00BE2C21">
        <w:rPr>
          <w:rFonts w:ascii="Times New Roman" w:hAnsi="Times New Roman" w:cs="Times New Roman"/>
          <w:sz w:val="24"/>
          <w:szCs w:val="24"/>
        </w:rPr>
        <w:lastRenderedPageBreak/>
        <w:t xml:space="preserve">tests </w:t>
      </w:r>
      <w:r w:rsidR="0021047E">
        <w:rPr>
          <w:rFonts w:ascii="Times New Roman" w:hAnsi="Times New Roman" w:cs="Times New Roman"/>
          <w:noProof/>
          <w:sz w:val="24"/>
          <w:szCs w:val="24"/>
        </w:rPr>
        <w:t>the</w:t>
      </w:r>
      <w:r w:rsidR="005825AF" w:rsidRPr="0021047E">
        <w:rPr>
          <w:rFonts w:ascii="Times New Roman" w:hAnsi="Times New Roman" w:cs="Times New Roman"/>
          <w:noProof/>
          <w:sz w:val="24"/>
          <w:szCs w:val="24"/>
        </w:rPr>
        <w:t xml:space="preserve"> second</w:t>
      </w:r>
      <w:r w:rsidR="005825AF" w:rsidRPr="00BE2C21">
        <w:rPr>
          <w:rFonts w:ascii="Times New Roman" w:hAnsi="Times New Roman" w:cs="Times New Roman"/>
          <w:sz w:val="24"/>
          <w:szCs w:val="24"/>
        </w:rPr>
        <w:t xml:space="preserve"> hypothesis, that weed species compete similarly at low densities (</w:t>
      </w:r>
      <w:r w:rsidR="005825AF" w:rsidRPr="000670E6">
        <w:rPr>
          <w:rFonts w:ascii="Times New Roman" w:hAnsi="Times New Roman" w:cs="Times New Roman"/>
          <w:i/>
          <w:sz w:val="24"/>
          <w:szCs w:val="24"/>
        </w:rPr>
        <w:t>I</w:t>
      </w:r>
      <w:r w:rsidR="005825AF" w:rsidRPr="00BE2C21">
        <w:rPr>
          <w:rFonts w:ascii="Times New Roman" w:hAnsi="Times New Roman" w:cs="Times New Roman"/>
          <w:sz w:val="24"/>
          <w:szCs w:val="24"/>
        </w:rPr>
        <w:t>), but different at higher densities (</w:t>
      </w:r>
      <w:r w:rsidR="005825AF" w:rsidRPr="000670E6">
        <w:rPr>
          <w:rFonts w:ascii="Times New Roman" w:hAnsi="Times New Roman" w:cs="Times New Roman"/>
          <w:i/>
          <w:sz w:val="24"/>
          <w:szCs w:val="24"/>
        </w:rPr>
        <w:t>A</w:t>
      </w:r>
      <w:r w:rsidR="005825AF" w:rsidRPr="00BE2C21">
        <w:rPr>
          <w:rFonts w:ascii="Times New Roman" w:hAnsi="Times New Roman" w:cs="Times New Roman"/>
          <w:sz w:val="24"/>
          <w:szCs w:val="24"/>
        </w:rPr>
        <w:t>).</w:t>
      </w:r>
    </w:p>
    <w:p w14:paraId="167E9403" w14:textId="7F1B7B51" w:rsidR="00F335A5" w:rsidRDefault="00CB5E26" w:rsidP="00BE2C2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Fourth, f</w:t>
      </w:r>
      <w:r w:rsidR="005825AF" w:rsidRPr="00BE2C21">
        <w:rPr>
          <w:rFonts w:ascii="Times New Roman" w:hAnsi="Times New Roman" w:cs="Times New Roman"/>
          <w:sz w:val="24"/>
          <w:szCs w:val="24"/>
        </w:rPr>
        <w:t xml:space="preserve">it equation </w:t>
      </w:r>
      <w:r>
        <w:rPr>
          <w:rFonts w:ascii="Times New Roman" w:hAnsi="Times New Roman" w:cs="Times New Roman"/>
          <w:sz w:val="24"/>
          <w:szCs w:val="24"/>
        </w:rPr>
        <w:t>[</w:t>
      </w:r>
      <w:r w:rsidR="000670E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</w:t>
      </w:r>
      <w:r w:rsidR="005825AF" w:rsidRPr="00BE2C21">
        <w:rPr>
          <w:rFonts w:ascii="Times New Roman" w:hAnsi="Times New Roman" w:cs="Times New Roman"/>
          <w:sz w:val="24"/>
          <w:szCs w:val="24"/>
        </w:rPr>
        <w:t xml:space="preserve"> for each data </w:t>
      </w:r>
      <w:r w:rsidR="003553CD" w:rsidRPr="00BE2C21">
        <w:rPr>
          <w:rFonts w:ascii="Times New Roman" w:hAnsi="Times New Roman" w:cs="Times New Roman"/>
          <w:sz w:val="24"/>
          <w:szCs w:val="24"/>
        </w:rPr>
        <w:t xml:space="preserve">set </w:t>
      </w:r>
      <w:r w:rsidR="005825AF" w:rsidRPr="00BE2C21">
        <w:rPr>
          <w:rFonts w:ascii="Times New Roman" w:hAnsi="Times New Roman" w:cs="Times New Roman"/>
          <w:sz w:val="24"/>
          <w:szCs w:val="24"/>
        </w:rPr>
        <w:t xml:space="preserve">separately, setting the parameter </w:t>
      </w:r>
      <w:r w:rsidR="005825AF" w:rsidRPr="000670E6">
        <w:rPr>
          <w:rFonts w:ascii="Times New Roman" w:hAnsi="Times New Roman" w:cs="Times New Roman"/>
          <w:i/>
          <w:sz w:val="24"/>
          <w:szCs w:val="24"/>
        </w:rPr>
        <w:t>A</w:t>
      </w:r>
      <w:r w:rsidR="005825AF" w:rsidRPr="00BE2C21">
        <w:rPr>
          <w:rFonts w:ascii="Times New Roman" w:hAnsi="Times New Roman" w:cs="Times New Roman"/>
          <w:sz w:val="24"/>
          <w:szCs w:val="24"/>
        </w:rPr>
        <w:t xml:space="preserve"> similar to both data set, but different </w:t>
      </w:r>
      <w:r w:rsidR="005825AF" w:rsidRPr="000670E6">
        <w:rPr>
          <w:rFonts w:ascii="Times New Roman" w:hAnsi="Times New Roman" w:cs="Times New Roman"/>
          <w:i/>
          <w:sz w:val="24"/>
          <w:szCs w:val="24"/>
        </w:rPr>
        <w:t>I</w:t>
      </w:r>
      <w:r w:rsidR="005825AF" w:rsidRPr="00BE2C21">
        <w:rPr>
          <w:rFonts w:ascii="Times New Roman" w:hAnsi="Times New Roman" w:cs="Times New Roman"/>
          <w:sz w:val="24"/>
          <w:szCs w:val="24"/>
        </w:rPr>
        <w:t xml:space="preserve">. </w:t>
      </w:r>
      <w:r w:rsidR="00AA5234" w:rsidRPr="0021047E">
        <w:rPr>
          <w:rFonts w:ascii="Times New Roman" w:hAnsi="Times New Roman" w:cs="Times New Roman"/>
          <w:noProof/>
          <w:sz w:val="24"/>
          <w:szCs w:val="24"/>
        </w:rPr>
        <w:t>This is</w:t>
      </w:r>
      <w:r w:rsidR="00AA5234" w:rsidRPr="00BE2C21">
        <w:rPr>
          <w:rFonts w:ascii="Times New Roman" w:hAnsi="Times New Roman" w:cs="Times New Roman"/>
          <w:sz w:val="24"/>
          <w:szCs w:val="24"/>
        </w:rPr>
        <w:t xml:space="preserve"> a </w:t>
      </w:r>
      <w:r w:rsidR="0066626A" w:rsidRPr="00BE2C21">
        <w:rPr>
          <w:rFonts w:ascii="Times New Roman" w:hAnsi="Times New Roman" w:cs="Times New Roman"/>
          <w:sz w:val="24"/>
          <w:szCs w:val="24"/>
        </w:rPr>
        <w:t xml:space="preserve">reduced </w:t>
      </w:r>
      <w:r w:rsidR="00AA5234" w:rsidRPr="0021047E">
        <w:rPr>
          <w:rFonts w:ascii="Times New Roman" w:hAnsi="Times New Roman" w:cs="Times New Roman"/>
          <w:noProof/>
          <w:sz w:val="24"/>
          <w:szCs w:val="24"/>
        </w:rPr>
        <w:t>model</w:t>
      </w:r>
      <w:r w:rsidR="0021047E">
        <w:rPr>
          <w:rFonts w:ascii="Times New Roman" w:hAnsi="Times New Roman" w:cs="Times New Roman"/>
          <w:noProof/>
          <w:sz w:val="24"/>
          <w:szCs w:val="24"/>
        </w:rPr>
        <w:t>,</w:t>
      </w:r>
      <w:r w:rsidR="00AA5234" w:rsidRPr="00BE2C21">
        <w:rPr>
          <w:rFonts w:ascii="Times New Roman" w:hAnsi="Times New Roman" w:cs="Times New Roman"/>
          <w:sz w:val="24"/>
          <w:szCs w:val="24"/>
        </w:rPr>
        <w:t xml:space="preserve"> and th</w:t>
      </w:r>
      <w:r>
        <w:rPr>
          <w:rFonts w:ascii="Times New Roman" w:hAnsi="Times New Roman" w:cs="Times New Roman"/>
          <w:sz w:val="24"/>
          <w:szCs w:val="24"/>
        </w:rPr>
        <w:t>r</w:t>
      </w:r>
      <w:r w:rsidR="00AA5234" w:rsidRPr="00BE2C21">
        <w:rPr>
          <w:rFonts w:ascii="Times New Roman" w:hAnsi="Times New Roman" w:cs="Times New Roman"/>
          <w:sz w:val="24"/>
          <w:szCs w:val="24"/>
        </w:rPr>
        <w:t>ee parameters will be estimated. T</w:t>
      </w:r>
      <w:r w:rsidR="005825AF" w:rsidRPr="00BE2C21">
        <w:rPr>
          <w:rFonts w:ascii="Times New Roman" w:hAnsi="Times New Roman" w:cs="Times New Roman"/>
          <w:sz w:val="24"/>
          <w:szCs w:val="24"/>
        </w:rPr>
        <w:t xml:space="preserve">his step tests </w:t>
      </w:r>
      <w:r w:rsidR="0021047E">
        <w:rPr>
          <w:rFonts w:ascii="Times New Roman" w:hAnsi="Times New Roman" w:cs="Times New Roman"/>
          <w:noProof/>
          <w:sz w:val="24"/>
          <w:szCs w:val="24"/>
        </w:rPr>
        <w:t>the</w:t>
      </w:r>
      <w:r w:rsidR="005825AF" w:rsidRPr="0021047E">
        <w:rPr>
          <w:rFonts w:ascii="Times New Roman" w:hAnsi="Times New Roman" w:cs="Times New Roman"/>
          <w:noProof/>
          <w:sz w:val="24"/>
          <w:szCs w:val="24"/>
        </w:rPr>
        <w:t xml:space="preserve"> third</w:t>
      </w:r>
      <w:r w:rsidR="005825AF" w:rsidRPr="00BE2C21">
        <w:rPr>
          <w:rFonts w:ascii="Times New Roman" w:hAnsi="Times New Roman" w:cs="Times New Roman"/>
          <w:sz w:val="24"/>
          <w:szCs w:val="24"/>
        </w:rPr>
        <w:t xml:space="preserve"> hypothesis, that weed species compete similarly at higher densities (</w:t>
      </w:r>
      <w:r w:rsidR="005825AF" w:rsidRPr="004F28FC">
        <w:rPr>
          <w:rFonts w:ascii="Times New Roman" w:hAnsi="Times New Roman" w:cs="Times New Roman"/>
          <w:i/>
          <w:sz w:val="24"/>
          <w:szCs w:val="24"/>
        </w:rPr>
        <w:t>A</w:t>
      </w:r>
      <w:r w:rsidR="005825AF" w:rsidRPr="00BE2C21">
        <w:rPr>
          <w:rFonts w:ascii="Times New Roman" w:hAnsi="Times New Roman" w:cs="Times New Roman"/>
          <w:sz w:val="24"/>
          <w:szCs w:val="24"/>
        </w:rPr>
        <w:t xml:space="preserve">), but different at </w:t>
      </w:r>
      <w:r w:rsidR="00A82984">
        <w:rPr>
          <w:rFonts w:ascii="Times New Roman" w:hAnsi="Times New Roman" w:cs="Times New Roman"/>
          <w:sz w:val="24"/>
          <w:szCs w:val="24"/>
        </w:rPr>
        <w:t>low</w:t>
      </w:r>
      <w:r w:rsidR="00A82984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5825AF" w:rsidRPr="00BE2C21">
        <w:rPr>
          <w:rFonts w:ascii="Times New Roman" w:hAnsi="Times New Roman" w:cs="Times New Roman"/>
          <w:sz w:val="24"/>
          <w:szCs w:val="24"/>
        </w:rPr>
        <w:t>densities (</w:t>
      </w:r>
      <w:r w:rsidR="005825AF" w:rsidRPr="004F28FC">
        <w:rPr>
          <w:rFonts w:ascii="Times New Roman" w:hAnsi="Times New Roman" w:cs="Times New Roman"/>
          <w:i/>
          <w:sz w:val="24"/>
          <w:szCs w:val="24"/>
        </w:rPr>
        <w:t>I</w:t>
      </w:r>
      <w:r w:rsidR="005825AF" w:rsidRPr="00BE2C21">
        <w:rPr>
          <w:rFonts w:ascii="Times New Roman" w:hAnsi="Times New Roman" w:cs="Times New Roman"/>
          <w:sz w:val="24"/>
          <w:szCs w:val="24"/>
        </w:rPr>
        <w:t>).</w:t>
      </w:r>
      <w:r w:rsidR="000670E6">
        <w:rPr>
          <w:rFonts w:ascii="Times New Roman" w:hAnsi="Times New Roman" w:cs="Times New Roman"/>
          <w:sz w:val="24"/>
          <w:szCs w:val="24"/>
        </w:rPr>
        <w:t xml:space="preserve"> </w:t>
      </w:r>
      <w:r w:rsidR="00082C40">
        <w:rPr>
          <w:rFonts w:ascii="Times New Roman" w:hAnsi="Times New Roman" w:cs="Times New Roman"/>
          <w:sz w:val="24"/>
          <w:szCs w:val="24"/>
        </w:rPr>
        <w:t xml:space="preserve">Additional AIC </w:t>
      </w:r>
      <w:r w:rsidR="00082C40" w:rsidRPr="0021047E">
        <w:rPr>
          <w:rFonts w:ascii="Times New Roman" w:hAnsi="Times New Roman" w:cs="Times New Roman"/>
          <w:noProof/>
          <w:sz w:val="24"/>
          <w:szCs w:val="24"/>
        </w:rPr>
        <w:t>was also performed</w:t>
      </w:r>
      <w:r w:rsidR="00082C40">
        <w:rPr>
          <w:rFonts w:ascii="Times New Roman" w:hAnsi="Times New Roman" w:cs="Times New Roman"/>
          <w:sz w:val="24"/>
          <w:szCs w:val="24"/>
        </w:rPr>
        <w:t xml:space="preserve"> for the nested model selection</w:t>
      </w:r>
      <w:r w:rsidR="000A3E0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F98E67" w14:textId="4609746F" w:rsidR="00E5213E" w:rsidRPr="00BE2C21" w:rsidRDefault="00E5213E" w:rsidP="00E5213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746DF">
        <w:rPr>
          <w:rFonts w:ascii="Times New Roman" w:hAnsi="Times New Roman" w:cs="Times New Roman"/>
          <w:b/>
          <w:sz w:val="24"/>
          <w:szCs w:val="24"/>
        </w:rPr>
        <w:t>Goodness</w:t>
      </w:r>
      <w:r w:rsidR="00A15AE2" w:rsidRPr="00C746DF">
        <w:rPr>
          <w:rFonts w:ascii="Times New Roman" w:hAnsi="Times New Roman" w:cs="Times New Roman"/>
          <w:b/>
          <w:sz w:val="24"/>
          <w:szCs w:val="24"/>
        </w:rPr>
        <w:t>-</w:t>
      </w:r>
      <w:r w:rsidRPr="00C746DF">
        <w:rPr>
          <w:rFonts w:ascii="Times New Roman" w:hAnsi="Times New Roman" w:cs="Times New Roman"/>
          <w:b/>
          <w:sz w:val="24"/>
          <w:szCs w:val="24"/>
        </w:rPr>
        <w:t>of</w:t>
      </w:r>
      <w:r w:rsidR="00A15AE2" w:rsidRPr="00C746DF">
        <w:rPr>
          <w:rFonts w:ascii="Times New Roman" w:hAnsi="Times New Roman" w:cs="Times New Roman"/>
          <w:b/>
          <w:sz w:val="24"/>
          <w:szCs w:val="24"/>
        </w:rPr>
        <w:t>-</w:t>
      </w:r>
      <w:r w:rsidRPr="00C746DF">
        <w:rPr>
          <w:rFonts w:ascii="Times New Roman" w:hAnsi="Times New Roman" w:cs="Times New Roman"/>
          <w:b/>
          <w:sz w:val="24"/>
          <w:szCs w:val="24"/>
        </w:rPr>
        <w:t>fit</w:t>
      </w:r>
      <w:r w:rsidR="008535E8" w:rsidRPr="00C746DF">
        <w:rPr>
          <w:rFonts w:ascii="Times New Roman" w:hAnsi="Times New Roman" w:cs="Times New Roman"/>
          <w:b/>
          <w:sz w:val="24"/>
          <w:szCs w:val="24"/>
        </w:rPr>
        <w:t xml:space="preserve"> of</w:t>
      </w:r>
      <w:r w:rsidR="00D14D84" w:rsidRPr="00C746DF">
        <w:rPr>
          <w:rFonts w:ascii="Times New Roman" w:hAnsi="Times New Roman" w:cs="Times New Roman"/>
          <w:b/>
          <w:sz w:val="24"/>
          <w:szCs w:val="24"/>
        </w:rPr>
        <w:t xml:space="preserve"> the models</w:t>
      </w:r>
      <w:r w:rsidR="00CF6FB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BE2C21">
        <w:rPr>
          <w:rFonts w:ascii="Times New Roman" w:hAnsi="Times New Roman" w:cs="Times New Roman"/>
          <w:sz w:val="24"/>
          <w:szCs w:val="24"/>
        </w:rPr>
        <w:t>Root mean squared error (RMSE)</w:t>
      </w:r>
      <w:r w:rsidR="00C9095D">
        <w:rPr>
          <w:rFonts w:ascii="Times New Roman" w:hAnsi="Times New Roman" w:cs="Times New Roman"/>
          <w:sz w:val="24"/>
          <w:szCs w:val="24"/>
        </w:rPr>
        <w:t>,</w:t>
      </w:r>
      <w:r w:rsidRPr="00BE2C21">
        <w:rPr>
          <w:rFonts w:ascii="Times New Roman" w:hAnsi="Times New Roman" w:cs="Times New Roman"/>
          <w:sz w:val="24"/>
          <w:szCs w:val="24"/>
        </w:rPr>
        <w:t xml:space="preserve"> model efficiency (ME)</w:t>
      </w:r>
      <w:r w:rsidR="00A15AE2">
        <w:rPr>
          <w:rFonts w:ascii="Times New Roman" w:hAnsi="Times New Roman" w:cs="Times New Roman"/>
          <w:sz w:val="24"/>
          <w:szCs w:val="24"/>
        </w:rPr>
        <w:t>,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C9095D">
        <w:rPr>
          <w:rFonts w:ascii="Times New Roman" w:hAnsi="Times New Roman" w:cs="Times New Roman"/>
          <w:sz w:val="24"/>
          <w:szCs w:val="24"/>
        </w:rPr>
        <w:t>and R</w:t>
      </w:r>
      <w:r w:rsidR="00C9095D" w:rsidRPr="00C9095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9095D">
        <w:rPr>
          <w:rFonts w:ascii="Times New Roman" w:hAnsi="Times New Roman" w:cs="Times New Roman"/>
          <w:sz w:val="24"/>
          <w:szCs w:val="24"/>
        </w:rPr>
        <w:t xml:space="preserve"> </w:t>
      </w:r>
      <w:r w:rsidRPr="00BE2C21">
        <w:rPr>
          <w:rFonts w:ascii="Times New Roman" w:hAnsi="Times New Roman" w:cs="Times New Roman"/>
          <w:sz w:val="24"/>
          <w:szCs w:val="24"/>
        </w:rPr>
        <w:t>were calculated and used to test the goodness</w:t>
      </w:r>
      <w:r w:rsidR="00A15AE2">
        <w:rPr>
          <w:rFonts w:ascii="Times New Roman" w:hAnsi="Times New Roman" w:cs="Times New Roman"/>
          <w:sz w:val="24"/>
          <w:szCs w:val="24"/>
        </w:rPr>
        <w:t>-</w:t>
      </w:r>
      <w:r w:rsidRPr="00BE2C21">
        <w:rPr>
          <w:rFonts w:ascii="Times New Roman" w:hAnsi="Times New Roman" w:cs="Times New Roman"/>
          <w:sz w:val="24"/>
          <w:szCs w:val="24"/>
        </w:rPr>
        <w:t>of</w:t>
      </w:r>
      <w:r w:rsidR="00A15AE2">
        <w:rPr>
          <w:rFonts w:ascii="Times New Roman" w:hAnsi="Times New Roman" w:cs="Times New Roman"/>
          <w:sz w:val="24"/>
          <w:szCs w:val="24"/>
        </w:rPr>
        <w:t>-</w:t>
      </w:r>
      <w:r w:rsidRPr="00BE2C21">
        <w:rPr>
          <w:rFonts w:ascii="Times New Roman" w:hAnsi="Times New Roman" w:cs="Times New Roman"/>
          <w:sz w:val="24"/>
          <w:szCs w:val="24"/>
        </w:rPr>
        <w:t>fit</w:t>
      </w:r>
      <w:r w:rsidR="008535E8">
        <w:rPr>
          <w:rFonts w:ascii="Times New Roman" w:hAnsi="Times New Roman" w:cs="Times New Roman"/>
          <w:sz w:val="24"/>
          <w:szCs w:val="24"/>
        </w:rPr>
        <w:t xml:space="preserve"> of non-nested and nested models</w:t>
      </w:r>
      <w:r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 w:rsidRPr="00BE2C21">
        <w:rPr>
          <w:rFonts w:ascii="Times New Roman" w:hAnsi="Times New Roman" w:cs="Times New Roman"/>
          <w:sz w:val="24"/>
          <w:szCs w:val="24"/>
        </w:rPr>
        <w:fldChar w:fldCharType="begin"/>
      </w:r>
      <w:r w:rsidRPr="00BE2C21">
        <w:rPr>
          <w:rFonts w:ascii="Times New Roman" w:hAnsi="Times New Roman" w:cs="Times New Roman"/>
          <w:sz w:val="24"/>
          <w:szCs w:val="24"/>
        </w:rPr>
        <w:instrText>ADDIN RW.CITE{{316 Archontoulis,SotiriosV 2015; 176 Roman,EriveltonS 2000; 177 Mayer,DG 1993}}</w:instrText>
      </w:r>
      <w:r w:rsidRPr="00BE2C21">
        <w:rPr>
          <w:rFonts w:ascii="Times New Roman" w:hAnsi="Times New Roman" w:cs="Times New Roman"/>
          <w:sz w:val="24"/>
          <w:szCs w:val="24"/>
        </w:rPr>
        <w:fldChar w:fldCharType="separate"/>
      </w:r>
      <w:r w:rsidRPr="00BE2C21">
        <w:rPr>
          <w:rFonts w:ascii="Times New Roman" w:hAnsi="Times New Roman" w:cs="Times New Roman"/>
          <w:sz w:val="24"/>
          <w:szCs w:val="24"/>
        </w:rPr>
        <w:t>(Archontoulis and Miguez 2015; Mayer and Butler 1993; Roman et al. 2000)</w:t>
      </w:r>
      <w:r w:rsidRPr="00BE2C21">
        <w:rPr>
          <w:rFonts w:ascii="Times New Roman" w:hAnsi="Times New Roman" w:cs="Times New Roman"/>
          <w:sz w:val="24"/>
          <w:szCs w:val="24"/>
        </w:rPr>
        <w:fldChar w:fldCharType="end"/>
      </w:r>
      <w:r w:rsidRPr="00BE2C2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D8F0B8" w14:textId="40043523" w:rsidR="00E5213E" w:rsidRPr="008779E3" w:rsidRDefault="00E5213E" w:rsidP="00E5213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m:oMath>
        <m:r>
          <w:rPr>
            <w:rFonts w:ascii="Cambria Math" w:hAnsi="Cambria Math" w:cs="Times New Roman"/>
            <w:sz w:val="24"/>
            <w:szCs w:val="24"/>
          </w:rPr>
          <m:t>RMSE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pt-BR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RSS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n-p-1</m:t>
                </m:r>
              </m:den>
            </m:f>
          </m:e>
        </m:rad>
      </m:oMath>
      <w:r w:rsidRPr="008779E3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            </w:t>
      </w:r>
      <w:r w:rsidR="00F13FC4" w:rsidRPr="008779E3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        </w:t>
      </w:r>
      <w:r w:rsidRPr="008779E3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</w:t>
      </w:r>
      <w:r w:rsidR="00F13FC4" w:rsidRPr="008779E3">
        <w:rPr>
          <w:rFonts w:ascii="Times New Roman" w:eastAsiaTheme="minorEastAsia" w:hAnsi="Times New Roman" w:cs="Times New Roman"/>
          <w:sz w:val="24"/>
          <w:szCs w:val="24"/>
          <w:lang w:val="pt-BR"/>
        </w:rPr>
        <w:t>eq.</w:t>
      </w:r>
      <w:r w:rsidRPr="008779E3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 </w:t>
      </w:r>
      <w:r w:rsidR="000E7CFB" w:rsidRPr="008779E3">
        <w:rPr>
          <w:rFonts w:ascii="Times New Roman" w:eastAsiaTheme="minorEastAsia" w:hAnsi="Times New Roman" w:cs="Times New Roman"/>
          <w:sz w:val="24"/>
          <w:szCs w:val="24"/>
          <w:lang w:val="pt-BR"/>
        </w:rPr>
        <w:t>[</w:t>
      </w:r>
      <w:r w:rsidRPr="008779E3">
        <w:rPr>
          <w:rFonts w:ascii="Times New Roman" w:eastAsiaTheme="minorEastAsia" w:hAnsi="Times New Roman" w:cs="Times New Roman"/>
          <w:sz w:val="24"/>
          <w:szCs w:val="24"/>
          <w:lang w:val="pt-BR"/>
        </w:rPr>
        <w:t>7</w:t>
      </w:r>
      <w:r w:rsidR="000E7CFB" w:rsidRPr="008779E3">
        <w:rPr>
          <w:rFonts w:ascii="Times New Roman" w:eastAsiaTheme="minorEastAsia" w:hAnsi="Times New Roman" w:cs="Times New Roman"/>
          <w:sz w:val="24"/>
          <w:szCs w:val="24"/>
          <w:lang w:val="pt-BR"/>
        </w:rPr>
        <w:t>]</w:t>
      </w:r>
    </w:p>
    <w:p w14:paraId="32977A84" w14:textId="6F5AC773" w:rsidR="00E5213E" w:rsidRPr="00F13FC4" w:rsidRDefault="00E5213E" w:rsidP="00E5213E">
      <w:pPr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pt-BR"/>
          </w:rPr>
          <m:t>ME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pt-BR"/>
          </w:rPr>
          <m:t>=1-[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pt-BR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(Oi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pt-BR"/>
                      </w:rPr>
                      <m:t>-Pi)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(Oi-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Ō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i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pt-BR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</m:e>
            </m:nary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pt-BR"/>
          </w:rPr>
          <m:t>]</m:t>
        </m:r>
      </m:oMath>
      <w:r w:rsidRPr="00F13FC4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        </w:t>
      </w:r>
      <w:r w:rsidR="00F13FC4" w:rsidRPr="00F13FC4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 </w:t>
      </w:r>
      <w:r w:rsidR="00F13FC4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</w:t>
      </w:r>
      <w:r w:rsidR="00F13FC4" w:rsidRPr="00F13FC4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eq. </w:t>
      </w:r>
      <w:r w:rsidRPr="00F13FC4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</w:t>
      </w:r>
      <w:r w:rsidR="000E7CFB" w:rsidRPr="00F13FC4">
        <w:rPr>
          <w:rFonts w:ascii="Times New Roman" w:eastAsiaTheme="minorEastAsia" w:hAnsi="Times New Roman" w:cs="Times New Roman"/>
          <w:sz w:val="24"/>
          <w:szCs w:val="24"/>
          <w:lang w:val="pt-BR"/>
        </w:rPr>
        <w:t>[</w:t>
      </w:r>
      <w:r w:rsidRPr="00F13FC4">
        <w:rPr>
          <w:rFonts w:ascii="Times New Roman" w:eastAsiaTheme="minorEastAsia" w:hAnsi="Times New Roman" w:cs="Times New Roman"/>
          <w:sz w:val="24"/>
          <w:szCs w:val="24"/>
          <w:lang w:val="pt-BR"/>
        </w:rPr>
        <w:t>8</w:t>
      </w:r>
      <w:r w:rsidR="000E7CFB" w:rsidRPr="00F13FC4">
        <w:rPr>
          <w:rFonts w:ascii="Times New Roman" w:eastAsiaTheme="minorEastAsia" w:hAnsi="Times New Roman" w:cs="Times New Roman"/>
          <w:sz w:val="24"/>
          <w:szCs w:val="24"/>
          <w:lang w:val="pt-BR"/>
        </w:rPr>
        <w:t>]</w:t>
      </w:r>
    </w:p>
    <w:p w14:paraId="7843F237" w14:textId="44D3C95A" w:rsidR="003F1D09" w:rsidRPr="00BE2C21" w:rsidRDefault="003F1D09" w:rsidP="00E5213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FC4">
        <w:rPr>
          <w:rFonts w:ascii="Cambria Math" w:eastAsiaTheme="minorEastAsia" w:hAnsi="Cambria Math" w:cs="Times New Roman"/>
          <w:i/>
          <w:sz w:val="24"/>
          <w:szCs w:val="24"/>
          <w:lang w:val="pt-BR"/>
        </w:rPr>
        <w:t>R</w:t>
      </w:r>
      <w:r w:rsidRPr="00F13FC4">
        <w:rPr>
          <w:rFonts w:ascii="Cambria Math" w:eastAsiaTheme="minorEastAsia" w:hAnsi="Cambria Math" w:cs="Times New Roman"/>
          <w:i/>
          <w:sz w:val="24"/>
          <w:szCs w:val="24"/>
          <w:vertAlign w:val="superscript"/>
          <w:lang w:val="pt-BR"/>
        </w:rPr>
        <w:t>2</w:t>
      </w:r>
      <w:r w:rsidRPr="00F13FC4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pt-BR"/>
          </w:rPr>
          <m:t>=1-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del w:id="1" w:author="Michael Douglas" w:date="2017-05-26T14:04:00Z">
                <w:rPr>
                  <w:rFonts w:ascii="Cambria Math" w:hAnsi="Cambria Math" w:cs="Times New Roman"/>
                  <w:sz w:val="24"/>
                  <w:szCs w:val="24"/>
                </w:rPr>
                <m:t>SSresidual</m:t>
              </w:del>
            </m:r>
            <m:r>
              <w:rPr>
                <w:rFonts w:ascii="Cambria Math" w:hAnsi="Cambria Math" w:cs="Times New Roman"/>
                <w:sz w:val="24"/>
                <w:szCs w:val="24"/>
              </w:rPr>
              <m:t>RSS</m:t>
            </m:r>
          </m:num>
          <m:den>
            <m:r>
              <w:del w:id="2" w:author="Michael Douglas" w:date="2017-05-26T14:04:00Z">
                <w:rPr>
                  <w:rFonts w:ascii="Cambria Math" w:hAnsi="Cambria Math" w:cs="Times New Roman"/>
                  <w:sz w:val="24"/>
                  <w:szCs w:val="24"/>
                </w:rPr>
                <m:t>SStotal</m:t>
              </w:del>
            </m:r>
            <m:r>
              <w:rPr>
                <w:rFonts w:ascii="Cambria Math" w:hAnsi="Cambria Math" w:cs="Times New Roman"/>
                <w:sz w:val="24"/>
                <w:szCs w:val="24"/>
              </w:rPr>
              <m:t>RST</m:t>
            </m:r>
          </m:den>
        </m:f>
      </m:oMath>
      <w:r w:rsidRPr="00F13FC4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             </w:t>
      </w:r>
      <w:r w:rsidR="00F13FC4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               </w:t>
      </w:r>
      <w:r w:rsidRPr="00F13FC4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</w:t>
      </w:r>
      <w:r w:rsidR="00F13FC4" w:rsidRPr="00F13FC4">
        <w:rPr>
          <w:rFonts w:ascii="Times New Roman" w:eastAsiaTheme="minorEastAsia" w:hAnsi="Times New Roman" w:cs="Times New Roman"/>
          <w:sz w:val="24"/>
          <w:szCs w:val="24"/>
          <w:lang w:val="pt-BR"/>
        </w:rPr>
        <w:t>eq.</w:t>
      </w:r>
      <w:r w:rsidRPr="00F13FC4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 </w:t>
      </w:r>
      <w:r w:rsidR="000E7CFB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</w:rPr>
        <w:t>9</w:t>
      </w:r>
      <w:r w:rsidR="000E7CFB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61B02722" w14:textId="3BF6B354" w:rsidR="00E5213E" w:rsidRPr="00BE2C21" w:rsidRDefault="00C45C15" w:rsidP="00E5213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E5213E" w:rsidRPr="00BE2C21">
        <w:rPr>
          <w:rFonts w:ascii="Times New Roman" w:eastAsiaTheme="minorEastAsia" w:hAnsi="Times New Roman" w:cs="Times New Roman"/>
          <w:sz w:val="24"/>
          <w:szCs w:val="24"/>
        </w:rPr>
        <w:t xml:space="preserve">here </w:t>
      </w:r>
      <w:r w:rsidR="00D14D84">
        <w:rPr>
          <w:rFonts w:ascii="Times New Roman" w:eastAsiaTheme="minorEastAsia" w:hAnsi="Times New Roman" w:cs="Times New Roman"/>
          <w:sz w:val="24"/>
          <w:szCs w:val="24"/>
        </w:rPr>
        <w:t>RSS and RST</w:t>
      </w:r>
      <w:r w:rsidR="003F1D0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8779E3">
        <w:rPr>
          <w:rFonts w:ascii="Times New Roman" w:eastAsiaTheme="minorEastAsia" w:hAnsi="Times New Roman" w:cs="Times New Roman"/>
          <w:noProof/>
          <w:sz w:val="24"/>
          <w:szCs w:val="24"/>
        </w:rPr>
        <w:t>are</w:t>
      </w:r>
      <w:r w:rsidR="00E5213E"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w:r w:rsidR="00E5213E" w:rsidRPr="008779E3">
        <w:rPr>
          <w:rFonts w:ascii="Times New Roman" w:eastAsiaTheme="minorEastAsia" w:hAnsi="Times New Roman" w:cs="Times New Roman"/>
          <w:noProof/>
          <w:sz w:val="24"/>
          <w:szCs w:val="24"/>
        </w:rPr>
        <w:t>sum</w:t>
      </w:r>
      <w:r w:rsidR="008779E3">
        <w:rPr>
          <w:rFonts w:ascii="Times New Roman" w:eastAsiaTheme="minorEastAsia" w:hAnsi="Times New Roman" w:cs="Times New Roman"/>
          <w:noProof/>
          <w:sz w:val="24"/>
          <w:szCs w:val="24"/>
        </w:rPr>
        <w:t>s</w:t>
      </w:r>
      <w:r w:rsidR="00E5213E"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of squares for the residual</w:t>
      </w:r>
      <w:r w:rsidR="00622BDD">
        <w:rPr>
          <w:rFonts w:ascii="Times New Roman" w:eastAsiaTheme="minorEastAsia" w:hAnsi="Times New Roman" w:cs="Times New Roman"/>
          <w:sz w:val="24"/>
          <w:szCs w:val="24"/>
        </w:rPr>
        <w:t xml:space="preserve"> and total, respectively;</w:t>
      </w:r>
      <w:r w:rsidR="00E5213E"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pt-BR"/>
          </w:rPr>
          <m:t>n</m:t>
        </m:r>
      </m:oMath>
      <w:r w:rsidR="00E5213E"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is the number of data points, </w:t>
      </w:r>
      <m:oMath>
        <m:r>
          <w:rPr>
            <w:rFonts w:ascii="Cambria Math" w:hAnsi="Cambria Math" w:cs="Times New Roman"/>
            <w:sz w:val="24"/>
            <w:szCs w:val="24"/>
            <w:lang w:val="pt-BR"/>
          </w:rPr>
          <m:t>p</m:t>
        </m:r>
      </m:oMath>
      <w:r w:rsidR="00E5213E"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is the </w:t>
      </w:r>
      <w:r w:rsidR="00E5213E" w:rsidRPr="0084057B">
        <w:rPr>
          <w:rFonts w:ascii="Times New Roman" w:eastAsiaTheme="minorEastAsia" w:hAnsi="Times New Roman" w:cs="Times New Roman"/>
          <w:sz w:val="24"/>
          <w:szCs w:val="24"/>
        </w:rPr>
        <w:t xml:space="preserve">number of model parameters. </w:t>
      </w:r>
      <m:oMath>
        <m:r>
          <w:rPr>
            <w:rFonts w:ascii="Cambria Math" w:hAnsi="Cambria Math" w:cs="Times New Roman"/>
            <w:sz w:val="24"/>
            <w:szCs w:val="24"/>
            <w:lang w:val="pt-BR"/>
          </w:rPr>
          <m:t>Oi</m:t>
        </m:r>
      </m:oMath>
      <w:r w:rsidR="00E5213E" w:rsidRPr="0084057B">
        <w:rPr>
          <w:rFonts w:ascii="Times New Roman" w:hAnsi="Times New Roman" w:cs="Times New Roman"/>
          <w:sz w:val="24"/>
          <w:szCs w:val="24"/>
        </w:rPr>
        <w:t xml:space="preserve"> is the observed, </w:t>
      </w:r>
      <m:oMath>
        <m:r>
          <w:rPr>
            <w:rFonts w:ascii="Cambria Math" w:hAnsi="Cambria Math" w:cs="Times New Roman"/>
            <w:sz w:val="24"/>
            <w:szCs w:val="24"/>
            <w:lang w:val="pt-BR"/>
          </w:rPr>
          <m:t>Pi</m:t>
        </m:r>
      </m:oMath>
      <w:r w:rsidR="00E5213E" w:rsidRPr="0084057B">
        <w:rPr>
          <w:rFonts w:ascii="Times New Roman" w:eastAsiaTheme="minorEastAsia" w:hAnsi="Times New Roman" w:cs="Times New Roman"/>
          <w:sz w:val="24"/>
          <w:szCs w:val="24"/>
        </w:rPr>
        <w:t xml:space="preserve"> is the predicted</w:t>
      </w:r>
      <w:r w:rsidR="000E7CFB" w:rsidRPr="0084057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E5213E" w:rsidRPr="0084057B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Ō</m:t>
        </m:r>
        <m:r>
          <w:rPr>
            <w:rFonts w:ascii="Cambria Math" w:hAnsi="Cambria Math" w:cs="Times New Roman"/>
            <w:sz w:val="24"/>
            <w:szCs w:val="24"/>
            <w:lang w:val="pt-BR"/>
          </w:rPr>
          <m:t>i</m:t>
        </m:r>
      </m:oMath>
      <w:r w:rsidR="00E5213E" w:rsidRPr="0084057B">
        <w:rPr>
          <w:rFonts w:ascii="Times New Roman" w:eastAsiaTheme="minorEastAsia" w:hAnsi="Times New Roman" w:cs="Times New Roman"/>
          <w:sz w:val="24"/>
          <w:szCs w:val="24"/>
        </w:rPr>
        <w:t xml:space="preserve"> is the mean observed value</w:t>
      </w:r>
      <w:r w:rsidR="00E5213E" w:rsidRPr="0084057B">
        <w:rPr>
          <w:rFonts w:ascii="Times New Roman" w:hAnsi="Times New Roman" w:cs="Times New Roman"/>
          <w:sz w:val="24"/>
          <w:szCs w:val="24"/>
        </w:rPr>
        <w:t xml:space="preserve">. In this present study, RSME was an average of </w:t>
      </w:r>
      <w:r w:rsidR="00E5213E" w:rsidRPr="0084057B">
        <w:rPr>
          <w:rFonts w:ascii="Times New Roman" w:hAnsi="Times New Roman" w:cs="Times New Roman"/>
          <w:i/>
          <w:sz w:val="24"/>
          <w:szCs w:val="24"/>
        </w:rPr>
        <w:t>R. brasili</w:t>
      </w:r>
      <w:r w:rsidR="00E5213E" w:rsidRPr="008779E3">
        <w:rPr>
          <w:rFonts w:ascii="Times New Roman" w:hAnsi="Times New Roman" w:cs="Times New Roman"/>
          <w:i/>
          <w:noProof/>
          <w:sz w:val="24"/>
          <w:szCs w:val="24"/>
        </w:rPr>
        <w:t>ensis</w:t>
      </w:r>
      <w:r w:rsidR="008779E3">
        <w:rPr>
          <w:rFonts w:ascii="Times New Roman" w:hAnsi="Times New Roman" w:cs="Times New Roman"/>
          <w:i/>
          <w:noProof/>
          <w:sz w:val="24"/>
          <w:szCs w:val="24"/>
        </w:rPr>
        <w:t>,</w:t>
      </w:r>
      <w:r w:rsidR="00E5213E" w:rsidRPr="008779E3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="00E5213E" w:rsidRPr="008779E3">
        <w:rPr>
          <w:rFonts w:ascii="Times New Roman" w:hAnsi="Times New Roman" w:cs="Times New Roman"/>
          <w:i/>
          <w:noProof/>
          <w:sz w:val="24"/>
          <w:szCs w:val="24"/>
        </w:rPr>
        <w:t>C.</w:t>
      </w:r>
      <w:r w:rsidR="00E5213E" w:rsidRPr="0084057B">
        <w:rPr>
          <w:rFonts w:ascii="Times New Roman" w:hAnsi="Times New Roman" w:cs="Times New Roman"/>
          <w:i/>
          <w:sz w:val="24"/>
          <w:szCs w:val="24"/>
        </w:rPr>
        <w:t xml:space="preserve"> benghalensis</w:t>
      </w:r>
      <w:r w:rsidR="00E5213E" w:rsidRPr="0084057B">
        <w:rPr>
          <w:rFonts w:ascii="Times New Roman" w:hAnsi="Times New Roman" w:cs="Times New Roman"/>
          <w:sz w:val="24"/>
          <w:szCs w:val="24"/>
        </w:rPr>
        <w:t xml:space="preserve"> fitted curves.</w:t>
      </w:r>
      <w:r w:rsidR="00E5213E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3E1E45">
        <w:rPr>
          <w:rFonts w:ascii="Times New Roman" w:hAnsi="Times New Roman" w:cs="Times New Roman"/>
          <w:sz w:val="24"/>
          <w:szCs w:val="24"/>
        </w:rPr>
        <w:t xml:space="preserve">The </w:t>
      </w:r>
      <w:r w:rsidR="00E5213E" w:rsidRPr="00BE2C21">
        <w:rPr>
          <w:rFonts w:ascii="Times New Roman" w:hAnsi="Times New Roman" w:cs="Times New Roman"/>
          <w:sz w:val="24"/>
          <w:szCs w:val="24"/>
        </w:rPr>
        <w:t>ME values range from -∞ and 1, with value</w:t>
      </w:r>
      <w:r w:rsidR="000E7CFB">
        <w:rPr>
          <w:rFonts w:ascii="Times New Roman" w:hAnsi="Times New Roman" w:cs="Times New Roman"/>
          <w:sz w:val="24"/>
          <w:szCs w:val="24"/>
        </w:rPr>
        <w:t>s</w:t>
      </w:r>
      <w:r w:rsidR="00E5213E" w:rsidRPr="00BE2C21">
        <w:rPr>
          <w:rFonts w:ascii="Times New Roman" w:hAnsi="Times New Roman" w:cs="Times New Roman"/>
          <w:sz w:val="24"/>
          <w:szCs w:val="24"/>
        </w:rPr>
        <w:t xml:space="preserve"> closer to 1 indicating </w:t>
      </w:r>
      <w:r w:rsidR="000E7CFB">
        <w:rPr>
          <w:rFonts w:ascii="Times New Roman" w:hAnsi="Times New Roman" w:cs="Times New Roman"/>
          <w:sz w:val="24"/>
          <w:szCs w:val="24"/>
        </w:rPr>
        <w:t>better</w:t>
      </w:r>
      <w:r w:rsidR="00E5213E" w:rsidRPr="00BE2C21">
        <w:rPr>
          <w:rFonts w:ascii="Times New Roman" w:hAnsi="Times New Roman" w:cs="Times New Roman"/>
          <w:sz w:val="24"/>
          <w:szCs w:val="24"/>
        </w:rPr>
        <w:t xml:space="preserve"> predictions </w:t>
      </w:r>
      <w:r w:rsidR="00E5213E" w:rsidRPr="00BE2C21">
        <w:rPr>
          <w:rFonts w:ascii="Times New Roman" w:hAnsi="Times New Roman" w:cs="Times New Roman"/>
          <w:sz w:val="24"/>
          <w:szCs w:val="24"/>
        </w:rPr>
        <w:fldChar w:fldCharType="begin"/>
      </w:r>
      <w:r w:rsidR="00E5213E" w:rsidRPr="00BE2C21">
        <w:rPr>
          <w:rFonts w:ascii="Times New Roman" w:hAnsi="Times New Roman" w:cs="Times New Roman"/>
          <w:sz w:val="24"/>
          <w:szCs w:val="24"/>
        </w:rPr>
        <w:instrText>ADDIN RW.CITE{{185 Werle,Rodrigo 2014}}</w:instrText>
      </w:r>
      <w:r w:rsidR="00E5213E" w:rsidRPr="00BE2C21">
        <w:rPr>
          <w:rFonts w:ascii="Times New Roman" w:hAnsi="Times New Roman" w:cs="Times New Roman"/>
          <w:sz w:val="24"/>
          <w:szCs w:val="24"/>
        </w:rPr>
        <w:fldChar w:fldCharType="separate"/>
      </w:r>
      <w:r w:rsidR="00E5213E" w:rsidRPr="00BE2C21">
        <w:rPr>
          <w:rFonts w:ascii="Times New Roman" w:hAnsi="Times New Roman" w:cs="Times New Roman"/>
          <w:sz w:val="24"/>
          <w:szCs w:val="24"/>
        </w:rPr>
        <w:t>(Werle et al. 2014)</w:t>
      </w:r>
      <w:r w:rsidR="00E5213E" w:rsidRPr="00BE2C21">
        <w:rPr>
          <w:rFonts w:ascii="Times New Roman" w:hAnsi="Times New Roman" w:cs="Times New Roman"/>
          <w:sz w:val="24"/>
          <w:szCs w:val="24"/>
        </w:rPr>
        <w:fldChar w:fldCharType="end"/>
      </w:r>
      <w:r w:rsidR="00E5213E" w:rsidRPr="00BE2C21">
        <w:rPr>
          <w:rFonts w:ascii="Times New Roman" w:hAnsi="Times New Roman" w:cs="Times New Roman"/>
          <w:sz w:val="24"/>
          <w:szCs w:val="24"/>
        </w:rPr>
        <w:t>.</w:t>
      </w:r>
      <w:r w:rsidR="00622BDD">
        <w:rPr>
          <w:rFonts w:ascii="Times New Roman" w:hAnsi="Times New Roman" w:cs="Times New Roman"/>
          <w:sz w:val="24"/>
          <w:szCs w:val="24"/>
        </w:rPr>
        <w:t xml:space="preserve"> R</w:t>
      </w:r>
      <w:r w:rsidR="00622BDD" w:rsidRPr="00622BD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22BDD">
        <w:rPr>
          <w:rFonts w:ascii="Times New Roman" w:hAnsi="Times New Roman" w:cs="Times New Roman"/>
          <w:sz w:val="24"/>
          <w:szCs w:val="24"/>
        </w:rPr>
        <w:t xml:space="preserve"> </w:t>
      </w:r>
      <w:r w:rsidR="00B43F48">
        <w:rPr>
          <w:rFonts w:ascii="Times New Roman" w:hAnsi="Times New Roman" w:cs="Times New Roman"/>
          <w:sz w:val="24"/>
          <w:szCs w:val="24"/>
        </w:rPr>
        <w:t>values range from 0 to 1</w:t>
      </w:r>
      <w:r w:rsidR="008779E3">
        <w:rPr>
          <w:rFonts w:ascii="Times New Roman" w:hAnsi="Times New Roman" w:cs="Times New Roman"/>
          <w:sz w:val="24"/>
          <w:szCs w:val="24"/>
        </w:rPr>
        <w:t>,</w:t>
      </w:r>
      <w:r w:rsidR="00B43F48">
        <w:rPr>
          <w:rFonts w:ascii="Times New Roman" w:hAnsi="Times New Roman" w:cs="Times New Roman"/>
          <w:sz w:val="24"/>
          <w:szCs w:val="24"/>
        </w:rPr>
        <w:t xml:space="preserve"> and i</w:t>
      </w:r>
      <w:r w:rsidR="00B43F48" w:rsidRPr="008779E3">
        <w:rPr>
          <w:rFonts w:ascii="Times New Roman" w:hAnsi="Times New Roman" w:cs="Times New Roman"/>
          <w:noProof/>
          <w:sz w:val="24"/>
          <w:szCs w:val="24"/>
        </w:rPr>
        <w:t>t</w:t>
      </w:r>
      <w:r w:rsidR="00B43F48">
        <w:rPr>
          <w:rFonts w:ascii="Times New Roman" w:hAnsi="Times New Roman" w:cs="Times New Roman"/>
          <w:sz w:val="24"/>
          <w:szCs w:val="24"/>
        </w:rPr>
        <w:t xml:space="preserve"> </w:t>
      </w:r>
      <w:r w:rsidR="00622BDD">
        <w:rPr>
          <w:rFonts w:ascii="Times New Roman" w:hAnsi="Times New Roman" w:cs="Times New Roman"/>
          <w:sz w:val="24"/>
          <w:szCs w:val="24"/>
        </w:rPr>
        <w:t>was used only for the polynomial quadratic model</w:t>
      </w:r>
      <w:r w:rsidR="002705FB">
        <w:rPr>
          <w:rFonts w:ascii="Times New Roman" w:hAnsi="Times New Roman" w:cs="Times New Roman"/>
          <w:sz w:val="24"/>
          <w:szCs w:val="24"/>
        </w:rPr>
        <w:t xml:space="preserve">, which is a </w:t>
      </w:r>
      <w:r w:rsidR="000E7CFB">
        <w:rPr>
          <w:rFonts w:ascii="Times New Roman" w:hAnsi="Times New Roman" w:cs="Times New Roman"/>
          <w:sz w:val="24"/>
          <w:szCs w:val="24"/>
        </w:rPr>
        <w:t>form of linear regression</w:t>
      </w:r>
      <w:r w:rsidR="00622BDD">
        <w:rPr>
          <w:rFonts w:ascii="Times New Roman" w:hAnsi="Times New Roman" w:cs="Times New Roman"/>
          <w:sz w:val="24"/>
          <w:szCs w:val="24"/>
        </w:rPr>
        <w:t>.</w:t>
      </w:r>
    </w:p>
    <w:p w14:paraId="3DDA26A2" w14:textId="77777777" w:rsidR="003553CD" w:rsidRDefault="003553CD" w:rsidP="00BE2C2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2C21">
        <w:rPr>
          <w:rFonts w:ascii="Times New Roman" w:hAnsi="Times New Roman" w:cs="Times New Roman"/>
          <w:b/>
          <w:sz w:val="24"/>
          <w:szCs w:val="24"/>
        </w:rPr>
        <w:t>Results</w:t>
      </w:r>
    </w:p>
    <w:p w14:paraId="70D9C391" w14:textId="396A884E" w:rsidR="00DE6918" w:rsidRPr="00BE2C21" w:rsidRDefault="00CF6FB3" w:rsidP="00CF6FB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779E3">
        <w:rPr>
          <w:rFonts w:ascii="Times New Roman" w:eastAsiaTheme="minorEastAsia" w:hAnsi="Times New Roman" w:cs="Times New Roman"/>
          <w:b/>
          <w:noProof/>
          <w:sz w:val="24"/>
          <w:szCs w:val="24"/>
        </w:rPr>
        <w:t>Selecting the top (non-nested) model.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AD192C">
        <w:rPr>
          <w:rFonts w:ascii="Times New Roman" w:hAnsi="Times New Roman" w:cs="Times New Roman"/>
          <w:noProof/>
          <w:sz w:val="24"/>
          <w:szCs w:val="24"/>
        </w:rPr>
        <w:t>The retangular hyperbola</w:t>
      </w:r>
      <w:r w:rsidR="00AD192C" w:rsidRPr="0021047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B28BE" w:rsidRPr="0021047E">
        <w:rPr>
          <w:rFonts w:ascii="Times New Roman" w:hAnsi="Times New Roman" w:cs="Times New Roman"/>
          <w:noProof/>
          <w:sz w:val="24"/>
          <w:szCs w:val="24"/>
        </w:rPr>
        <w:t>model</w:t>
      </w:r>
      <w:r w:rsidR="00851DEF" w:rsidRPr="0021047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901D9" w:rsidRPr="0021047E">
        <w:rPr>
          <w:rFonts w:ascii="Times New Roman" w:hAnsi="Times New Roman" w:cs="Times New Roman"/>
          <w:noProof/>
          <w:sz w:val="24"/>
          <w:szCs w:val="24"/>
        </w:rPr>
        <w:t xml:space="preserve">resulted in the lowest AIC </w:t>
      </w:r>
      <w:r w:rsidR="000E7CFB" w:rsidRPr="0021047E">
        <w:rPr>
          <w:rFonts w:ascii="Times New Roman" w:hAnsi="Times New Roman" w:cs="Times New Roman"/>
          <w:noProof/>
          <w:sz w:val="24"/>
          <w:szCs w:val="24"/>
        </w:rPr>
        <w:t>(</w:t>
      </w:r>
      <w:r w:rsidR="00A42012" w:rsidRPr="0021047E">
        <w:rPr>
          <w:rFonts w:ascii="Times New Roman" w:hAnsi="Times New Roman" w:cs="Times New Roman"/>
          <w:noProof/>
          <w:sz w:val="24"/>
          <w:szCs w:val="24"/>
        </w:rPr>
        <w:t>26</w:t>
      </w:r>
      <w:r w:rsidR="000A3E0A" w:rsidRPr="0021047E">
        <w:rPr>
          <w:rFonts w:ascii="Times New Roman" w:hAnsi="Times New Roman" w:cs="Times New Roman"/>
          <w:noProof/>
          <w:sz w:val="24"/>
          <w:szCs w:val="24"/>
        </w:rPr>
        <w:t>8</w:t>
      </w:r>
      <w:r w:rsidR="00A42012" w:rsidRPr="0021047E">
        <w:rPr>
          <w:rFonts w:ascii="Times New Roman" w:hAnsi="Times New Roman" w:cs="Times New Roman"/>
          <w:noProof/>
          <w:sz w:val="24"/>
          <w:szCs w:val="24"/>
        </w:rPr>
        <w:t>.</w:t>
      </w:r>
      <w:r w:rsidR="000A3E0A" w:rsidRPr="0021047E">
        <w:rPr>
          <w:rFonts w:ascii="Times New Roman" w:hAnsi="Times New Roman" w:cs="Times New Roman"/>
          <w:noProof/>
          <w:sz w:val="24"/>
          <w:szCs w:val="24"/>
        </w:rPr>
        <w:t>3</w:t>
      </w:r>
      <w:r w:rsidR="000E7CFB" w:rsidRPr="0021047E">
        <w:rPr>
          <w:rFonts w:ascii="Times New Roman" w:hAnsi="Times New Roman" w:cs="Times New Roman"/>
          <w:noProof/>
          <w:sz w:val="24"/>
          <w:szCs w:val="24"/>
        </w:rPr>
        <w:t>)</w:t>
      </w:r>
      <w:r w:rsidR="00A42012" w:rsidRPr="0021047E">
        <w:rPr>
          <w:rFonts w:ascii="Times New Roman" w:hAnsi="Times New Roman" w:cs="Times New Roman"/>
          <w:noProof/>
          <w:sz w:val="24"/>
          <w:szCs w:val="24"/>
        </w:rPr>
        <w:t xml:space="preserve">, followed by </w:t>
      </w:r>
      <w:r w:rsidR="00851DEF" w:rsidRPr="0021047E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="00A42012" w:rsidRPr="0021047E">
        <w:rPr>
          <w:rFonts w:ascii="Times New Roman" w:hAnsi="Times New Roman" w:cs="Times New Roman"/>
          <w:noProof/>
          <w:sz w:val="24"/>
          <w:szCs w:val="24"/>
        </w:rPr>
        <w:t xml:space="preserve">sigmoid model (271.3) and </w:t>
      </w:r>
      <w:r w:rsidR="00851DEF" w:rsidRPr="0021047E">
        <w:rPr>
          <w:rFonts w:ascii="Times New Roman" w:hAnsi="Times New Roman" w:cs="Times New Roman"/>
          <w:noProof/>
          <w:sz w:val="24"/>
          <w:szCs w:val="24"/>
        </w:rPr>
        <w:t>a</w:t>
      </w:r>
      <w:r w:rsidR="00A42012" w:rsidRPr="0021047E">
        <w:rPr>
          <w:rFonts w:ascii="Times New Roman" w:hAnsi="Times New Roman" w:cs="Times New Roman"/>
          <w:noProof/>
          <w:sz w:val="24"/>
          <w:szCs w:val="24"/>
        </w:rPr>
        <w:t xml:space="preserve"> polynomial </w:t>
      </w:r>
      <w:r w:rsidR="00A42012" w:rsidRPr="0084057B">
        <w:rPr>
          <w:rFonts w:ascii="Times New Roman" w:hAnsi="Times New Roman" w:cs="Times New Roman"/>
          <w:noProof/>
          <w:sz w:val="24"/>
          <w:szCs w:val="24"/>
        </w:rPr>
        <w:t xml:space="preserve">quadratic </w:t>
      </w:r>
      <w:r w:rsidR="00851DEF" w:rsidRPr="0084057B">
        <w:rPr>
          <w:rFonts w:ascii="Times New Roman" w:hAnsi="Times New Roman" w:cs="Times New Roman"/>
          <w:noProof/>
          <w:sz w:val="24"/>
          <w:szCs w:val="24"/>
        </w:rPr>
        <w:t xml:space="preserve">model </w:t>
      </w:r>
      <w:r w:rsidR="00A42012" w:rsidRPr="0084057B">
        <w:rPr>
          <w:rFonts w:ascii="Times New Roman" w:hAnsi="Times New Roman" w:cs="Times New Roman"/>
          <w:noProof/>
          <w:sz w:val="24"/>
          <w:szCs w:val="24"/>
        </w:rPr>
        <w:t>(281.8)</w:t>
      </w:r>
      <w:r w:rsidR="00851DEF" w:rsidRPr="0084057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51DEF" w:rsidRPr="0084057B">
        <w:rPr>
          <w:rFonts w:ascii="Times New Roman" w:hAnsi="Times New Roman" w:cs="Times New Roman"/>
          <w:noProof/>
          <w:sz w:val="24"/>
          <w:szCs w:val="24"/>
        </w:rPr>
        <w:lastRenderedPageBreak/>
        <w:t>(Table 1)</w:t>
      </w:r>
      <w:r w:rsidR="007C29E9">
        <w:rPr>
          <w:rFonts w:ascii="Times New Roman" w:hAnsi="Times New Roman" w:cs="Times New Roman"/>
          <w:noProof/>
          <w:sz w:val="24"/>
          <w:szCs w:val="24"/>
        </w:rPr>
        <w:t>.</w:t>
      </w:r>
      <w:r w:rsidR="008535E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C29E9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7C29E9"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model selected by AIC minimizes the information lost when approximating full reality, which means that it selects the approximating model closest to the unknown reality (Anderson, 2010). </w:t>
      </w:r>
      <w:r w:rsidR="007C29E9">
        <w:rPr>
          <w:rFonts w:ascii="Times New Roman" w:hAnsi="Times New Roman" w:cs="Times New Roman"/>
          <w:noProof/>
          <w:sz w:val="24"/>
          <w:szCs w:val="24"/>
        </w:rPr>
        <w:t>T</w:t>
      </w:r>
      <w:r w:rsidR="00A42012" w:rsidRPr="0084057B">
        <w:rPr>
          <w:rFonts w:ascii="Times New Roman" w:hAnsi="Times New Roman" w:cs="Times New Roman"/>
          <w:noProof/>
          <w:sz w:val="24"/>
          <w:szCs w:val="24"/>
        </w:rPr>
        <w:t xml:space="preserve">herefore, the Cousens model was the </w:t>
      </w:r>
      <w:r w:rsidR="004F28FC" w:rsidRPr="0084057B">
        <w:rPr>
          <w:rFonts w:ascii="Times New Roman" w:hAnsi="Times New Roman" w:cs="Times New Roman"/>
          <w:noProof/>
          <w:sz w:val="24"/>
          <w:szCs w:val="24"/>
        </w:rPr>
        <w:t xml:space="preserve">top </w:t>
      </w:r>
      <w:r w:rsidR="00A42012" w:rsidRPr="0084057B">
        <w:rPr>
          <w:rFonts w:ascii="Times New Roman" w:hAnsi="Times New Roman" w:cs="Times New Roman"/>
          <w:noProof/>
          <w:sz w:val="24"/>
          <w:szCs w:val="24"/>
        </w:rPr>
        <w:t>model to desc</w:t>
      </w:r>
      <w:r w:rsidR="00851DEF" w:rsidRPr="0084057B">
        <w:rPr>
          <w:rFonts w:ascii="Times New Roman" w:hAnsi="Times New Roman" w:cs="Times New Roman"/>
          <w:noProof/>
          <w:sz w:val="24"/>
          <w:szCs w:val="24"/>
        </w:rPr>
        <w:t xml:space="preserve">ribe the </w:t>
      </w:r>
      <w:r>
        <w:rPr>
          <w:rFonts w:ascii="Times New Roman" w:hAnsi="Times New Roman" w:cs="Times New Roman"/>
          <w:noProof/>
          <w:sz w:val="24"/>
          <w:szCs w:val="24"/>
        </w:rPr>
        <w:t>corn</w:t>
      </w:r>
      <w:r w:rsidR="00851DEF" w:rsidRPr="0084057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C29E9">
        <w:rPr>
          <w:rFonts w:ascii="Times New Roman" w:hAnsi="Times New Roman" w:cs="Times New Roman"/>
          <w:noProof/>
          <w:sz w:val="24"/>
          <w:szCs w:val="24"/>
        </w:rPr>
        <w:t>yield loss (%)</w:t>
      </w:r>
      <w:r w:rsidR="00851DEF" w:rsidRPr="0084057B">
        <w:rPr>
          <w:rFonts w:ascii="Times New Roman" w:hAnsi="Times New Roman" w:cs="Times New Roman"/>
          <w:noProof/>
          <w:sz w:val="24"/>
          <w:szCs w:val="24"/>
        </w:rPr>
        <w:t xml:space="preserve"> in competition </w:t>
      </w:r>
      <w:r w:rsidR="00367F26" w:rsidRPr="0084057B">
        <w:rPr>
          <w:rFonts w:ascii="Times New Roman" w:hAnsi="Times New Roman" w:cs="Times New Roman"/>
          <w:noProof/>
          <w:sz w:val="24"/>
          <w:szCs w:val="24"/>
        </w:rPr>
        <w:t>with</w:t>
      </w:r>
      <w:r w:rsidR="00851DEF" w:rsidRPr="0084057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E7CFB" w:rsidRPr="0084057B">
        <w:rPr>
          <w:rFonts w:ascii="Times New Roman" w:hAnsi="Times New Roman" w:cs="Times New Roman"/>
          <w:noProof/>
          <w:sz w:val="24"/>
          <w:szCs w:val="24"/>
        </w:rPr>
        <w:t xml:space="preserve">both </w:t>
      </w:r>
      <w:r w:rsidR="00851DEF" w:rsidRPr="0084057B">
        <w:rPr>
          <w:rFonts w:ascii="Times New Roman" w:hAnsi="Times New Roman" w:cs="Times New Roman"/>
          <w:i/>
          <w:noProof/>
          <w:sz w:val="24"/>
          <w:szCs w:val="24"/>
        </w:rPr>
        <w:t>R. brasiliensis</w:t>
      </w:r>
      <w:r w:rsidR="00851DEF" w:rsidRPr="0084057B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="00851DEF" w:rsidRPr="0084057B">
        <w:rPr>
          <w:rFonts w:ascii="Times New Roman" w:hAnsi="Times New Roman" w:cs="Times New Roman"/>
          <w:i/>
          <w:noProof/>
          <w:sz w:val="24"/>
          <w:szCs w:val="24"/>
        </w:rPr>
        <w:t>C. benghalensis</w:t>
      </w:r>
      <w:r w:rsidR="00876A6A" w:rsidRPr="0084057B">
        <w:rPr>
          <w:rFonts w:ascii="Times New Roman" w:hAnsi="Times New Roman" w:cs="Times New Roman"/>
          <w:noProof/>
          <w:sz w:val="24"/>
          <w:szCs w:val="24"/>
        </w:rPr>
        <w:t xml:space="preserve"> (Figure </w:t>
      </w:r>
      <w:r w:rsidR="00DA29D6" w:rsidRPr="0084057B">
        <w:rPr>
          <w:rFonts w:ascii="Times New Roman" w:hAnsi="Times New Roman" w:cs="Times New Roman"/>
          <w:noProof/>
          <w:sz w:val="24"/>
          <w:szCs w:val="24"/>
        </w:rPr>
        <w:t>2</w:t>
      </w:r>
      <w:r w:rsidR="00876A6A" w:rsidRPr="0084057B">
        <w:rPr>
          <w:rFonts w:ascii="Times New Roman" w:hAnsi="Times New Roman" w:cs="Times New Roman"/>
          <w:noProof/>
          <w:sz w:val="24"/>
          <w:szCs w:val="24"/>
        </w:rPr>
        <w:t>)</w:t>
      </w:r>
      <w:r w:rsidR="00B66458" w:rsidRPr="0084057B">
        <w:rPr>
          <w:rFonts w:ascii="Times New Roman" w:hAnsi="Times New Roman" w:cs="Times New Roman"/>
          <w:noProof/>
          <w:sz w:val="24"/>
          <w:szCs w:val="24"/>
        </w:rPr>
        <w:t>.</w:t>
      </w:r>
      <w:r w:rsidR="000A3E0A" w:rsidRPr="0084057B">
        <w:rPr>
          <w:rFonts w:ascii="Times New Roman" w:hAnsi="Times New Roman" w:cs="Times New Roman"/>
          <w:sz w:val="24"/>
          <w:szCs w:val="24"/>
        </w:rPr>
        <w:t xml:space="preserve"> </w:t>
      </w:r>
      <w:r w:rsidR="00CA0EE3" w:rsidRPr="0084057B">
        <w:rPr>
          <w:rFonts w:ascii="Times New Roman" w:hAnsi="Times New Roman" w:cs="Times New Roman"/>
          <w:sz w:val="24"/>
          <w:szCs w:val="24"/>
        </w:rPr>
        <w:t xml:space="preserve">In addition to AIC, the </w:t>
      </w:r>
      <w:r w:rsidR="006F4BD9" w:rsidRPr="0084057B">
        <w:rPr>
          <w:rFonts w:ascii="Times New Roman" w:hAnsi="Times New Roman" w:cs="Times New Roman"/>
          <w:sz w:val="24"/>
          <w:szCs w:val="24"/>
        </w:rPr>
        <w:t xml:space="preserve">Cousens model goodness of fit was </w:t>
      </w:r>
      <w:r w:rsidR="00CA0EE3" w:rsidRPr="0084057B">
        <w:rPr>
          <w:rFonts w:ascii="Times New Roman" w:hAnsi="Times New Roman" w:cs="Times New Roman"/>
          <w:sz w:val="24"/>
          <w:szCs w:val="24"/>
        </w:rPr>
        <w:t xml:space="preserve">RSME of </w:t>
      </w:r>
      <w:r w:rsidR="006F4BD9" w:rsidRPr="0084057B">
        <w:rPr>
          <w:rFonts w:ascii="Times New Roman" w:hAnsi="Times New Roman" w:cs="Times New Roman"/>
          <w:sz w:val="24"/>
          <w:szCs w:val="24"/>
        </w:rPr>
        <w:t xml:space="preserve">was </w:t>
      </w:r>
      <w:r w:rsidR="00A53513" w:rsidRPr="0084057B">
        <w:rPr>
          <w:rFonts w:ascii="Times New Roman" w:hAnsi="Times New Roman" w:cs="Times New Roman"/>
          <w:sz w:val="24"/>
          <w:szCs w:val="24"/>
        </w:rPr>
        <w:t>low (6.1)</w:t>
      </w:r>
      <w:r w:rsidR="000670E6" w:rsidRPr="0084057B">
        <w:rPr>
          <w:rFonts w:ascii="Times New Roman" w:hAnsi="Times New Roman" w:cs="Times New Roman"/>
          <w:sz w:val="24"/>
          <w:szCs w:val="24"/>
        </w:rPr>
        <w:t>, smaller RMSE indicates the observed values are closer to predicted values.</w:t>
      </w:r>
      <w:r w:rsidR="00A53513" w:rsidRPr="0084057B">
        <w:rPr>
          <w:rFonts w:ascii="Times New Roman" w:hAnsi="Times New Roman" w:cs="Times New Roman"/>
          <w:sz w:val="24"/>
          <w:szCs w:val="24"/>
        </w:rPr>
        <w:t xml:space="preserve"> </w:t>
      </w:r>
      <w:r w:rsidR="007C29E9">
        <w:rPr>
          <w:rFonts w:ascii="Times New Roman" w:hAnsi="Times New Roman" w:cs="Times New Roman"/>
          <w:sz w:val="24"/>
          <w:szCs w:val="24"/>
        </w:rPr>
        <w:t>Moreover, t</w:t>
      </w:r>
      <w:r w:rsidR="000670E6" w:rsidRPr="0084057B">
        <w:rPr>
          <w:rFonts w:ascii="Times New Roman" w:hAnsi="Times New Roman" w:cs="Times New Roman"/>
          <w:sz w:val="24"/>
          <w:szCs w:val="24"/>
        </w:rPr>
        <w:t xml:space="preserve">he </w:t>
      </w:r>
      <w:r w:rsidR="006F4BD9" w:rsidRPr="0084057B">
        <w:rPr>
          <w:rFonts w:ascii="Times New Roman" w:hAnsi="Times New Roman" w:cs="Times New Roman"/>
          <w:sz w:val="24"/>
          <w:szCs w:val="24"/>
        </w:rPr>
        <w:t xml:space="preserve">ME </w:t>
      </w:r>
      <w:r w:rsidR="000670E6" w:rsidRPr="0084057B">
        <w:rPr>
          <w:rFonts w:ascii="Times New Roman" w:hAnsi="Times New Roman" w:cs="Times New Roman"/>
          <w:sz w:val="24"/>
          <w:szCs w:val="24"/>
        </w:rPr>
        <w:t xml:space="preserve">is </w:t>
      </w:r>
      <w:r w:rsidR="00610DB9" w:rsidRPr="0084057B">
        <w:rPr>
          <w:rFonts w:ascii="Times New Roman" w:hAnsi="Times New Roman" w:cs="Times New Roman"/>
          <w:sz w:val="24"/>
          <w:szCs w:val="24"/>
        </w:rPr>
        <w:t>0.9</w:t>
      </w:r>
      <w:r w:rsidR="004C6443" w:rsidRPr="0084057B">
        <w:rPr>
          <w:rFonts w:ascii="Times New Roman" w:hAnsi="Times New Roman" w:cs="Times New Roman"/>
          <w:sz w:val="24"/>
          <w:szCs w:val="24"/>
        </w:rPr>
        <w:t>6</w:t>
      </w:r>
      <w:r w:rsidR="00610DB9" w:rsidRPr="0084057B">
        <w:rPr>
          <w:rFonts w:ascii="Times New Roman" w:hAnsi="Times New Roman" w:cs="Times New Roman"/>
          <w:sz w:val="24"/>
          <w:szCs w:val="24"/>
        </w:rPr>
        <w:t xml:space="preserve"> and 0.9</w:t>
      </w:r>
      <w:r w:rsidR="004C6443" w:rsidRPr="0084057B">
        <w:rPr>
          <w:rFonts w:ascii="Times New Roman" w:hAnsi="Times New Roman" w:cs="Times New Roman"/>
          <w:sz w:val="24"/>
          <w:szCs w:val="24"/>
        </w:rPr>
        <w:t>5</w:t>
      </w:r>
      <w:r w:rsidR="00610DB9" w:rsidRPr="0084057B">
        <w:rPr>
          <w:rFonts w:ascii="Times New Roman" w:hAnsi="Times New Roman" w:cs="Times New Roman"/>
          <w:sz w:val="24"/>
          <w:szCs w:val="24"/>
        </w:rPr>
        <w:t xml:space="preserve"> for </w:t>
      </w:r>
      <w:r w:rsidR="00610DB9" w:rsidRPr="0084057B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610DB9" w:rsidRPr="0084057B">
        <w:rPr>
          <w:rFonts w:ascii="Times New Roman" w:hAnsi="Times New Roman" w:cs="Times New Roman"/>
          <w:sz w:val="24"/>
          <w:szCs w:val="24"/>
        </w:rPr>
        <w:t xml:space="preserve"> and </w:t>
      </w:r>
      <w:r w:rsidR="00610DB9" w:rsidRPr="0084057B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CA0EE3" w:rsidRPr="0084057B">
        <w:rPr>
          <w:rFonts w:ascii="Times New Roman" w:hAnsi="Times New Roman" w:cs="Times New Roman"/>
          <w:sz w:val="24"/>
          <w:szCs w:val="24"/>
        </w:rPr>
        <w:t>, respectively</w:t>
      </w:r>
      <w:r w:rsidR="000A3E0A" w:rsidRPr="0084057B">
        <w:rPr>
          <w:rFonts w:ascii="Times New Roman" w:hAnsi="Times New Roman" w:cs="Times New Roman"/>
          <w:sz w:val="24"/>
          <w:szCs w:val="24"/>
        </w:rPr>
        <w:t>.</w:t>
      </w:r>
      <w:r w:rsidR="00DA29D6" w:rsidRPr="0084057B">
        <w:rPr>
          <w:rFonts w:ascii="Times New Roman" w:hAnsi="Times New Roman" w:cs="Times New Roman"/>
          <w:sz w:val="24"/>
          <w:szCs w:val="24"/>
        </w:rPr>
        <w:t xml:space="preserve"> Four </w:t>
      </w:r>
      <w:r w:rsidR="00DA29D6" w:rsidRPr="0084057B">
        <w:rPr>
          <w:rFonts w:ascii="Times New Roman" w:hAnsi="Times New Roman" w:cs="Times New Roman"/>
          <w:noProof/>
          <w:sz w:val="24"/>
          <w:szCs w:val="24"/>
        </w:rPr>
        <w:t>parameter</w:t>
      </w:r>
      <w:r w:rsidR="0021047E" w:rsidRPr="0084057B">
        <w:rPr>
          <w:rFonts w:ascii="Times New Roman" w:hAnsi="Times New Roman" w:cs="Times New Roman"/>
          <w:noProof/>
          <w:sz w:val="24"/>
          <w:szCs w:val="24"/>
        </w:rPr>
        <w:t>s</w:t>
      </w:r>
      <w:r w:rsidR="00DA29D6" w:rsidRPr="0084057B">
        <w:rPr>
          <w:rFonts w:ascii="Times New Roman" w:hAnsi="Times New Roman" w:cs="Times New Roman"/>
          <w:sz w:val="24"/>
          <w:szCs w:val="24"/>
        </w:rPr>
        <w:t xml:space="preserve"> were </w:t>
      </w:r>
      <w:r w:rsidR="00492F5D" w:rsidRPr="0084057B">
        <w:rPr>
          <w:rFonts w:ascii="Times New Roman" w:hAnsi="Times New Roman" w:cs="Times New Roman"/>
          <w:sz w:val="24"/>
          <w:szCs w:val="24"/>
        </w:rPr>
        <w:t xml:space="preserve">estimated </w:t>
      </w:r>
      <w:r w:rsidR="00DA29D6" w:rsidRPr="0084057B">
        <w:rPr>
          <w:rFonts w:ascii="Times New Roman" w:hAnsi="Times New Roman" w:cs="Times New Roman"/>
          <w:sz w:val="24"/>
          <w:szCs w:val="24"/>
        </w:rPr>
        <w:t xml:space="preserve">using </w:t>
      </w:r>
      <w:r w:rsidR="00AD192C">
        <w:rPr>
          <w:rFonts w:ascii="Times New Roman" w:hAnsi="Times New Roman" w:cs="Times New Roman"/>
          <w:sz w:val="24"/>
          <w:szCs w:val="24"/>
        </w:rPr>
        <w:t>the rectangular hyperbola</w:t>
      </w:r>
      <w:r w:rsidR="00AD192C" w:rsidRPr="0084057B">
        <w:rPr>
          <w:rFonts w:ascii="Times New Roman" w:hAnsi="Times New Roman" w:cs="Times New Roman"/>
          <w:sz w:val="24"/>
          <w:szCs w:val="24"/>
        </w:rPr>
        <w:t xml:space="preserve"> </w:t>
      </w:r>
      <w:r w:rsidR="00DA29D6" w:rsidRPr="0084057B">
        <w:rPr>
          <w:rFonts w:ascii="Times New Roman" w:hAnsi="Times New Roman" w:cs="Times New Roman"/>
          <w:sz w:val="24"/>
          <w:szCs w:val="24"/>
        </w:rPr>
        <w:t xml:space="preserve">model, </w:t>
      </w:r>
      <w:r w:rsidR="00DE6918" w:rsidRPr="0084057B">
        <w:rPr>
          <w:rFonts w:ascii="Times New Roman" w:hAnsi="Times New Roman" w:cs="Times New Roman"/>
          <w:i/>
          <w:sz w:val="24"/>
          <w:szCs w:val="24"/>
        </w:rPr>
        <w:t>I</w:t>
      </w:r>
      <w:r w:rsidR="00DE6918" w:rsidRPr="0084057B">
        <w:rPr>
          <w:rFonts w:ascii="Times New Roman" w:hAnsi="Times New Roman" w:cs="Times New Roman"/>
          <w:sz w:val="24"/>
          <w:szCs w:val="24"/>
        </w:rPr>
        <w:t xml:space="preserve"> and </w:t>
      </w:r>
      <w:r w:rsidR="00DE6918" w:rsidRPr="0084057B">
        <w:rPr>
          <w:rFonts w:ascii="Times New Roman" w:hAnsi="Times New Roman" w:cs="Times New Roman"/>
          <w:i/>
          <w:sz w:val="24"/>
          <w:szCs w:val="24"/>
        </w:rPr>
        <w:t>A</w:t>
      </w:r>
      <w:r w:rsidR="00DA29D6" w:rsidRPr="0084057B">
        <w:rPr>
          <w:rFonts w:ascii="Times New Roman" w:hAnsi="Times New Roman" w:cs="Times New Roman"/>
          <w:sz w:val="24"/>
          <w:szCs w:val="24"/>
        </w:rPr>
        <w:t xml:space="preserve"> for </w:t>
      </w:r>
      <w:r w:rsidR="00DA29D6" w:rsidRPr="0084057B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DE6918" w:rsidRPr="0084057B">
        <w:rPr>
          <w:rFonts w:ascii="Times New Roman" w:hAnsi="Times New Roman" w:cs="Times New Roman"/>
          <w:sz w:val="24"/>
          <w:szCs w:val="24"/>
        </w:rPr>
        <w:t xml:space="preserve"> and </w:t>
      </w:r>
      <w:r w:rsidR="00DE6918" w:rsidRPr="0084057B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DE6918" w:rsidRPr="0084057B">
        <w:rPr>
          <w:rFonts w:ascii="Times New Roman" w:hAnsi="Times New Roman" w:cs="Times New Roman"/>
          <w:sz w:val="24"/>
          <w:szCs w:val="24"/>
        </w:rPr>
        <w:t>,</w:t>
      </w:r>
      <w:r w:rsidR="00DE6918">
        <w:rPr>
          <w:rFonts w:ascii="Times New Roman" w:hAnsi="Times New Roman" w:cs="Times New Roman"/>
          <w:sz w:val="24"/>
          <w:szCs w:val="24"/>
        </w:rPr>
        <w:t xml:space="preserve"> respectively (</w:t>
      </w:r>
      <w:r w:rsidR="002F174A">
        <w:rPr>
          <w:rFonts w:ascii="Times New Roman" w:hAnsi="Times New Roman" w:cs="Times New Roman"/>
          <w:sz w:val="24"/>
          <w:szCs w:val="24"/>
        </w:rPr>
        <w:t>Table 2</w:t>
      </w:r>
      <w:r w:rsidR="00DE6918">
        <w:rPr>
          <w:rFonts w:ascii="Times New Roman" w:hAnsi="Times New Roman" w:cs="Times New Roman"/>
          <w:sz w:val="24"/>
          <w:szCs w:val="24"/>
        </w:rPr>
        <w:t>).</w:t>
      </w:r>
      <w:r w:rsidR="005975E2">
        <w:rPr>
          <w:rFonts w:ascii="Times New Roman" w:hAnsi="Times New Roman" w:cs="Times New Roman"/>
          <w:sz w:val="24"/>
          <w:szCs w:val="24"/>
        </w:rPr>
        <w:t xml:space="preserve"> However,</w:t>
      </w:r>
      <w:r w:rsidR="002F174A">
        <w:rPr>
          <w:rFonts w:ascii="Times New Roman" w:hAnsi="Times New Roman" w:cs="Times New Roman"/>
          <w:sz w:val="24"/>
          <w:szCs w:val="24"/>
        </w:rPr>
        <w:t xml:space="preserve"> t</w:t>
      </w:r>
      <w:r w:rsidR="00DE6918" w:rsidRPr="00BE2C21">
        <w:rPr>
          <w:rFonts w:ascii="Times New Roman" w:hAnsi="Times New Roman" w:cs="Times New Roman"/>
          <w:sz w:val="24"/>
          <w:szCs w:val="24"/>
        </w:rPr>
        <w:t xml:space="preserve">here are two issues with </w:t>
      </w:r>
      <w:r w:rsidR="005975E2">
        <w:rPr>
          <w:rFonts w:ascii="Times New Roman" w:hAnsi="Times New Roman" w:cs="Times New Roman"/>
          <w:sz w:val="24"/>
          <w:szCs w:val="24"/>
        </w:rPr>
        <w:t>the</w:t>
      </w:r>
      <w:r w:rsidR="00DE6918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DE6918">
        <w:rPr>
          <w:rFonts w:ascii="Times New Roman" w:hAnsi="Times New Roman" w:cs="Times New Roman"/>
          <w:sz w:val="24"/>
          <w:szCs w:val="24"/>
        </w:rPr>
        <w:t>parameter estimates</w:t>
      </w:r>
      <w:r w:rsidR="005975E2">
        <w:rPr>
          <w:rFonts w:ascii="Times New Roman" w:hAnsi="Times New Roman" w:cs="Times New Roman"/>
          <w:sz w:val="24"/>
          <w:szCs w:val="24"/>
        </w:rPr>
        <w:t xml:space="preserve">, </w:t>
      </w:r>
      <w:r w:rsidR="00DE6918" w:rsidRPr="008779E3">
        <w:rPr>
          <w:rFonts w:ascii="Times New Roman" w:hAnsi="Times New Roman" w:cs="Times New Roman"/>
          <w:i/>
          <w:noProof/>
          <w:sz w:val="24"/>
          <w:szCs w:val="24"/>
        </w:rPr>
        <w:t>A</w:t>
      </w:r>
      <w:r w:rsidR="00DE6918" w:rsidRPr="008779E3">
        <w:rPr>
          <w:rFonts w:ascii="Times New Roman" w:hAnsi="Times New Roman" w:cs="Times New Roman"/>
          <w:noProof/>
          <w:sz w:val="24"/>
          <w:szCs w:val="24"/>
        </w:rPr>
        <w:t xml:space="preserve"> of</w:t>
      </w:r>
      <w:r w:rsidR="00DE6918">
        <w:rPr>
          <w:rFonts w:ascii="Times New Roman" w:hAnsi="Times New Roman" w:cs="Times New Roman"/>
          <w:sz w:val="24"/>
          <w:szCs w:val="24"/>
        </w:rPr>
        <w:t xml:space="preserve"> </w:t>
      </w:r>
      <w:r w:rsidR="00DE6918" w:rsidRPr="00DE6918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DE6918">
        <w:rPr>
          <w:rFonts w:ascii="Times New Roman" w:hAnsi="Times New Roman" w:cs="Times New Roman"/>
          <w:sz w:val="24"/>
          <w:szCs w:val="24"/>
        </w:rPr>
        <w:t xml:space="preserve"> and </w:t>
      </w:r>
      <w:r w:rsidR="00DE6918" w:rsidRPr="00BE2C21">
        <w:rPr>
          <w:rFonts w:ascii="Times New Roman" w:hAnsi="Times New Roman" w:cs="Times New Roman"/>
          <w:sz w:val="24"/>
          <w:szCs w:val="24"/>
        </w:rPr>
        <w:t xml:space="preserve">parameter </w:t>
      </w:r>
      <w:r w:rsidR="00DE6918" w:rsidRPr="005975E2">
        <w:rPr>
          <w:rFonts w:ascii="Times New Roman" w:hAnsi="Times New Roman" w:cs="Times New Roman"/>
          <w:i/>
          <w:sz w:val="24"/>
          <w:szCs w:val="24"/>
        </w:rPr>
        <w:t>I</w:t>
      </w:r>
      <w:r w:rsidR="00DE6918">
        <w:rPr>
          <w:rFonts w:ascii="Times New Roman" w:hAnsi="Times New Roman" w:cs="Times New Roman"/>
          <w:sz w:val="24"/>
          <w:szCs w:val="24"/>
        </w:rPr>
        <w:t xml:space="preserve"> and </w:t>
      </w:r>
      <w:r w:rsidR="00DE6918" w:rsidRPr="008779E3">
        <w:rPr>
          <w:rFonts w:ascii="Times New Roman" w:hAnsi="Times New Roman" w:cs="Times New Roman"/>
          <w:i/>
          <w:noProof/>
          <w:sz w:val="24"/>
          <w:szCs w:val="24"/>
        </w:rPr>
        <w:t>A</w:t>
      </w:r>
      <w:r w:rsidR="00DE6918" w:rsidRPr="008779E3">
        <w:rPr>
          <w:rFonts w:ascii="Times New Roman" w:hAnsi="Times New Roman" w:cs="Times New Roman"/>
          <w:noProof/>
          <w:sz w:val="24"/>
          <w:szCs w:val="24"/>
        </w:rPr>
        <w:t xml:space="preserve"> of</w:t>
      </w:r>
      <w:r w:rsidR="00DE6918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DE6918" w:rsidRPr="00BE2C21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DE6918" w:rsidRPr="00BE2C21">
        <w:rPr>
          <w:rFonts w:ascii="Times New Roman" w:hAnsi="Times New Roman" w:cs="Times New Roman"/>
          <w:sz w:val="24"/>
          <w:szCs w:val="24"/>
        </w:rPr>
        <w:t xml:space="preserve"> w</w:t>
      </w:r>
      <w:r w:rsidR="009B1F10">
        <w:rPr>
          <w:rFonts w:ascii="Times New Roman" w:hAnsi="Times New Roman" w:cs="Times New Roman"/>
          <w:sz w:val="24"/>
          <w:szCs w:val="24"/>
        </w:rPr>
        <w:t>ere</w:t>
      </w:r>
      <w:r w:rsidR="002F174A">
        <w:rPr>
          <w:rFonts w:ascii="Times New Roman" w:hAnsi="Times New Roman" w:cs="Times New Roman"/>
          <w:sz w:val="24"/>
          <w:szCs w:val="24"/>
        </w:rPr>
        <w:t xml:space="preserve"> </w:t>
      </w:r>
      <w:r w:rsidR="002F174A" w:rsidRPr="005A34A1">
        <w:rPr>
          <w:rFonts w:ascii="Times New Roman" w:hAnsi="Times New Roman" w:cs="Times New Roman"/>
          <w:sz w:val="24"/>
          <w:szCs w:val="24"/>
        </w:rPr>
        <w:t>estima</w:t>
      </w:r>
      <w:bookmarkStart w:id="3" w:name="_GoBack"/>
      <w:bookmarkEnd w:id="3"/>
      <w:r w:rsidR="002F174A" w:rsidRPr="005A34A1">
        <w:rPr>
          <w:rFonts w:ascii="Times New Roman" w:hAnsi="Times New Roman" w:cs="Times New Roman"/>
          <w:sz w:val="24"/>
          <w:szCs w:val="24"/>
        </w:rPr>
        <w:t>ted</w:t>
      </w:r>
      <w:r w:rsidR="00DE6918" w:rsidRPr="005A34A1">
        <w:rPr>
          <w:rFonts w:ascii="Times New Roman" w:hAnsi="Times New Roman" w:cs="Times New Roman"/>
          <w:sz w:val="24"/>
          <w:szCs w:val="24"/>
        </w:rPr>
        <w:t xml:space="preserve"> over 100%</w:t>
      </w:r>
      <w:r w:rsidR="00AD192C">
        <w:rPr>
          <w:rFonts w:ascii="Times New Roman" w:hAnsi="Times New Roman" w:cs="Times New Roman"/>
          <w:sz w:val="24"/>
          <w:szCs w:val="24"/>
        </w:rPr>
        <w:t xml:space="preserve"> (Table 2)</w:t>
      </w:r>
      <w:r w:rsidR="00DE6918" w:rsidRPr="005A34A1">
        <w:rPr>
          <w:rFonts w:ascii="Times New Roman" w:hAnsi="Times New Roman" w:cs="Times New Roman"/>
          <w:sz w:val="24"/>
          <w:szCs w:val="24"/>
        </w:rPr>
        <w:t xml:space="preserve">. </w:t>
      </w:r>
      <w:r w:rsidR="005A34A1" w:rsidRPr="005A34A1">
        <w:rPr>
          <w:rFonts w:ascii="Times New Roman" w:hAnsi="Times New Roman" w:cs="Times New Roman"/>
          <w:sz w:val="24"/>
          <w:szCs w:val="24"/>
        </w:rPr>
        <w:t>T</w:t>
      </w:r>
      <w:r w:rsidR="00B021AC" w:rsidRPr="00776F7F">
        <w:rPr>
          <w:rFonts w:ascii="Times New Roman" w:hAnsi="Times New Roman" w:cs="Times New Roman"/>
          <w:sz w:val="24"/>
          <w:szCs w:val="24"/>
        </w:rPr>
        <w:t>h</w:t>
      </w:r>
      <w:r w:rsidR="005A34A1" w:rsidRPr="00776F7F">
        <w:rPr>
          <w:rFonts w:ascii="Times New Roman" w:hAnsi="Times New Roman" w:cs="Times New Roman"/>
          <w:sz w:val="24"/>
          <w:szCs w:val="24"/>
        </w:rPr>
        <w:t>e</w:t>
      </w:r>
      <w:r w:rsidR="00B021AC" w:rsidRPr="00776F7F">
        <w:rPr>
          <w:rFonts w:ascii="Times New Roman" w:hAnsi="Times New Roman" w:cs="Times New Roman"/>
          <w:sz w:val="24"/>
          <w:szCs w:val="24"/>
        </w:rPr>
        <w:t xml:space="preserve"> parameter </w:t>
      </w:r>
      <w:r w:rsidR="009B1F10" w:rsidRPr="00776F7F">
        <w:rPr>
          <w:rFonts w:ascii="Times New Roman" w:hAnsi="Times New Roman" w:cs="Times New Roman"/>
          <w:i/>
          <w:sz w:val="24"/>
          <w:szCs w:val="24"/>
        </w:rPr>
        <w:t>I</w:t>
      </w:r>
      <w:r w:rsidR="009B1F10" w:rsidRPr="00776F7F">
        <w:rPr>
          <w:rFonts w:ascii="Times New Roman" w:hAnsi="Times New Roman" w:cs="Times New Roman"/>
          <w:sz w:val="24"/>
          <w:szCs w:val="24"/>
        </w:rPr>
        <w:t xml:space="preserve"> </w:t>
      </w:r>
      <w:r w:rsidR="005A34A1" w:rsidRPr="00776F7F">
        <w:rPr>
          <w:rFonts w:ascii="Times New Roman" w:hAnsi="Times New Roman" w:cs="Times New Roman"/>
          <w:sz w:val="24"/>
          <w:szCs w:val="24"/>
        </w:rPr>
        <w:t xml:space="preserve">of </w:t>
      </w:r>
      <w:r w:rsidR="005A34A1" w:rsidRPr="00776F7F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5A34A1" w:rsidRPr="00776F7F">
        <w:rPr>
          <w:rFonts w:ascii="Times New Roman" w:hAnsi="Times New Roman" w:cs="Times New Roman"/>
          <w:sz w:val="24"/>
          <w:szCs w:val="24"/>
        </w:rPr>
        <w:t xml:space="preserve"> curve had a steep</w:t>
      </w:r>
      <w:r w:rsidR="00DE6918" w:rsidRPr="00776F7F">
        <w:rPr>
          <w:rFonts w:ascii="Times New Roman" w:hAnsi="Times New Roman" w:cs="Times New Roman"/>
          <w:sz w:val="24"/>
          <w:szCs w:val="24"/>
        </w:rPr>
        <w:t xml:space="preserve"> inclination</w:t>
      </w:r>
      <w:r w:rsidR="005A34A1" w:rsidRPr="00776F7F">
        <w:rPr>
          <w:rFonts w:ascii="Times New Roman" w:hAnsi="Times New Roman" w:cs="Times New Roman"/>
          <w:sz w:val="24"/>
          <w:szCs w:val="24"/>
        </w:rPr>
        <w:t xml:space="preserve">, </w:t>
      </w:r>
      <w:r w:rsidR="00DE6918" w:rsidRPr="00776F7F">
        <w:rPr>
          <w:rFonts w:ascii="Times New Roman" w:hAnsi="Times New Roman" w:cs="Times New Roman"/>
          <w:sz w:val="24"/>
          <w:szCs w:val="24"/>
        </w:rPr>
        <w:t>which</w:t>
      </w:r>
      <w:r w:rsidR="005A34A1" w:rsidRPr="00776F7F">
        <w:rPr>
          <w:rFonts w:ascii="Times New Roman" w:hAnsi="Times New Roman" w:cs="Times New Roman"/>
          <w:sz w:val="24"/>
          <w:szCs w:val="24"/>
        </w:rPr>
        <w:t xml:space="preserve"> is likely that</w:t>
      </w:r>
      <w:r w:rsidR="002F3151" w:rsidRPr="00776F7F">
        <w:rPr>
          <w:rFonts w:ascii="Times New Roman" w:hAnsi="Times New Roman" w:cs="Times New Roman"/>
          <w:sz w:val="24"/>
          <w:szCs w:val="24"/>
        </w:rPr>
        <w:t xml:space="preserve"> at this pot size</w:t>
      </w:r>
      <w:r w:rsidR="00DE6918" w:rsidRPr="00776F7F">
        <w:rPr>
          <w:rFonts w:ascii="Times New Roman" w:hAnsi="Times New Roman" w:cs="Times New Roman"/>
          <w:sz w:val="24"/>
          <w:szCs w:val="24"/>
        </w:rPr>
        <w:t xml:space="preserve"> </w:t>
      </w:r>
      <w:r w:rsidR="005A34A1" w:rsidRPr="00776F7F">
        <w:rPr>
          <w:rFonts w:ascii="Times New Roman" w:hAnsi="Times New Roman" w:cs="Times New Roman"/>
          <w:sz w:val="24"/>
          <w:szCs w:val="24"/>
        </w:rPr>
        <w:t xml:space="preserve">used, </w:t>
      </w:r>
      <w:r w:rsidR="00DE6918" w:rsidRPr="00776F7F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DE6918" w:rsidRPr="00776F7F">
        <w:rPr>
          <w:rFonts w:ascii="Times New Roman" w:hAnsi="Times New Roman" w:cs="Times New Roman"/>
          <w:sz w:val="24"/>
          <w:szCs w:val="24"/>
        </w:rPr>
        <w:t xml:space="preserve"> is very competitive </w:t>
      </w:r>
      <w:r w:rsidR="009B1F10" w:rsidRPr="00776F7F">
        <w:rPr>
          <w:rFonts w:ascii="Times New Roman" w:hAnsi="Times New Roman" w:cs="Times New Roman"/>
          <w:sz w:val="24"/>
          <w:szCs w:val="24"/>
        </w:rPr>
        <w:t>in</w:t>
      </w:r>
      <w:r w:rsidR="00DE6918" w:rsidRPr="00776F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corn</w:t>
      </w:r>
      <w:r w:rsidR="005A34A1" w:rsidRPr="005A34A1">
        <w:rPr>
          <w:rFonts w:ascii="Times New Roman" w:hAnsi="Times New Roman" w:cs="Times New Roman"/>
          <w:sz w:val="24"/>
          <w:szCs w:val="24"/>
        </w:rPr>
        <w:t>. T</w:t>
      </w:r>
      <w:r w:rsidR="00B021AC" w:rsidRPr="005A34A1">
        <w:rPr>
          <w:rFonts w:ascii="Times New Roman" w:hAnsi="Times New Roman" w:cs="Times New Roman"/>
          <w:sz w:val="24"/>
          <w:szCs w:val="24"/>
        </w:rPr>
        <w:t>herefore,</w:t>
      </w:r>
      <w:r w:rsidR="004F28FC" w:rsidRPr="005A34A1">
        <w:rPr>
          <w:rFonts w:ascii="Times New Roman" w:hAnsi="Times New Roman" w:cs="Times New Roman"/>
          <w:sz w:val="24"/>
          <w:szCs w:val="24"/>
        </w:rPr>
        <w:t xml:space="preserve"> bigger pots</w:t>
      </w:r>
      <w:r w:rsidR="004F28FC">
        <w:rPr>
          <w:rFonts w:ascii="Times New Roman" w:hAnsi="Times New Roman" w:cs="Times New Roman"/>
          <w:sz w:val="24"/>
          <w:szCs w:val="24"/>
        </w:rPr>
        <w:t xml:space="preserve"> and lower</w:t>
      </w:r>
      <w:r w:rsidR="005A34A1">
        <w:rPr>
          <w:rFonts w:ascii="Times New Roman" w:hAnsi="Times New Roman" w:cs="Times New Roman"/>
          <w:sz w:val="24"/>
          <w:szCs w:val="24"/>
        </w:rPr>
        <w:t xml:space="preserve"> </w:t>
      </w:r>
      <w:r w:rsidR="005A34A1" w:rsidRPr="00776F7F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4F28FC">
        <w:rPr>
          <w:rFonts w:ascii="Times New Roman" w:hAnsi="Times New Roman" w:cs="Times New Roman"/>
          <w:sz w:val="24"/>
          <w:szCs w:val="24"/>
        </w:rPr>
        <w:t xml:space="preserve"> densities </w:t>
      </w:r>
      <w:r w:rsidR="004C4EBD">
        <w:rPr>
          <w:rFonts w:ascii="Times New Roman" w:hAnsi="Times New Roman" w:cs="Times New Roman"/>
          <w:sz w:val="24"/>
          <w:szCs w:val="24"/>
        </w:rPr>
        <w:t>are</w:t>
      </w:r>
      <w:r w:rsidR="004F28FC">
        <w:rPr>
          <w:rFonts w:ascii="Times New Roman" w:hAnsi="Times New Roman" w:cs="Times New Roman"/>
          <w:sz w:val="24"/>
          <w:szCs w:val="24"/>
        </w:rPr>
        <w:t xml:space="preserve"> necessary</w:t>
      </w:r>
      <w:r w:rsidR="00DE6918" w:rsidRPr="00BE2C21">
        <w:rPr>
          <w:rFonts w:ascii="Times New Roman" w:hAnsi="Times New Roman" w:cs="Times New Roman"/>
          <w:sz w:val="24"/>
          <w:szCs w:val="24"/>
        </w:rPr>
        <w:t xml:space="preserve">. Moreover, parameter </w:t>
      </w:r>
      <w:r w:rsidR="00DE6918" w:rsidRPr="005975E2">
        <w:rPr>
          <w:rFonts w:ascii="Times New Roman" w:hAnsi="Times New Roman" w:cs="Times New Roman"/>
          <w:i/>
          <w:sz w:val="24"/>
          <w:szCs w:val="24"/>
        </w:rPr>
        <w:t>A</w:t>
      </w:r>
      <w:r w:rsidR="00DE6918" w:rsidRPr="00BE2C21">
        <w:rPr>
          <w:rFonts w:ascii="Times New Roman" w:hAnsi="Times New Roman" w:cs="Times New Roman"/>
          <w:sz w:val="24"/>
          <w:szCs w:val="24"/>
        </w:rPr>
        <w:t xml:space="preserve"> for both species was over 100%, which is an indication that </w:t>
      </w:r>
      <w:r w:rsidR="00CE263A">
        <w:rPr>
          <w:rFonts w:ascii="Times New Roman" w:hAnsi="Times New Roman" w:cs="Times New Roman"/>
          <w:sz w:val="24"/>
          <w:szCs w:val="24"/>
        </w:rPr>
        <w:t>higher densities (</w:t>
      </w:r>
      <w:r w:rsidR="005A34A1">
        <w:rPr>
          <w:rFonts w:ascii="Times New Roman" w:hAnsi="Times New Roman" w:cs="Times New Roman"/>
          <w:sz w:val="24"/>
          <w:szCs w:val="24"/>
        </w:rPr>
        <w:t>&gt; 4 plant pot</w:t>
      </w:r>
      <w:r w:rsidR="005A34A1" w:rsidRPr="00776F7F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CE263A">
        <w:rPr>
          <w:rFonts w:ascii="Times New Roman" w:hAnsi="Times New Roman" w:cs="Times New Roman"/>
          <w:sz w:val="24"/>
          <w:szCs w:val="24"/>
        </w:rPr>
        <w:t xml:space="preserve">) should have </w:t>
      </w:r>
      <w:r w:rsidR="00CE263A" w:rsidRPr="0021047E">
        <w:rPr>
          <w:rFonts w:ascii="Times New Roman" w:hAnsi="Times New Roman" w:cs="Times New Roman"/>
          <w:noProof/>
          <w:sz w:val="24"/>
          <w:szCs w:val="24"/>
        </w:rPr>
        <w:t>been included</w:t>
      </w:r>
      <w:r w:rsidR="00CE263A">
        <w:rPr>
          <w:rFonts w:ascii="Times New Roman" w:hAnsi="Times New Roman" w:cs="Times New Roman"/>
          <w:sz w:val="24"/>
          <w:szCs w:val="24"/>
        </w:rPr>
        <w:t xml:space="preserve"> in the study </w:t>
      </w:r>
      <w:r w:rsidR="00CE263A" w:rsidRPr="0021047E">
        <w:rPr>
          <w:rFonts w:ascii="Times New Roman" w:hAnsi="Times New Roman" w:cs="Times New Roman"/>
          <w:noProof/>
          <w:sz w:val="24"/>
          <w:szCs w:val="24"/>
        </w:rPr>
        <w:t>to</w:t>
      </w:r>
      <w:r w:rsidR="00CE263A">
        <w:rPr>
          <w:rFonts w:ascii="Times New Roman" w:hAnsi="Times New Roman" w:cs="Times New Roman"/>
          <w:sz w:val="24"/>
          <w:szCs w:val="24"/>
        </w:rPr>
        <w:t xml:space="preserve"> </w:t>
      </w:r>
      <w:r w:rsidR="005A34A1">
        <w:rPr>
          <w:rFonts w:ascii="Times New Roman" w:hAnsi="Times New Roman" w:cs="Times New Roman"/>
          <w:sz w:val="24"/>
          <w:szCs w:val="24"/>
        </w:rPr>
        <w:t>reach a</w:t>
      </w:r>
      <w:r w:rsidR="00CE263A">
        <w:rPr>
          <w:rFonts w:ascii="Times New Roman" w:hAnsi="Times New Roman" w:cs="Times New Roman"/>
          <w:sz w:val="24"/>
          <w:szCs w:val="24"/>
        </w:rPr>
        <w:t xml:space="preserve"> constant final yield </w:t>
      </w:r>
      <w:r w:rsidR="005A34A1">
        <w:rPr>
          <w:rFonts w:ascii="Times New Roman" w:hAnsi="Times New Roman" w:cs="Times New Roman"/>
          <w:sz w:val="24"/>
          <w:szCs w:val="24"/>
        </w:rPr>
        <w:fldChar w:fldCharType="begin"/>
      </w:r>
      <w:r w:rsidR="005A34A1">
        <w:rPr>
          <w:rFonts w:ascii="Times New Roman" w:hAnsi="Times New Roman" w:cs="Times New Roman"/>
          <w:sz w:val="24"/>
          <w:szCs w:val="24"/>
        </w:rPr>
        <w:instrText>ADDIN RW.CITE{{308 Weiner,Jacob 2010}}</w:instrText>
      </w:r>
      <w:r w:rsidR="005A34A1">
        <w:rPr>
          <w:rFonts w:ascii="Times New Roman" w:hAnsi="Times New Roman" w:cs="Times New Roman"/>
          <w:sz w:val="24"/>
          <w:szCs w:val="24"/>
        </w:rPr>
        <w:fldChar w:fldCharType="separate"/>
      </w:r>
      <w:r w:rsidR="005A34A1" w:rsidRPr="005A34A1">
        <w:rPr>
          <w:rFonts w:ascii="Times New Roman" w:hAnsi="Times New Roman" w:cs="Times New Roman"/>
          <w:sz w:val="24"/>
          <w:szCs w:val="24"/>
        </w:rPr>
        <w:t>(Weiner and Freckleton 2010)</w:t>
      </w:r>
      <w:r w:rsidR="005A34A1">
        <w:rPr>
          <w:rFonts w:ascii="Times New Roman" w:hAnsi="Times New Roman" w:cs="Times New Roman"/>
          <w:sz w:val="24"/>
          <w:szCs w:val="24"/>
        </w:rPr>
        <w:fldChar w:fldCharType="end"/>
      </w:r>
      <w:r w:rsidR="00CE263A">
        <w:rPr>
          <w:rFonts w:ascii="Times New Roman" w:hAnsi="Times New Roman" w:cs="Times New Roman"/>
          <w:sz w:val="24"/>
          <w:szCs w:val="24"/>
        </w:rPr>
        <w:t>.</w:t>
      </w:r>
      <w:r w:rsidR="00DE6918" w:rsidRPr="00BE2C21">
        <w:rPr>
          <w:rFonts w:ascii="Times New Roman" w:hAnsi="Times New Roman" w:cs="Times New Roman"/>
          <w:sz w:val="24"/>
          <w:szCs w:val="24"/>
        </w:rPr>
        <w:t xml:space="preserve"> The </w:t>
      </w:r>
      <w:r w:rsidR="00DE6918">
        <w:rPr>
          <w:rFonts w:ascii="Times New Roman" w:hAnsi="Times New Roman" w:cs="Times New Roman"/>
          <w:sz w:val="24"/>
          <w:szCs w:val="24"/>
        </w:rPr>
        <w:t>asymptote</w:t>
      </w:r>
      <w:r w:rsidR="005A34A1">
        <w:rPr>
          <w:rFonts w:ascii="Times New Roman" w:hAnsi="Times New Roman" w:cs="Times New Roman"/>
          <w:sz w:val="24"/>
          <w:szCs w:val="24"/>
        </w:rPr>
        <w:t xml:space="preserve"> (upper limit)</w:t>
      </w:r>
      <w:r w:rsidR="00DE6918" w:rsidRPr="00BE2C21">
        <w:rPr>
          <w:rFonts w:ascii="Times New Roman" w:hAnsi="Times New Roman" w:cs="Times New Roman"/>
          <w:sz w:val="24"/>
          <w:szCs w:val="24"/>
        </w:rPr>
        <w:t xml:space="preserve"> was not completely reached using four plants pot</w:t>
      </w:r>
      <w:r w:rsidR="00DE6918" w:rsidRPr="00BE2C21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9B1F10">
        <w:rPr>
          <w:rFonts w:ascii="Times New Roman" w:hAnsi="Times New Roman" w:cs="Times New Roman"/>
          <w:sz w:val="24"/>
          <w:szCs w:val="24"/>
        </w:rPr>
        <w:t xml:space="preserve"> in our experiment; </w:t>
      </w:r>
      <w:r w:rsidR="005A34A1">
        <w:rPr>
          <w:rFonts w:ascii="Times New Roman" w:hAnsi="Times New Roman" w:cs="Times New Roman"/>
          <w:sz w:val="24"/>
          <w:szCs w:val="24"/>
        </w:rPr>
        <w:t>therefore,</w:t>
      </w:r>
      <w:r w:rsidR="009B1F10">
        <w:rPr>
          <w:rFonts w:ascii="Times New Roman" w:hAnsi="Times New Roman" w:cs="Times New Roman"/>
          <w:sz w:val="24"/>
          <w:szCs w:val="24"/>
        </w:rPr>
        <w:t xml:space="preserve"> </w:t>
      </w:r>
      <w:r w:rsidR="005A34A1">
        <w:rPr>
          <w:rFonts w:ascii="Times New Roman" w:hAnsi="Times New Roman" w:cs="Times New Roman"/>
          <w:sz w:val="24"/>
          <w:szCs w:val="24"/>
        </w:rPr>
        <w:t xml:space="preserve">parameter </w:t>
      </w:r>
      <w:r w:rsidR="009B1F10" w:rsidRPr="005975E2">
        <w:rPr>
          <w:rFonts w:ascii="Times New Roman" w:hAnsi="Times New Roman" w:cs="Times New Roman"/>
          <w:i/>
          <w:sz w:val="24"/>
          <w:szCs w:val="24"/>
        </w:rPr>
        <w:t>A</w:t>
      </w:r>
      <w:r w:rsidR="009B1F10">
        <w:rPr>
          <w:rFonts w:ascii="Times New Roman" w:hAnsi="Times New Roman" w:cs="Times New Roman"/>
          <w:sz w:val="24"/>
          <w:szCs w:val="24"/>
        </w:rPr>
        <w:t xml:space="preserve"> was </w:t>
      </w:r>
      <w:r w:rsidR="00CF674C">
        <w:rPr>
          <w:rFonts w:ascii="Times New Roman" w:hAnsi="Times New Roman" w:cs="Times New Roman"/>
          <w:sz w:val="24"/>
          <w:szCs w:val="24"/>
        </w:rPr>
        <w:t>overestimated</w:t>
      </w:r>
      <w:r w:rsidR="00AD192C">
        <w:rPr>
          <w:rFonts w:ascii="Times New Roman" w:hAnsi="Times New Roman" w:cs="Times New Roman"/>
          <w:sz w:val="24"/>
          <w:szCs w:val="24"/>
        </w:rPr>
        <w:t xml:space="preserve"> (Table 2)</w:t>
      </w:r>
      <w:r w:rsidR="00CF674C">
        <w:rPr>
          <w:rFonts w:ascii="Times New Roman" w:hAnsi="Times New Roman" w:cs="Times New Roman"/>
          <w:sz w:val="24"/>
          <w:szCs w:val="24"/>
        </w:rPr>
        <w:t xml:space="preserve">. </w:t>
      </w:r>
      <w:r w:rsidR="005975E2">
        <w:rPr>
          <w:rFonts w:ascii="Times New Roman" w:hAnsi="Times New Roman" w:cs="Times New Roman"/>
          <w:sz w:val="24"/>
          <w:szCs w:val="24"/>
        </w:rPr>
        <w:t xml:space="preserve">Despite this common issue, there is no lack of fit of parameters </w:t>
      </w:r>
      <w:r w:rsidR="005975E2" w:rsidRPr="005975E2">
        <w:rPr>
          <w:rFonts w:ascii="Times New Roman" w:hAnsi="Times New Roman" w:cs="Times New Roman"/>
          <w:i/>
          <w:sz w:val="24"/>
          <w:szCs w:val="24"/>
        </w:rPr>
        <w:t>I</w:t>
      </w:r>
      <w:r w:rsidR="005975E2">
        <w:rPr>
          <w:rFonts w:ascii="Times New Roman" w:hAnsi="Times New Roman" w:cs="Times New Roman"/>
          <w:sz w:val="24"/>
          <w:szCs w:val="24"/>
        </w:rPr>
        <w:t xml:space="preserve"> and </w:t>
      </w:r>
      <w:r w:rsidR="005975E2" w:rsidRPr="008779E3">
        <w:rPr>
          <w:rFonts w:ascii="Times New Roman" w:hAnsi="Times New Roman" w:cs="Times New Roman"/>
          <w:i/>
          <w:noProof/>
          <w:sz w:val="24"/>
          <w:szCs w:val="24"/>
        </w:rPr>
        <w:t>A</w:t>
      </w:r>
      <w:r w:rsidR="005975E2" w:rsidRPr="008779E3">
        <w:rPr>
          <w:rFonts w:ascii="Times New Roman" w:hAnsi="Times New Roman" w:cs="Times New Roman"/>
          <w:noProof/>
          <w:sz w:val="24"/>
          <w:szCs w:val="24"/>
        </w:rPr>
        <w:t xml:space="preserve"> estimated</w:t>
      </w:r>
      <w:r w:rsidR="005975E2">
        <w:rPr>
          <w:rFonts w:ascii="Times New Roman" w:hAnsi="Times New Roman" w:cs="Times New Roman"/>
          <w:sz w:val="24"/>
          <w:szCs w:val="24"/>
        </w:rPr>
        <w:t xml:space="preserve"> for </w:t>
      </w:r>
      <w:r w:rsidR="005975E2" w:rsidRPr="002F174A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5975E2">
        <w:rPr>
          <w:rFonts w:ascii="Times New Roman" w:hAnsi="Times New Roman" w:cs="Times New Roman"/>
          <w:sz w:val="24"/>
          <w:szCs w:val="24"/>
        </w:rPr>
        <w:t xml:space="preserve"> and </w:t>
      </w:r>
      <w:r w:rsidR="005975E2" w:rsidRPr="002F174A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5975E2">
        <w:rPr>
          <w:rFonts w:ascii="Times New Roman" w:hAnsi="Times New Roman" w:cs="Times New Roman"/>
          <w:sz w:val="24"/>
          <w:szCs w:val="24"/>
        </w:rPr>
        <w:t xml:space="preserve"> (P&lt;0.05).</w:t>
      </w:r>
      <w:r w:rsidR="002127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308F2E" w14:textId="449505B0" w:rsidR="00610DB9" w:rsidRPr="00BE2C21" w:rsidRDefault="005975E2" w:rsidP="000A3E0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10DB9" w:rsidRPr="00BE2C21">
        <w:rPr>
          <w:rFonts w:ascii="Times New Roman" w:hAnsi="Times New Roman" w:cs="Times New Roman"/>
          <w:sz w:val="24"/>
          <w:szCs w:val="24"/>
        </w:rPr>
        <w:t xml:space="preserve">he </w:t>
      </w:r>
      <w:r w:rsidR="0021277F" w:rsidRPr="00BE2C21">
        <w:rPr>
          <w:rFonts w:ascii="Times New Roman" w:hAnsi="Times New Roman" w:cs="Times New Roman"/>
          <w:sz w:val="24"/>
          <w:szCs w:val="24"/>
        </w:rPr>
        <w:t>logistic</w:t>
      </w:r>
      <w:r w:rsidR="0021277F">
        <w:rPr>
          <w:rFonts w:ascii="Times New Roman" w:hAnsi="Times New Roman" w:cs="Times New Roman"/>
          <w:sz w:val="24"/>
          <w:szCs w:val="24"/>
        </w:rPr>
        <w:t xml:space="preserve"> model</w:t>
      </w:r>
      <w:r w:rsidR="0021277F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DF0B1F">
        <w:rPr>
          <w:rFonts w:ascii="Times New Roman" w:hAnsi="Times New Roman" w:cs="Times New Roman"/>
          <w:sz w:val="24"/>
          <w:szCs w:val="24"/>
        </w:rPr>
        <w:t>(</w:t>
      </w:r>
      <w:r w:rsidR="00AD192C">
        <w:rPr>
          <w:rFonts w:ascii="Times New Roman" w:hAnsi="Times New Roman" w:cs="Times New Roman"/>
          <w:sz w:val="24"/>
          <w:szCs w:val="24"/>
        </w:rPr>
        <w:t xml:space="preserve">a </w:t>
      </w:r>
      <w:r w:rsidR="0021277F" w:rsidRPr="00BE2C21">
        <w:rPr>
          <w:rFonts w:ascii="Times New Roman" w:hAnsi="Times New Roman" w:cs="Times New Roman"/>
          <w:sz w:val="24"/>
          <w:szCs w:val="24"/>
        </w:rPr>
        <w:t xml:space="preserve">sigmoid </w:t>
      </w:r>
      <w:r w:rsidR="0021277F">
        <w:rPr>
          <w:rFonts w:ascii="Times New Roman" w:hAnsi="Times New Roman" w:cs="Times New Roman"/>
          <w:sz w:val="24"/>
          <w:szCs w:val="24"/>
        </w:rPr>
        <w:t>curve</w:t>
      </w:r>
      <w:r w:rsidR="00610DB9" w:rsidRPr="00BE2C21">
        <w:rPr>
          <w:rFonts w:ascii="Times New Roman" w:hAnsi="Times New Roman" w:cs="Times New Roman"/>
          <w:sz w:val="24"/>
          <w:szCs w:val="24"/>
        </w:rPr>
        <w:t xml:space="preserve">) </w:t>
      </w:r>
      <w:r w:rsidR="00740990" w:rsidRPr="00BE2C21">
        <w:rPr>
          <w:rFonts w:ascii="Times New Roman" w:hAnsi="Times New Roman" w:cs="Times New Roman"/>
          <w:sz w:val="24"/>
          <w:szCs w:val="24"/>
        </w:rPr>
        <w:t>provided</w:t>
      </w:r>
      <w:r w:rsidR="00610DB9" w:rsidRPr="00BE2C21">
        <w:rPr>
          <w:rFonts w:ascii="Times New Roman" w:hAnsi="Times New Roman" w:cs="Times New Roman"/>
          <w:sz w:val="24"/>
          <w:szCs w:val="24"/>
        </w:rPr>
        <w:t xml:space="preserve"> the second best fit for the data </w:t>
      </w:r>
      <w:r w:rsidR="00AD192C">
        <w:rPr>
          <w:rFonts w:ascii="Times New Roman" w:hAnsi="Times New Roman" w:cs="Times New Roman"/>
          <w:sz w:val="24"/>
          <w:szCs w:val="24"/>
        </w:rPr>
        <w:t>according to AIC</w:t>
      </w:r>
      <w:r w:rsidR="00610DB9" w:rsidRPr="00BE2C21">
        <w:rPr>
          <w:rFonts w:ascii="Times New Roman" w:hAnsi="Times New Roman" w:cs="Times New Roman"/>
          <w:sz w:val="24"/>
          <w:szCs w:val="24"/>
        </w:rPr>
        <w:t xml:space="preserve"> (</w:t>
      </w:r>
      <w:r w:rsidR="007F028C">
        <w:rPr>
          <w:rFonts w:ascii="Times New Roman" w:hAnsi="Times New Roman" w:cs="Times New Roman"/>
          <w:sz w:val="24"/>
          <w:szCs w:val="24"/>
        </w:rPr>
        <w:t>Table 1</w:t>
      </w:r>
      <w:r w:rsidR="00610DB9" w:rsidRPr="00BE2C21">
        <w:rPr>
          <w:rFonts w:ascii="Times New Roman" w:hAnsi="Times New Roman" w:cs="Times New Roman"/>
          <w:sz w:val="24"/>
          <w:szCs w:val="24"/>
        </w:rPr>
        <w:t>)</w:t>
      </w:r>
      <w:r w:rsidR="005E6F1C" w:rsidRPr="00BE2C21">
        <w:rPr>
          <w:rFonts w:ascii="Times New Roman" w:hAnsi="Times New Roman" w:cs="Times New Roman"/>
          <w:sz w:val="24"/>
          <w:szCs w:val="24"/>
        </w:rPr>
        <w:t>. Moreover,</w:t>
      </w:r>
      <w:r w:rsidR="00740990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5E6F1C" w:rsidRPr="00BE2C21">
        <w:rPr>
          <w:rFonts w:ascii="Times New Roman" w:hAnsi="Times New Roman" w:cs="Times New Roman"/>
          <w:sz w:val="24"/>
          <w:szCs w:val="24"/>
        </w:rPr>
        <w:t xml:space="preserve">this model provided the </w:t>
      </w:r>
      <w:r w:rsidR="00CF674C">
        <w:rPr>
          <w:rFonts w:ascii="Times New Roman" w:hAnsi="Times New Roman" w:cs="Times New Roman"/>
          <w:sz w:val="24"/>
          <w:szCs w:val="24"/>
        </w:rPr>
        <w:t>lowest</w:t>
      </w:r>
      <w:r w:rsidR="005E6F1C" w:rsidRPr="00BE2C21">
        <w:rPr>
          <w:rFonts w:ascii="Times New Roman" w:hAnsi="Times New Roman" w:cs="Times New Roman"/>
          <w:sz w:val="24"/>
          <w:szCs w:val="24"/>
        </w:rPr>
        <w:t xml:space="preserve"> RSME</w:t>
      </w:r>
      <w:r w:rsidR="00C86C95" w:rsidRPr="00BE2C21">
        <w:rPr>
          <w:rFonts w:ascii="Times New Roman" w:hAnsi="Times New Roman" w:cs="Times New Roman"/>
          <w:sz w:val="24"/>
          <w:szCs w:val="24"/>
        </w:rPr>
        <w:t xml:space="preserve"> (5.</w:t>
      </w:r>
      <w:r w:rsidR="005E6F1C" w:rsidRPr="00BE2C21">
        <w:rPr>
          <w:rFonts w:ascii="Times New Roman" w:hAnsi="Times New Roman" w:cs="Times New Roman"/>
          <w:sz w:val="24"/>
          <w:szCs w:val="24"/>
        </w:rPr>
        <w:t>7</w:t>
      </w:r>
      <w:r w:rsidR="00C86C95" w:rsidRPr="00BE2C21">
        <w:rPr>
          <w:rFonts w:ascii="Times New Roman" w:hAnsi="Times New Roman" w:cs="Times New Roman"/>
          <w:sz w:val="24"/>
          <w:szCs w:val="24"/>
        </w:rPr>
        <w:t xml:space="preserve">), </w:t>
      </w:r>
      <w:r w:rsidR="00740990" w:rsidRPr="00BE2C21">
        <w:rPr>
          <w:rFonts w:ascii="Times New Roman" w:hAnsi="Times New Roman" w:cs="Times New Roman"/>
          <w:sz w:val="24"/>
          <w:szCs w:val="24"/>
        </w:rPr>
        <w:t xml:space="preserve">but the lowest ME for </w:t>
      </w:r>
      <w:r w:rsidR="00740990" w:rsidRPr="00BE2C21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740990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EC64CE" w:rsidRPr="00BE2C21">
        <w:rPr>
          <w:rFonts w:ascii="Times New Roman" w:hAnsi="Times New Roman" w:cs="Times New Roman"/>
          <w:sz w:val="24"/>
          <w:szCs w:val="24"/>
        </w:rPr>
        <w:t xml:space="preserve">(0.83) </w:t>
      </w:r>
      <w:r w:rsidR="00740990" w:rsidRPr="00BE2C21">
        <w:rPr>
          <w:rFonts w:ascii="Times New Roman" w:hAnsi="Times New Roman" w:cs="Times New Roman"/>
          <w:sz w:val="24"/>
          <w:szCs w:val="24"/>
        </w:rPr>
        <w:t xml:space="preserve">and </w:t>
      </w:r>
      <w:r w:rsidR="00740990" w:rsidRPr="00BE2C21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EC64CE" w:rsidRPr="00BE2C21">
        <w:rPr>
          <w:rFonts w:ascii="Times New Roman" w:hAnsi="Times New Roman" w:cs="Times New Roman"/>
          <w:sz w:val="24"/>
          <w:szCs w:val="24"/>
        </w:rPr>
        <w:t xml:space="preserve"> (0.89)</w:t>
      </w:r>
      <w:r w:rsidR="00740990" w:rsidRPr="00BE2C21">
        <w:rPr>
          <w:rFonts w:ascii="Times New Roman" w:hAnsi="Times New Roman" w:cs="Times New Roman"/>
          <w:sz w:val="24"/>
          <w:szCs w:val="24"/>
        </w:rPr>
        <w:t>.</w:t>
      </w:r>
      <w:r w:rsidR="00610DB9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740990" w:rsidRPr="00BE2C21">
        <w:rPr>
          <w:rFonts w:ascii="Times New Roman" w:hAnsi="Times New Roman" w:cs="Times New Roman"/>
          <w:sz w:val="24"/>
          <w:szCs w:val="24"/>
        </w:rPr>
        <w:t>T</w:t>
      </w:r>
      <w:r w:rsidR="00610DB9" w:rsidRPr="00BE2C21">
        <w:rPr>
          <w:rFonts w:ascii="Times New Roman" w:hAnsi="Times New Roman" w:cs="Times New Roman"/>
          <w:sz w:val="24"/>
          <w:szCs w:val="24"/>
        </w:rPr>
        <w:t xml:space="preserve">his model </w:t>
      </w:r>
      <w:r w:rsidR="005E6F1C" w:rsidRPr="00BE2C21">
        <w:rPr>
          <w:rFonts w:ascii="Times New Roman" w:hAnsi="Times New Roman" w:cs="Times New Roman"/>
          <w:sz w:val="24"/>
          <w:szCs w:val="24"/>
        </w:rPr>
        <w:t>contain</w:t>
      </w:r>
      <w:r w:rsidR="005D2B63">
        <w:rPr>
          <w:rFonts w:ascii="Times New Roman" w:hAnsi="Times New Roman" w:cs="Times New Roman"/>
          <w:sz w:val="24"/>
          <w:szCs w:val="24"/>
        </w:rPr>
        <w:t>s</w:t>
      </w:r>
      <w:r w:rsidR="00610DB9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9C3077">
        <w:rPr>
          <w:rFonts w:ascii="Times New Roman" w:hAnsi="Times New Roman" w:cs="Times New Roman"/>
          <w:sz w:val="24"/>
          <w:szCs w:val="24"/>
        </w:rPr>
        <w:t>three</w:t>
      </w:r>
      <w:r w:rsidR="00610DB9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610DB9" w:rsidRPr="0021047E">
        <w:rPr>
          <w:rFonts w:ascii="Times New Roman" w:hAnsi="Times New Roman" w:cs="Times New Roman"/>
          <w:noProof/>
          <w:sz w:val="24"/>
          <w:szCs w:val="24"/>
        </w:rPr>
        <w:t>parameter</w:t>
      </w:r>
      <w:r w:rsidR="0021047E">
        <w:rPr>
          <w:rFonts w:ascii="Times New Roman" w:hAnsi="Times New Roman" w:cs="Times New Roman"/>
          <w:noProof/>
          <w:sz w:val="24"/>
          <w:szCs w:val="24"/>
        </w:rPr>
        <w:t>s</w:t>
      </w:r>
      <w:r w:rsidR="00610DB9" w:rsidRPr="00BE2C21">
        <w:rPr>
          <w:rFonts w:ascii="Times New Roman" w:hAnsi="Times New Roman" w:cs="Times New Roman"/>
          <w:sz w:val="24"/>
          <w:szCs w:val="24"/>
        </w:rPr>
        <w:t xml:space="preserve"> that </w:t>
      </w:r>
      <w:r w:rsidR="00610DB9" w:rsidRPr="0021047E">
        <w:rPr>
          <w:rFonts w:ascii="Times New Roman" w:hAnsi="Times New Roman" w:cs="Times New Roman"/>
          <w:noProof/>
          <w:sz w:val="24"/>
          <w:szCs w:val="24"/>
        </w:rPr>
        <w:t>ha</w:t>
      </w:r>
      <w:r w:rsidR="0021047E">
        <w:rPr>
          <w:rFonts w:ascii="Times New Roman" w:hAnsi="Times New Roman" w:cs="Times New Roman"/>
          <w:noProof/>
          <w:sz w:val="24"/>
          <w:szCs w:val="24"/>
        </w:rPr>
        <w:t>ve</w:t>
      </w:r>
      <w:r w:rsidR="006E0556">
        <w:rPr>
          <w:rFonts w:ascii="Times New Roman" w:hAnsi="Times New Roman" w:cs="Times New Roman"/>
          <w:noProof/>
          <w:sz w:val="24"/>
          <w:szCs w:val="24"/>
        </w:rPr>
        <w:t xml:space="preserve"> a</w:t>
      </w:r>
      <w:r w:rsidR="00610DB9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610DB9" w:rsidRPr="006E0556">
        <w:rPr>
          <w:rFonts w:ascii="Times New Roman" w:hAnsi="Times New Roman" w:cs="Times New Roman"/>
          <w:noProof/>
          <w:sz w:val="24"/>
          <w:szCs w:val="24"/>
        </w:rPr>
        <w:t>biologic</w:t>
      </w:r>
      <w:r w:rsidR="007F028C" w:rsidRPr="006E0556">
        <w:rPr>
          <w:rFonts w:ascii="Times New Roman" w:hAnsi="Times New Roman" w:cs="Times New Roman"/>
          <w:noProof/>
          <w:sz w:val="24"/>
          <w:szCs w:val="24"/>
        </w:rPr>
        <w:t>al</w:t>
      </w:r>
      <w:r w:rsidR="007F028C">
        <w:rPr>
          <w:rFonts w:ascii="Times New Roman" w:hAnsi="Times New Roman" w:cs="Times New Roman"/>
          <w:sz w:val="24"/>
          <w:szCs w:val="24"/>
        </w:rPr>
        <w:t xml:space="preserve"> interpretation (Table 3)</w:t>
      </w:r>
      <w:r w:rsidR="00610DB9" w:rsidRPr="00BE2C21">
        <w:rPr>
          <w:rFonts w:ascii="Times New Roman" w:hAnsi="Times New Roman" w:cs="Times New Roman"/>
          <w:sz w:val="24"/>
          <w:szCs w:val="24"/>
        </w:rPr>
        <w:t>. The maximum</w:t>
      </w:r>
      <w:r w:rsidR="00876A6A">
        <w:rPr>
          <w:rFonts w:ascii="Times New Roman" w:hAnsi="Times New Roman" w:cs="Times New Roman"/>
          <w:sz w:val="24"/>
          <w:szCs w:val="24"/>
        </w:rPr>
        <w:t xml:space="preserve"> (</w:t>
      </w:r>
      <w:r w:rsidR="00876A6A" w:rsidRPr="007F028C">
        <w:rPr>
          <w:rFonts w:ascii="Times New Roman" w:hAnsi="Times New Roman" w:cs="Times New Roman"/>
          <w:i/>
          <w:sz w:val="24"/>
          <w:szCs w:val="24"/>
        </w:rPr>
        <w:t>d</w:t>
      </w:r>
      <w:r w:rsidR="00876A6A">
        <w:rPr>
          <w:rFonts w:ascii="Times New Roman" w:hAnsi="Times New Roman" w:cs="Times New Roman"/>
          <w:sz w:val="24"/>
          <w:szCs w:val="24"/>
        </w:rPr>
        <w:t>)</w:t>
      </w:r>
      <w:r w:rsidR="00610DB9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CF6FB3">
        <w:rPr>
          <w:rFonts w:ascii="Times New Roman" w:hAnsi="Times New Roman" w:cs="Times New Roman"/>
          <w:sz w:val="24"/>
          <w:szCs w:val="24"/>
        </w:rPr>
        <w:t>corn</w:t>
      </w:r>
      <w:r w:rsidR="00610DB9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9C3077">
        <w:rPr>
          <w:rFonts w:ascii="Times New Roman" w:hAnsi="Times New Roman" w:cs="Times New Roman"/>
          <w:sz w:val="24"/>
          <w:szCs w:val="24"/>
        </w:rPr>
        <w:t>yield loss</w:t>
      </w:r>
      <w:r w:rsidR="00610DB9" w:rsidRPr="00BE2C21">
        <w:rPr>
          <w:rFonts w:ascii="Times New Roman" w:hAnsi="Times New Roman" w:cs="Times New Roman"/>
          <w:sz w:val="24"/>
          <w:szCs w:val="24"/>
        </w:rPr>
        <w:t xml:space="preserve"> caused by </w:t>
      </w:r>
      <w:r w:rsidR="004C6443" w:rsidRPr="00BE2C21">
        <w:rPr>
          <w:rFonts w:ascii="Times New Roman" w:hAnsi="Times New Roman" w:cs="Times New Roman"/>
          <w:sz w:val="24"/>
          <w:szCs w:val="24"/>
        </w:rPr>
        <w:t xml:space="preserve">the </w:t>
      </w:r>
      <w:r w:rsidR="00610DB9" w:rsidRPr="00BE2C21">
        <w:rPr>
          <w:rFonts w:ascii="Times New Roman" w:hAnsi="Times New Roman" w:cs="Times New Roman"/>
          <w:sz w:val="24"/>
          <w:szCs w:val="24"/>
        </w:rPr>
        <w:t xml:space="preserve">competition </w:t>
      </w:r>
      <w:r w:rsidR="004C6443" w:rsidRPr="00BE2C21">
        <w:rPr>
          <w:rFonts w:ascii="Times New Roman" w:hAnsi="Times New Roman" w:cs="Times New Roman"/>
          <w:sz w:val="24"/>
          <w:szCs w:val="24"/>
        </w:rPr>
        <w:t>of</w:t>
      </w:r>
      <w:r w:rsidR="00610DB9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610DB9" w:rsidRPr="00BE2C21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610DB9"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 w:rsidR="00610DB9" w:rsidRPr="00BE2C21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610DB9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0A3E0A">
        <w:rPr>
          <w:rFonts w:ascii="Times New Roman" w:hAnsi="Times New Roman" w:cs="Times New Roman"/>
          <w:sz w:val="24"/>
          <w:szCs w:val="24"/>
        </w:rPr>
        <w:t>was 88.1% and 91%, respectively</w:t>
      </w:r>
      <w:r w:rsidR="00610DB9" w:rsidRPr="00BE2C21">
        <w:rPr>
          <w:rFonts w:ascii="Times New Roman" w:hAnsi="Times New Roman" w:cs="Times New Roman"/>
          <w:sz w:val="24"/>
          <w:szCs w:val="24"/>
        </w:rPr>
        <w:t>.</w:t>
      </w:r>
      <w:r w:rsidR="00740990" w:rsidRPr="00BE2C21">
        <w:rPr>
          <w:rFonts w:ascii="Times New Roman" w:hAnsi="Times New Roman" w:cs="Times New Roman"/>
          <w:sz w:val="24"/>
          <w:szCs w:val="24"/>
        </w:rPr>
        <w:t xml:space="preserve"> The parameter </w:t>
      </w:r>
      <w:r w:rsidR="00740990" w:rsidRPr="007F028C">
        <w:rPr>
          <w:rFonts w:ascii="Times New Roman" w:hAnsi="Times New Roman" w:cs="Times New Roman"/>
          <w:i/>
          <w:sz w:val="24"/>
          <w:szCs w:val="24"/>
        </w:rPr>
        <w:t>e</w:t>
      </w:r>
      <w:r w:rsidR="00740990" w:rsidRPr="00BE2C21">
        <w:rPr>
          <w:rFonts w:ascii="Times New Roman" w:hAnsi="Times New Roman" w:cs="Times New Roman"/>
          <w:sz w:val="24"/>
          <w:szCs w:val="24"/>
        </w:rPr>
        <w:t xml:space="preserve"> is the </w:t>
      </w:r>
      <w:r w:rsidR="00740990" w:rsidRPr="00BE2C21">
        <w:rPr>
          <w:rFonts w:ascii="Times New Roman" w:hAnsi="Times New Roman" w:cs="Times New Roman"/>
          <w:sz w:val="24"/>
          <w:szCs w:val="24"/>
        </w:rPr>
        <w:lastRenderedPageBreak/>
        <w:t>weed density (plants pot</w:t>
      </w:r>
      <w:r w:rsidR="00740990" w:rsidRPr="00BE2C21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740990" w:rsidRPr="00BE2C21">
        <w:rPr>
          <w:rFonts w:ascii="Times New Roman" w:hAnsi="Times New Roman" w:cs="Times New Roman"/>
          <w:sz w:val="24"/>
          <w:szCs w:val="24"/>
        </w:rPr>
        <w:t xml:space="preserve">) that caused 50% in </w:t>
      </w:r>
      <w:r w:rsidR="003E1E45">
        <w:rPr>
          <w:rFonts w:ascii="Times New Roman" w:hAnsi="Times New Roman" w:cs="Times New Roman"/>
          <w:sz w:val="24"/>
          <w:szCs w:val="24"/>
        </w:rPr>
        <w:t>yield loss</w:t>
      </w:r>
      <w:r w:rsidR="00740990" w:rsidRPr="00BE2C21">
        <w:rPr>
          <w:rFonts w:ascii="Times New Roman" w:hAnsi="Times New Roman" w:cs="Times New Roman"/>
          <w:sz w:val="24"/>
          <w:szCs w:val="24"/>
        </w:rPr>
        <w:t xml:space="preserve"> (%). </w:t>
      </w:r>
      <w:r w:rsidR="006C0704" w:rsidRPr="009C3077">
        <w:rPr>
          <w:rFonts w:ascii="Times New Roman" w:hAnsi="Times New Roman" w:cs="Times New Roman"/>
          <w:sz w:val="24"/>
          <w:szCs w:val="24"/>
        </w:rPr>
        <w:t xml:space="preserve">The </w:t>
      </w:r>
      <w:r w:rsidR="005A34A1" w:rsidRPr="009C3077">
        <w:rPr>
          <w:rFonts w:ascii="Times New Roman" w:hAnsi="Times New Roman" w:cs="Times New Roman"/>
          <w:sz w:val="24"/>
          <w:szCs w:val="24"/>
        </w:rPr>
        <w:t xml:space="preserve">parameter </w:t>
      </w:r>
      <w:r w:rsidR="009C3077" w:rsidRPr="009C3077">
        <w:rPr>
          <w:rFonts w:ascii="Times New Roman" w:hAnsi="Times New Roman" w:cs="Times New Roman"/>
          <w:i/>
          <w:sz w:val="24"/>
          <w:szCs w:val="24"/>
        </w:rPr>
        <w:t>e</w:t>
      </w:r>
      <w:r w:rsidR="00740990" w:rsidRPr="009C3077">
        <w:rPr>
          <w:rFonts w:ascii="Times New Roman" w:hAnsi="Times New Roman" w:cs="Times New Roman"/>
          <w:sz w:val="24"/>
          <w:szCs w:val="24"/>
        </w:rPr>
        <w:t xml:space="preserve"> was 1.3 and 0.76 plants pot</w:t>
      </w:r>
      <w:r w:rsidR="00740990" w:rsidRPr="009C3077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740990" w:rsidRPr="009C3077">
        <w:rPr>
          <w:rFonts w:ascii="Times New Roman" w:hAnsi="Times New Roman" w:cs="Times New Roman"/>
          <w:sz w:val="24"/>
          <w:szCs w:val="24"/>
        </w:rPr>
        <w:t xml:space="preserve"> of </w:t>
      </w:r>
      <w:r w:rsidR="00740990" w:rsidRPr="009C3077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740990" w:rsidRPr="009C3077">
        <w:rPr>
          <w:rFonts w:ascii="Times New Roman" w:hAnsi="Times New Roman" w:cs="Times New Roman"/>
          <w:sz w:val="24"/>
          <w:szCs w:val="24"/>
        </w:rPr>
        <w:t xml:space="preserve"> and </w:t>
      </w:r>
      <w:r w:rsidR="00740990" w:rsidRPr="009C3077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740990" w:rsidRPr="009C3077">
        <w:rPr>
          <w:rFonts w:ascii="Times New Roman" w:hAnsi="Times New Roman" w:cs="Times New Roman"/>
          <w:sz w:val="24"/>
          <w:szCs w:val="24"/>
        </w:rPr>
        <w:t>, respectively.</w:t>
      </w:r>
      <w:r w:rsidR="00740990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7F028C">
        <w:rPr>
          <w:rFonts w:ascii="Times New Roman" w:hAnsi="Times New Roman" w:cs="Times New Roman"/>
          <w:sz w:val="24"/>
          <w:szCs w:val="24"/>
        </w:rPr>
        <w:t xml:space="preserve">The </w:t>
      </w:r>
      <w:r w:rsidR="006C0704">
        <w:rPr>
          <w:rFonts w:ascii="Times New Roman" w:hAnsi="Times New Roman" w:cs="Times New Roman"/>
          <w:sz w:val="24"/>
          <w:szCs w:val="24"/>
        </w:rPr>
        <w:t>common issue</w:t>
      </w:r>
      <w:r w:rsidR="007F028C">
        <w:rPr>
          <w:rFonts w:ascii="Times New Roman" w:hAnsi="Times New Roman" w:cs="Times New Roman"/>
          <w:sz w:val="24"/>
          <w:szCs w:val="24"/>
        </w:rPr>
        <w:t xml:space="preserve"> of fitting a logistic equation for crop-weed competition study is </w:t>
      </w:r>
      <w:r w:rsidR="00863CF2">
        <w:rPr>
          <w:rFonts w:ascii="Times New Roman" w:hAnsi="Times New Roman" w:cs="Times New Roman"/>
          <w:sz w:val="24"/>
          <w:szCs w:val="24"/>
        </w:rPr>
        <w:t>the</w:t>
      </w:r>
      <w:r w:rsidR="00DF0B1F">
        <w:rPr>
          <w:rFonts w:ascii="Times New Roman" w:hAnsi="Times New Roman" w:cs="Times New Roman"/>
          <w:sz w:val="24"/>
          <w:szCs w:val="24"/>
        </w:rPr>
        <w:t xml:space="preserve"> systematic </w:t>
      </w:r>
      <w:r w:rsidR="009C3077">
        <w:rPr>
          <w:rFonts w:ascii="Times New Roman" w:hAnsi="Times New Roman" w:cs="Times New Roman"/>
          <w:sz w:val="24"/>
          <w:szCs w:val="24"/>
        </w:rPr>
        <w:t xml:space="preserve">lower </w:t>
      </w:r>
      <w:r w:rsidR="00FD7172">
        <w:rPr>
          <w:rFonts w:ascii="Times New Roman" w:hAnsi="Times New Roman" w:cs="Times New Roman"/>
          <w:sz w:val="24"/>
          <w:szCs w:val="24"/>
        </w:rPr>
        <w:t>limit (</w:t>
      </w:r>
      <w:r w:rsidR="00DF0B1F" w:rsidRPr="0021047E">
        <w:rPr>
          <w:rFonts w:ascii="Times New Roman" w:hAnsi="Times New Roman" w:cs="Times New Roman"/>
          <w:i/>
          <w:noProof/>
          <w:sz w:val="24"/>
          <w:szCs w:val="24"/>
        </w:rPr>
        <w:t>c</w:t>
      </w:r>
      <w:r w:rsidR="00FD7172">
        <w:rPr>
          <w:rFonts w:ascii="Times New Roman" w:hAnsi="Times New Roman" w:cs="Times New Roman"/>
          <w:noProof/>
          <w:sz w:val="24"/>
          <w:szCs w:val="24"/>
        </w:rPr>
        <w:t>)</w:t>
      </w:r>
      <w:r w:rsidR="00DF0B1F" w:rsidRPr="0021047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63CF2" w:rsidRPr="0021047E">
        <w:rPr>
          <w:rFonts w:ascii="Times New Roman" w:hAnsi="Times New Roman" w:cs="Times New Roman"/>
          <w:noProof/>
          <w:sz w:val="24"/>
          <w:szCs w:val="24"/>
        </w:rPr>
        <w:t>lack</w:t>
      </w:r>
      <w:r w:rsidR="00863CF2">
        <w:rPr>
          <w:rFonts w:ascii="Times New Roman" w:hAnsi="Times New Roman" w:cs="Times New Roman"/>
          <w:sz w:val="24"/>
          <w:szCs w:val="24"/>
        </w:rPr>
        <w:t xml:space="preserve"> of fit </w:t>
      </w:r>
      <w:r w:rsidR="007F028C">
        <w:rPr>
          <w:rFonts w:ascii="Times New Roman" w:hAnsi="Times New Roman" w:cs="Times New Roman"/>
          <w:sz w:val="24"/>
          <w:szCs w:val="24"/>
        </w:rPr>
        <w:t>(Table 3)</w:t>
      </w:r>
      <w:r>
        <w:rPr>
          <w:rFonts w:ascii="Times New Roman" w:hAnsi="Times New Roman" w:cs="Times New Roman"/>
          <w:sz w:val="24"/>
          <w:szCs w:val="24"/>
        </w:rPr>
        <w:t>.</w:t>
      </w:r>
      <w:r w:rsidR="007F028C">
        <w:rPr>
          <w:rFonts w:ascii="Times New Roman" w:hAnsi="Times New Roman" w:cs="Times New Roman"/>
          <w:sz w:val="24"/>
          <w:szCs w:val="24"/>
        </w:rPr>
        <w:t xml:space="preserve"> </w:t>
      </w:r>
      <w:r w:rsidR="00863CF2">
        <w:rPr>
          <w:rFonts w:ascii="Times New Roman" w:hAnsi="Times New Roman" w:cs="Times New Roman"/>
          <w:sz w:val="24"/>
          <w:szCs w:val="24"/>
        </w:rPr>
        <w:t>T</w:t>
      </w:r>
      <w:r w:rsidR="007F028C">
        <w:rPr>
          <w:rFonts w:ascii="Times New Roman" w:hAnsi="Times New Roman" w:cs="Times New Roman"/>
          <w:sz w:val="24"/>
          <w:szCs w:val="24"/>
        </w:rPr>
        <w:t xml:space="preserve">he P-value for parameter </w:t>
      </w:r>
      <w:r w:rsidR="007F028C" w:rsidRPr="007F028C">
        <w:rPr>
          <w:rFonts w:ascii="Times New Roman" w:hAnsi="Times New Roman" w:cs="Times New Roman"/>
          <w:i/>
          <w:sz w:val="24"/>
          <w:szCs w:val="24"/>
        </w:rPr>
        <w:t>c</w:t>
      </w:r>
      <w:r w:rsidR="007F028C">
        <w:rPr>
          <w:rFonts w:ascii="Times New Roman" w:hAnsi="Times New Roman" w:cs="Times New Roman"/>
          <w:sz w:val="24"/>
          <w:szCs w:val="24"/>
        </w:rPr>
        <w:t xml:space="preserve"> is not significant (P</w:t>
      </w:r>
      <w:r w:rsidR="00450F5A">
        <w:rPr>
          <w:rFonts w:ascii="Times New Roman" w:hAnsi="Times New Roman" w:cs="Times New Roman"/>
          <w:sz w:val="24"/>
          <w:szCs w:val="24"/>
        </w:rPr>
        <w:t>&gt;</w:t>
      </w:r>
      <w:r w:rsidR="007F028C">
        <w:rPr>
          <w:rFonts w:ascii="Times New Roman" w:hAnsi="Times New Roman" w:cs="Times New Roman"/>
          <w:sz w:val="24"/>
          <w:szCs w:val="24"/>
        </w:rPr>
        <w:t>0.05)</w:t>
      </w:r>
      <w:r>
        <w:rPr>
          <w:rFonts w:ascii="Times New Roman" w:hAnsi="Times New Roman" w:cs="Times New Roman"/>
          <w:sz w:val="24"/>
          <w:szCs w:val="24"/>
        </w:rPr>
        <w:t>; therefore this parameter is similar to zero</w:t>
      </w:r>
      <w:r w:rsidRPr="009C3077">
        <w:rPr>
          <w:rFonts w:ascii="Times New Roman" w:hAnsi="Times New Roman" w:cs="Times New Roman"/>
          <w:sz w:val="24"/>
          <w:szCs w:val="24"/>
        </w:rPr>
        <w:t>.</w:t>
      </w:r>
      <w:r w:rsidR="007F028C" w:rsidRPr="009C3077">
        <w:rPr>
          <w:rFonts w:ascii="Times New Roman" w:hAnsi="Times New Roman" w:cs="Times New Roman"/>
          <w:sz w:val="24"/>
          <w:szCs w:val="24"/>
        </w:rPr>
        <w:t xml:space="preserve"> </w:t>
      </w:r>
      <w:r w:rsidR="0021047E" w:rsidRPr="009C3077">
        <w:rPr>
          <w:rFonts w:ascii="Times New Roman" w:hAnsi="Times New Roman" w:cs="Times New Roman"/>
          <w:noProof/>
          <w:sz w:val="24"/>
          <w:szCs w:val="24"/>
        </w:rPr>
        <w:t>Also</w:t>
      </w:r>
      <w:r w:rsidR="00863CF2" w:rsidRPr="009C3077">
        <w:rPr>
          <w:rFonts w:ascii="Times New Roman" w:hAnsi="Times New Roman" w:cs="Times New Roman"/>
          <w:sz w:val="24"/>
          <w:szCs w:val="24"/>
        </w:rPr>
        <w:t>,</w:t>
      </w:r>
      <w:r w:rsidR="007F028C" w:rsidRPr="009C3077">
        <w:rPr>
          <w:rFonts w:ascii="Times New Roman" w:hAnsi="Times New Roman" w:cs="Times New Roman"/>
          <w:sz w:val="24"/>
          <w:szCs w:val="24"/>
        </w:rPr>
        <w:t xml:space="preserve"> the standard error </w:t>
      </w:r>
      <w:r w:rsidR="0021047E" w:rsidRPr="009C3077">
        <w:rPr>
          <w:rFonts w:ascii="Times New Roman" w:hAnsi="Times New Roman" w:cs="Times New Roman"/>
          <w:noProof/>
          <w:sz w:val="24"/>
          <w:szCs w:val="24"/>
        </w:rPr>
        <w:t>is</w:t>
      </w:r>
      <w:r w:rsidR="007F028C" w:rsidRPr="009C3077">
        <w:rPr>
          <w:rFonts w:ascii="Times New Roman" w:hAnsi="Times New Roman" w:cs="Times New Roman"/>
          <w:sz w:val="24"/>
          <w:szCs w:val="24"/>
        </w:rPr>
        <w:t xml:space="preserve"> bigger than </w:t>
      </w:r>
      <w:r w:rsidR="007F028C" w:rsidRPr="009C3077">
        <w:rPr>
          <w:rFonts w:ascii="Times New Roman" w:hAnsi="Times New Roman" w:cs="Times New Roman"/>
          <w:i/>
          <w:sz w:val="24"/>
          <w:szCs w:val="24"/>
        </w:rPr>
        <w:t>c</w:t>
      </w:r>
      <w:r w:rsidR="007F028C" w:rsidRPr="009C3077">
        <w:rPr>
          <w:rFonts w:ascii="Times New Roman" w:hAnsi="Times New Roman" w:cs="Times New Roman"/>
          <w:sz w:val="24"/>
          <w:szCs w:val="24"/>
        </w:rPr>
        <w:t xml:space="preserve"> estimated values, </w:t>
      </w:r>
      <w:r w:rsidRPr="009C3077">
        <w:rPr>
          <w:rFonts w:ascii="Times New Roman" w:hAnsi="Times New Roman" w:cs="Times New Roman"/>
          <w:sz w:val="24"/>
          <w:szCs w:val="24"/>
        </w:rPr>
        <w:t>which means</w:t>
      </w:r>
      <w:r w:rsidR="007F028C" w:rsidRPr="009C3077">
        <w:rPr>
          <w:rFonts w:ascii="Times New Roman" w:hAnsi="Times New Roman" w:cs="Times New Roman"/>
          <w:sz w:val="24"/>
          <w:szCs w:val="24"/>
        </w:rPr>
        <w:t xml:space="preserve"> that the sample mean is not close to the actual population mean.</w:t>
      </w:r>
    </w:p>
    <w:p w14:paraId="7AF1BB23" w14:textId="3D018C2E" w:rsidR="00944D3C" w:rsidRDefault="00302ADF" w:rsidP="00BE2C2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E2C21">
        <w:rPr>
          <w:rFonts w:ascii="Times New Roman" w:hAnsi="Times New Roman" w:cs="Times New Roman"/>
          <w:sz w:val="24"/>
          <w:szCs w:val="24"/>
        </w:rPr>
        <w:tab/>
      </w:r>
      <w:r w:rsidR="00961055">
        <w:rPr>
          <w:rFonts w:ascii="Times New Roman" w:hAnsi="Times New Roman" w:cs="Times New Roman"/>
          <w:sz w:val="24"/>
          <w:szCs w:val="24"/>
        </w:rPr>
        <w:t>The polynomial quadratic model provided the</w:t>
      </w:r>
      <w:r w:rsidR="000659C9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5E6F1C" w:rsidRPr="00BE2C21">
        <w:rPr>
          <w:rFonts w:ascii="Times New Roman" w:hAnsi="Times New Roman" w:cs="Times New Roman"/>
          <w:sz w:val="24"/>
          <w:szCs w:val="24"/>
        </w:rPr>
        <w:t>highest</w:t>
      </w:r>
      <w:r w:rsidR="000659C9" w:rsidRPr="00BE2C21">
        <w:rPr>
          <w:rFonts w:ascii="Times New Roman" w:hAnsi="Times New Roman" w:cs="Times New Roman"/>
          <w:sz w:val="24"/>
          <w:szCs w:val="24"/>
        </w:rPr>
        <w:t xml:space="preserve"> AIC</w:t>
      </w:r>
      <w:r w:rsidR="005E6F1C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302041">
        <w:rPr>
          <w:rFonts w:ascii="Times New Roman" w:hAnsi="Times New Roman" w:cs="Times New Roman"/>
          <w:sz w:val="24"/>
          <w:szCs w:val="24"/>
        </w:rPr>
        <w:t>(281.8)</w:t>
      </w:r>
      <w:r w:rsidR="00961055">
        <w:rPr>
          <w:rFonts w:ascii="Times New Roman" w:hAnsi="Times New Roman" w:cs="Times New Roman"/>
          <w:sz w:val="24"/>
          <w:szCs w:val="24"/>
        </w:rPr>
        <w:t>, which means that this model was the least appropriate for fitting our data set</w:t>
      </w:r>
      <w:r w:rsidR="00944D3C">
        <w:rPr>
          <w:rFonts w:ascii="Times New Roman" w:hAnsi="Times New Roman" w:cs="Times New Roman"/>
          <w:sz w:val="24"/>
          <w:szCs w:val="24"/>
        </w:rPr>
        <w:t xml:space="preserve"> (Table 1)</w:t>
      </w:r>
      <w:r w:rsidR="00961055">
        <w:rPr>
          <w:rFonts w:ascii="Times New Roman" w:hAnsi="Times New Roman" w:cs="Times New Roman"/>
          <w:sz w:val="24"/>
          <w:szCs w:val="24"/>
        </w:rPr>
        <w:t>.</w:t>
      </w:r>
      <w:r w:rsidR="00302041">
        <w:rPr>
          <w:rFonts w:ascii="Times New Roman" w:hAnsi="Times New Roman" w:cs="Times New Roman"/>
          <w:sz w:val="24"/>
          <w:szCs w:val="24"/>
        </w:rPr>
        <w:t xml:space="preserve"> </w:t>
      </w:r>
      <w:r w:rsidR="006D3956">
        <w:rPr>
          <w:rFonts w:ascii="Times New Roman" w:hAnsi="Times New Roman" w:cs="Times New Roman"/>
          <w:sz w:val="24"/>
          <w:szCs w:val="24"/>
        </w:rPr>
        <w:t xml:space="preserve">Nonetheless, </w:t>
      </w:r>
      <w:r w:rsidR="0021047E">
        <w:rPr>
          <w:rFonts w:ascii="Times New Roman" w:hAnsi="Times New Roman" w:cs="Times New Roman"/>
          <w:noProof/>
          <w:sz w:val="24"/>
          <w:szCs w:val="24"/>
        </w:rPr>
        <w:t>by</w:t>
      </w:r>
      <w:r w:rsidR="00A8725C">
        <w:rPr>
          <w:rFonts w:ascii="Times New Roman" w:hAnsi="Times New Roman" w:cs="Times New Roman"/>
          <w:sz w:val="24"/>
          <w:szCs w:val="24"/>
        </w:rPr>
        <w:t xml:space="preserve"> ME</w:t>
      </w:r>
      <w:r w:rsidR="003830D3">
        <w:rPr>
          <w:rFonts w:ascii="Times New Roman" w:hAnsi="Times New Roman" w:cs="Times New Roman"/>
          <w:sz w:val="24"/>
          <w:szCs w:val="24"/>
        </w:rPr>
        <w:t xml:space="preserve"> and R</w:t>
      </w:r>
      <w:r w:rsidR="003830D3" w:rsidRPr="003830D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8725C">
        <w:rPr>
          <w:rFonts w:ascii="Times New Roman" w:hAnsi="Times New Roman" w:cs="Times New Roman"/>
          <w:sz w:val="24"/>
          <w:szCs w:val="24"/>
        </w:rPr>
        <w:t xml:space="preserve">, </w:t>
      </w:r>
      <w:r w:rsidR="00851D65">
        <w:rPr>
          <w:rFonts w:ascii="Times New Roman" w:hAnsi="Times New Roman" w:cs="Times New Roman"/>
          <w:sz w:val="24"/>
          <w:szCs w:val="24"/>
        </w:rPr>
        <w:t xml:space="preserve">this model resulted in a good fit </w:t>
      </w:r>
      <w:r w:rsidR="005D2B63">
        <w:rPr>
          <w:rFonts w:ascii="Times New Roman" w:hAnsi="Times New Roman" w:cs="Times New Roman"/>
          <w:sz w:val="24"/>
          <w:szCs w:val="24"/>
        </w:rPr>
        <w:t>for the</w:t>
      </w:r>
      <w:r w:rsidR="00851D65">
        <w:rPr>
          <w:rFonts w:ascii="Times New Roman" w:hAnsi="Times New Roman" w:cs="Times New Roman"/>
          <w:sz w:val="24"/>
          <w:szCs w:val="24"/>
        </w:rPr>
        <w:t xml:space="preserve"> data</w:t>
      </w:r>
      <w:r w:rsidR="003830D3">
        <w:rPr>
          <w:rFonts w:ascii="Times New Roman" w:hAnsi="Times New Roman" w:cs="Times New Roman"/>
          <w:sz w:val="24"/>
          <w:szCs w:val="24"/>
        </w:rPr>
        <w:t>.</w:t>
      </w:r>
      <w:r w:rsidR="00DC78D2">
        <w:rPr>
          <w:rFonts w:ascii="Times New Roman" w:hAnsi="Times New Roman" w:cs="Times New Roman"/>
          <w:sz w:val="24"/>
          <w:szCs w:val="24"/>
        </w:rPr>
        <w:t xml:space="preserve"> </w:t>
      </w:r>
      <w:r w:rsidR="004E0A19">
        <w:rPr>
          <w:rFonts w:ascii="Times New Roman" w:hAnsi="Times New Roman" w:cs="Times New Roman"/>
          <w:sz w:val="24"/>
          <w:szCs w:val="24"/>
        </w:rPr>
        <w:t xml:space="preserve">However, </w:t>
      </w:r>
      <w:r w:rsidR="004E0A19" w:rsidRPr="008779E3">
        <w:rPr>
          <w:rFonts w:ascii="Times New Roman" w:hAnsi="Times New Roman" w:cs="Times New Roman"/>
          <w:noProof/>
          <w:sz w:val="24"/>
          <w:szCs w:val="24"/>
        </w:rPr>
        <w:t>ME</w:t>
      </w:r>
      <w:r w:rsidR="004E0A19">
        <w:rPr>
          <w:rFonts w:ascii="Times New Roman" w:hAnsi="Times New Roman" w:cs="Times New Roman"/>
          <w:sz w:val="24"/>
          <w:szCs w:val="24"/>
        </w:rPr>
        <w:t xml:space="preserve"> and R</w:t>
      </w:r>
      <w:r w:rsidR="004E0A19" w:rsidRPr="00FF66C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E0A19">
        <w:rPr>
          <w:rFonts w:ascii="Times New Roman" w:hAnsi="Times New Roman" w:cs="Times New Roman"/>
          <w:sz w:val="24"/>
          <w:szCs w:val="24"/>
        </w:rPr>
        <w:t xml:space="preserve"> </w:t>
      </w:r>
      <w:r w:rsidR="00491208">
        <w:rPr>
          <w:rFonts w:ascii="Times New Roman" w:hAnsi="Times New Roman" w:cs="Times New Roman"/>
          <w:sz w:val="24"/>
          <w:szCs w:val="24"/>
        </w:rPr>
        <w:t xml:space="preserve">are not </w:t>
      </w:r>
      <w:r w:rsidR="007C6299">
        <w:rPr>
          <w:rFonts w:ascii="Times New Roman" w:hAnsi="Times New Roman" w:cs="Times New Roman"/>
          <w:sz w:val="24"/>
          <w:szCs w:val="24"/>
        </w:rPr>
        <w:t xml:space="preserve">adequate </w:t>
      </w:r>
      <w:r w:rsidR="00C13F81">
        <w:rPr>
          <w:rFonts w:ascii="Times New Roman" w:hAnsi="Times New Roman" w:cs="Times New Roman"/>
          <w:sz w:val="24"/>
          <w:szCs w:val="24"/>
        </w:rPr>
        <w:t>for</w:t>
      </w:r>
      <w:r w:rsidR="004E0A19">
        <w:rPr>
          <w:rFonts w:ascii="Times New Roman" w:hAnsi="Times New Roman" w:cs="Times New Roman"/>
          <w:sz w:val="24"/>
          <w:szCs w:val="24"/>
        </w:rPr>
        <w:t xml:space="preserve"> model selection</w:t>
      </w:r>
      <w:r w:rsidR="007C6299">
        <w:rPr>
          <w:rFonts w:ascii="Times New Roman" w:hAnsi="Times New Roman" w:cs="Times New Roman"/>
          <w:sz w:val="24"/>
          <w:szCs w:val="24"/>
        </w:rPr>
        <w:t>.</w:t>
      </w:r>
      <w:r w:rsidR="00A8725C">
        <w:rPr>
          <w:rFonts w:ascii="Times New Roman" w:hAnsi="Times New Roman" w:cs="Times New Roman"/>
          <w:sz w:val="24"/>
          <w:szCs w:val="24"/>
        </w:rPr>
        <w:t xml:space="preserve"> </w:t>
      </w:r>
      <w:r w:rsidR="000B5A06">
        <w:rPr>
          <w:rFonts w:ascii="Times New Roman" w:hAnsi="Times New Roman" w:cs="Times New Roman"/>
          <w:sz w:val="24"/>
          <w:szCs w:val="24"/>
        </w:rPr>
        <w:t>Even so</w:t>
      </w:r>
      <w:r w:rsidR="004E0A19">
        <w:rPr>
          <w:rFonts w:ascii="Times New Roman" w:hAnsi="Times New Roman" w:cs="Times New Roman"/>
          <w:sz w:val="24"/>
          <w:szCs w:val="24"/>
        </w:rPr>
        <w:t xml:space="preserve">, </w:t>
      </w:r>
      <w:r w:rsidR="00491208">
        <w:rPr>
          <w:rFonts w:ascii="Times New Roman" w:hAnsi="Times New Roman" w:cs="Times New Roman"/>
          <w:sz w:val="24"/>
          <w:szCs w:val="24"/>
        </w:rPr>
        <w:t>a quadratic model</w:t>
      </w:r>
      <w:r w:rsidR="004E0A19">
        <w:rPr>
          <w:rFonts w:ascii="Times New Roman" w:hAnsi="Times New Roman" w:cs="Times New Roman"/>
          <w:sz w:val="24"/>
          <w:szCs w:val="24"/>
        </w:rPr>
        <w:t xml:space="preserve"> has a </w:t>
      </w:r>
      <w:r w:rsidR="004E0A19" w:rsidRPr="0021047E">
        <w:rPr>
          <w:rFonts w:ascii="Times New Roman" w:hAnsi="Times New Roman" w:cs="Times New Roman"/>
          <w:noProof/>
          <w:sz w:val="24"/>
          <w:szCs w:val="24"/>
        </w:rPr>
        <w:t>biological</w:t>
      </w:r>
      <w:r w:rsidR="0021047E">
        <w:rPr>
          <w:rFonts w:ascii="Times New Roman" w:hAnsi="Times New Roman" w:cs="Times New Roman"/>
          <w:noProof/>
          <w:sz w:val="24"/>
          <w:szCs w:val="24"/>
        </w:rPr>
        <w:t>ly</w:t>
      </w:r>
      <w:r w:rsidR="004E0A19">
        <w:rPr>
          <w:rFonts w:ascii="Times New Roman" w:hAnsi="Times New Roman" w:cs="Times New Roman"/>
          <w:sz w:val="24"/>
          <w:szCs w:val="24"/>
        </w:rPr>
        <w:t xml:space="preserve"> implausible turning point </w:t>
      </w:r>
      <w:r w:rsidR="00491208">
        <w:rPr>
          <w:rFonts w:ascii="Times New Roman" w:hAnsi="Times New Roman" w:cs="Times New Roman"/>
          <w:sz w:val="24"/>
          <w:szCs w:val="24"/>
        </w:rPr>
        <w:t>for crop-weed studies (Figure 1B)</w:t>
      </w:r>
      <w:r w:rsidR="004E0A19">
        <w:rPr>
          <w:rFonts w:ascii="Times New Roman" w:hAnsi="Times New Roman" w:cs="Times New Roman"/>
          <w:sz w:val="24"/>
          <w:szCs w:val="24"/>
        </w:rPr>
        <w:t xml:space="preserve">. The parameters estimated for the polynomial quadratic model have no biological meaning in agronomic </w:t>
      </w:r>
      <w:r w:rsidR="004E0A19" w:rsidRPr="0021047E">
        <w:rPr>
          <w:rFonts w:ascii="Times New Roman" w:hAnsi="Times New Roman" w:cs="Times New Roman"/>
          <w:noProof/>
          <w:sz w:val="24"/>
          <w:szCs w:val="24"/>
        </w:rPr>
        <w:t>terms</w:t>
      </w:r>
      <w:r w:rsidR="0021047E">
        <w:rPr>
          <w:rFonts w:ascii="Times New Roman" w:hAnsi="Times New Roman" w:cs="Times New Roman"/>
          <w:noProof/>
          <w:sz w:val="24"/>
          <w:szCs w:val="24"/>
        </w:rPr>
        <w:t>,</w:t>
      </w:r>
      <w:r w:rsidR="004E0A19">
        <w:rPr>
          <w:rFonts w:ascii="Times New Roman" w:hAnsi="Times New Roman" w:cs="Times New Roman"/>
          <w:sz w:val="24"/>
          <w:szCs w:val="24"/>
        </w:rPr>
        <w:t xml:space="preserve"> and there is</w:t>
      </w:r>
      <w:r w:rsidR="0021047E">
        <w:rPr>
          <w:rFonts w:ascii="Times New Roman" w:hAnsi="Times New Roman" w:cs="Times New Roman"/>
          <w:sz w:val="24"/>
          <w:szCs w:val="24"/>
        </w:rPr>
        <w:t xml:space="preserve"> a</w:t>
      </w:r>
      <w:r w:rsidR="004E0A19">
        <w:rPr>
          <w:rFonts w:ascii="Times New Roman" w:hAnsi="Times New Roman" w:cs="Times New Roman"/>
          <w:sz w:val="24"/>
          <w:szCs w:val="24"/>
        </w:rPr>
        <w:t xml:space="preserve"> </w:t>
      </w:r>
      <w:r w:rsidR="004E0A19" w:rsidRPr="0021047E">
        <w:rPr>
          <w:rFonts w:ascii="Times New Roman" w:hAnsi="Times New Roman" w:cs="Times New Roman"/>
          <w:noProof/>
          <w:sz w:val="24"/>
          <w:szCs w:val="24"/>
        </w:rPr>
        <w:t>lack</w:t>
      </w:r>
      <w:r w:rsidR="004E0A19">
        <w:rPr>
          <w:rFonts w:ascii="Times New Roman" w:hAnsi="Times New Roman" w:cs="Times New Roman"/>
          <w:sz w:val="24"/>
          <w:szCs w:val="24"/>
        </w:rPr>
        <w:t xml:space="preserve"> of fit for the intercept of </w:t>
      </w:r>
      <w:r w:rsidR="004E0A19" w:rsidRPr="004E0A19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4E0A19">
        <w:rPr>
          <w:rFonts w:ascii="Times New Roman" w:hAnsi="Times New Roman" w:cs="Times New Roman"/>
          <w:sz w:val="24"/>
          <w:szCs w:val="24"/>
        </w:rPr>
        <w:t xml:space="preserve"> and </w:t>
      </w:r>
      <w:r w:rsidR="004E0A19" w:rsidRPr="004E0A19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FF66CC">
        <w:rPr>
          <w:rFonts w:ascii="Times New Roman" w:hAnsi="Times New Roman" w:cs="Times New Roman"/>
          <w:sz w:val="24"/>
          <w:szCs w:val="24"/>
        </w:rPr>
        <w:t xml:space="preserve"> (P&gt;0.05)</w:t>
      </w:r>
      <w:r w:rsidR="004E0A19">
        <w:rPr>
          <w:rFonts w:ascii="Times New Roman" w:hAnsi="Times New Roman" w:cs="Times New Roman"/>
          <w:sz w:val="24"/>
          <w:szCs w:val="24"/>
        </w:rPr>
        <w:t xml:space="preserve"> (Table 4).</w:t>
      </w:r>
    </w:p>
    <w:p w14:paraId="2A18DF88" w14:textId="2BFAE127" w:rsidR="000A3E0A" w:rsidRDefault="00CF6FB3" w:rsidP="00CF6FB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F6FB3">
        <w:rPr>
          <w:rFonts w:ascii="Times New Roman" w:eastAsiaTheme="minorEastAsia" w:hAnsi="Times New Roman" w:cs="Times New Roman"/>
          <w:b/>
          <w:sz w:val="24"/>
          <w:szCs w:val="24"/>
        </w:rPr>
        <w:t>Weed competition with corn model (nested) selection.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A3E0A">
        <w:rPr>
          <w:rFonts w:ascii="Times New Roman" w:hAnsi="Times New Roman" w:cs="Times New Roman"/>
          <w:sz w:val="24"/>
          <w:szCs w:val="24"/>
        </w:rPr>
        <w:t>T</w:t>
      </w:r>
      <w:r w:rsidR="000A3E0A" w:rsidRPr="00BE2C21">
        <w:rPr>
          <w:rFonts w:ascii="Times New Roman" w:hAnsi="Times New Roman" w:cs="Times New Roman"/>
          <w:sz w:val="24"/>
          <w:szCs w:val="24"/>
        </w:rPr>
        <w:t xml:space="preserve">he rectangular hyperbola </w:t>
      </w:r>
      <w:r w:rsidR="000A3E0A">
        <w:rPr>
          <w:rFonts w:ascii="Times New Roman" w:hAnsi="Times New Roman" w:cs="Times New Roman"/>
          <w:sz w:val="24"/>
          <w:szCs w:val="24"/>
        </w:rPr>
        <w:t xml:space="preserve">proposed by </w:t>
      </w:r>
      <w:r w:rsidR="000A3E0A" w:rsidRPr="00BE2C21">
        <w:rPr>
          <w:rFonts w:ascii="Times New Roman" w:hAnsi="Times New Roman" w:cs="Times New Roman"/>
          <w:sz w:val="24"/>
          <w:szCs w:val="24"/>
        </w:rPr>
        <w:fldChar w:fldCharType="begin"/>
      </w:r>
      <w:r w:rsidR="000A3E0A" w:rsidRPr="00BE2C21">
        <w:rPr>
          <w:rFonts w:ascii="Times New Roman" w:hAnsi="Times New Roman" w:cs="Times New Roman"/>
          <w:sz w:val="24"/>
          <w:szCs w:val="24"/>
        </w:rPr>
        <w:instrText>ADDIN RW.CITE{{175 Cousens,Roger 1985}}</w:instrText>
      </w:r>
      <w:r w:rsidR="000A3E0A" w:rsidRPr="00BE2C21">
        <w:rPr>
          <w:rFonts w:ascii="Times New Roman" w:hAnsi="Times New Roman" w:cs="Times New Roman"/>
          <w:sz w:val="24"/>
          <w:szCs w:val="24"/>
        </w:rPr>
        <w:fldChar w:fldCharType="separate"/>
      </w:r>
      <w:r w:rsidR="00CF1958" w:rsidRPr="005A34A1">
        <w:rPr>
          <w:rFonts w:ascii="Times New Roman" w:hAnsi="Times New Roman" w:cs="Times New Roman"/>
          <w:sz w:val="24"/>
          <w:szCs w:val="24"/>
        </w:rPr>
        <w:t xml:space="preserve">Cousens </w:t>
      </w:r>
      <w:r w:rsidR="00AD192C">
        <w:rPr>
          <w:rFonts w:ascii="Times New Roman" w:hAnsi="Times New Roman" w:cs="Times New Roman"/>
          <w:sz w:val="24"/>
          <w:szCs w:val="24"/>
        </w:rPr>
        <w:t>(</w:t>
      </w:r>
      <w:r w:rsidR="00CF1958" w:rsidRPr="005A34A1">
        <w:rPr>
          <w:rFonts w:ascii="Times New Roman" w:hAnsi="Times New Roman" w:cs="Times New Roman"/>
          <w:sz w:val="24"/>
          <w:szCs w:val="24"/>
        </w:rPr>
        <w:t>1985)</w:t>
      </w:r>
      <w:r w:rsidR="000A3E0A" w:rsidRPr="00BE2C21">
        <w:rPr>
          <w:rFonts w:ascii="Times New Roman" w:hAnsi="Times New Roman" w:cs="Times New Roman"/>
          <w:sz w:val="24"/>
          <w:szCs w:val="24"/>
        </w:rPr>
        <w:fldChar w:fldCharType="end"/>
      </w:r>
      <w:r w:rsidR="000A3E0A">
        <w:rPr>
          <w:rFonts w:ascii="Times New Roman" w:hAnsi="Times New Roman" w:cs="Times New Roman"/>
          <w:sz w:val="24"/>
          <w:szCs w:val="24"/>
        </w:rPr>
        <w:t xml:space="preserve"> was the </w:t>
      </w:r>
      <w:r w:rsidR="00C7243E">
        <w:rPr>
          <w:rFonts w:ascii="Times New Roman" w:hAnsi="Times New Roman" w:cs="Times New Roman"/>
          <w:sz w:val="24"/>
          <w:szCs w:val="24"/>
        </w:rPr>
        <w:t xml:space="preserve">top </w:t>
      </w:r>
      <w:r w:rsidR="000A3E0A">
        <w:rPr>
          <w:rFonts w:ascii="Times New Roman" w:hAnsi="Times New Roman" w:cs="Times New Roman"/>
          <w:sz w:val="24"/>
          <w:szCs w:val="24"/>
        </w:rPr>
        <w:t>model for fit our data set</w:t>
      </w:r>
      <w:r w:rsidR="00F403AA">
        <w:rPr>
          <w:rFonts w:ascii="Times New Roman" w:hAnsi="Times New Roman" w:cs="Times New Roman"/>
          <w:sz w:val="24"/>
          <w:szCs w:val="24"/>
        </w:rPr>
        <w:t xml:space="preserve"> (Table 1)</w:t>
      </w:r>
      <w:r w:rsidR="000A3E0A">
        <w:rPr>
          <w:rFonts w:ascii="Times New Roman" w:hAnsi="Times New Roman" w:cs="Times New Roman"/>
          <w:sz w:val="24"/>
          <w:szCs w:val="24"/>
        </w:rPr>
        <w:t xml:space="preserve">. </w:t>
      </w:r>
      <w:r w:rsidR="00053166">
        <w:rPr>
          <w:rFonts w:ascii="Times New Roman" w:hAnsi="Times New Roman" w:cs="Times New Roman"/>
          <w:sz w:val="24"/>
          <w:szCs w:val="24"/>
        </w:rPr>
        <w:t>Thus, we conducted the</w:t>
      </w:r>
      <w:r w:rsidR="000A3E0A" w:rsidRPr="00BE2C21">
        <w:rPr>
          <w:rFonts w:ascii="Times New Roman" w:hAnsi="Times New Roman" w:cs="Times New Roman"/>
          <w:sz w:val="24"/>
          <w:szCs w:val="24"/>
        </w:rPr>
        <w:t xml:space="preserve"> F-test </w:t>
      </w:r>
      <w:r w:rsidR="00CF674C">
        <w:rPr>
          <w:rFonts w:ascii="Times New Roman" w:hAnsi="Times New Roman" w:cs="Times New Roman"/>
          <w:sz w:val="24"/>
          <w:szCs w:val="24"/>
        </w:rPr>
        <w:t>to evaluate</w:t>
      </w:r>
      <w:r w:rsidR="00053166">
        <w:rPr>
          <w:rFonts w:ascii="Times New Roman" w:hAnsi="Times New Roman" w:cs="Times New Roman"/>
          <w:sz w:val="24"/>
          <w:szCs w:val="24"/>
        </w:rPr>
        <w:t xml:space="preserve"> </w:t>
      </w:r>
      <w:r w:rsidR="00491208">
        <w:rPr>
          <w:rFonts w:ascii="Times New Roman" w:hAnsi="Times New Roman" w:cs="Times New Roman"/>
          <w:sz w:val="24"/>
          <w:szCs w:val="24"/>
        </w:rPr>
        <w:t xml:space="preserve">if </w:t>
      </w:r>
      <w:r w:rsidR="00E03FB4" w:rsidRPr="00E03FB4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E03FB4">
        <w:rPr>
          <w:rFonts w:ascii="Times New Roman" w:hAnsi="Times New Roman" w:cs="Times New Roman"/>
          <w:sz w:val="24"/>
          <w:szCs w:val="24"/>
        </w:rPr>
        <w:t xml:space="preserve"> and </w:t>
      </w:r>
      <w:r w:rsidR="00E03FB4" w:rsidRPr="00E03FB4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E03FB4">
        <w:rPr>
          <w:rFonts w:ascii="Times New Roman" w:hAnsi="Times New Roman" w:cs="Times New Roman"/>
          <w:sz w:val="24"/>
          <w:szCs w:val="24"/>
        </w:rPr>
        <w:t xml:space="preserve"> compete</w:t>
      </w:r>
      <w:r w:rsidR="005D2B63">
        <w:rPr>
          <w:rFonts w:ascii="Times New Roman" w:hAnsi="Times New Roman" w:cs="Times New Roman"/>
          <w:sz w:val="24"/>
          <w:szCs w:val="24"/>
        </w:rPr>
        <w:t>d</w:t>
      </w:r>
      <w:r w:rsidR="00E03FB4">
        <w:rPr>
          <w:rFonts w:ascii="Times New Roman" w:hAnsi="Times New Roman" w:cs="Times New Roman"/>
          <w:sz w:val="24"/>
          <w:szCs w:val="24"/>
        </w:rPr>
        <w:t xml:space="preserve"> similarly </w:t>
      </w:r>
      <w:r w:rsidR="005D2B63">
        <w:rPr>
          <w:rFonts w:ascii="Times New Roman" w:hAnsi="Times New Roman" w:cs="Times New Roman"/>
          <w:sz w:val="24"/>
          <w:szCs w:val="24"/>
        </w:rPr>
        <w:t>with</w:t>
      </w:r>
      <w:r w:rsidR="00E03F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corn</w:t>
      </w:r>
      <w:r w:rsidR="00053166">
        <w:rPr>
          <w:rFonts w:ascii="Times New Roman" w:hAnsi="Times New Roman" w:cs="Times New Roman"/>
          <w:sz w:val="24"/>
          <w:szCs w:val="24"/>
        </w:rPr>
        <w:t xml:space="preserve">. </w:t>
      </w:r>
      <w:r w:rsidR="00053166" w:rsidRPr="0021047E">
        <w:rPr>
          <w:rFonts w:ascii="Times New Roman" w:hAnsi="Times New Roman" w:cs="Times New Roman"/>
          <w:noProof/>
          <w:sz w:val="24"/>
          <w:szCs w:val="24"/>
        </w:rPr>
        <w:t xml:space="preserve">The F-test of </w:t>
      </w:r>
      <w:r w:rsidR="000A3E0A" w:rsidRPr="0021047E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AD192C">
        <w:rPr>
          <w:rFonts w:ascii="Times New Roman" w:hAnsi="Times New Roman" w:cs="Times New Roman"/>
          <w:noProof/>
          <w:sz w:val="24"/>
          <w:szCs w:val="24"/>
        </w:rPr>
        <w:t>rectangular hyperbola</w:t>
      </w:r>
      <w:r w:rsidR="000A3E0A" w:rsidRPr="0021047E">
        <w:rPr>
          <w:rFonts w:ascii="Times New Roman" w:hAnsi="Times New Roman" w:cs="Times New Roman"/>
          <w:noProof/>
          <w:sz w:val="24"/>
          <w:szCs w:val="24"/>
        </w:rPr>
        <w:t xml:space="preserve"> model for </w:t>
      </w:r>
      <w:r>
        <w:rPr>
          <w:rFonts w:ascii="Times New Roman" w:hAnsi="Times New Roman" w:cs="Times New Roman"/>
          <w:noProof/>
          <w:sz w:val="24"/>
          <w:szCs w:val="24"/>
        </w:rPr>
        <w:t>corn</w:t>
      </w:r>
      <w:r w:rsidR="000A3E0A" w:rsidRPr="0021047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7243E">
        <w:rPr>
          <w:rFonts w:ascii="Times New Roman" w:hAnsi="Times New Roman" w:cs="Times New Roman"/>
          <w:noProof/>
          <w:sz w:val="24"/>
          <w:szCs w:val="24"/>
        </w:rPr>
        <w:t>yield loss</w:t>
      </w:r>
      <w:r w:rsidR="000A3E0A" w:rsidRPr="0021047E">
        <w:rPr>
          <w:rFonts w:ascii="Times New Roman" w:hAnsi="Times New Roman" w:cs="Times New Roman"/>
          <w:noProof/>
          <w:sz w:val="24"/>
          <w:szCs w:val="24"/>
        </w:rPr>
        <w:t xml:space="preserve"> (%) indicates that a reduced model </w:t>
      </w:r>
      <w:r w:rsidR="00053166" w:rsidRPr="0021047E">
        <w:rPr>
          <w:rFonts w:ascii="Times New Roman" w:hAnsi="Times New Roman" w:cs="Times New Roman"/>
          <w:noProof/>
          <w:sz w:val="24"/>
          <w:szCs w:val="24"/>
        </w:rPr>
        <w:t>(P=0.48</w:t>
      </w:r>
      <w:r w:rsidR="00F403AA" w:rsidRPr="0021047E">
        <w:rPr>
          <w:rFonts w:ascii="Times New Roman" w:hAnsi="Times New Roman" w:cs="Times New Roman"/>
          <w:noProof/>
          <w:sz w:val="24"/>
          <w:szCs w:val="24"/>
        </w:rPr>
        <w:t>64</w:t>
      </w:r>
      <w:r w:rsidR="00053166" w:rsidRPr="0021047E">
        <w:rPr>
          <w:rFonts w:ascii="Times New Roman" w:hAnsi="Times New Roman" w:cs="Times New Roman"/>
          <w:noProof/>
          <w:sz w:val="24"/>
          <w:szCs w:val="24"/>
        </w:rPr>
        <w:t xml:space="preserve">) </w:t>
      </w:r>
      <w:r w:rsidR="000A3E0A" w:rsidRPr="0021047E">
        <w:rPr>
          <w:rFonts w:ascii="Times New Roman" w:hAnsi="Times New Roman" w:cs="Times New Roman"/>
          <w:noProof/>
          <w:sz w:val="24"/>
          <w:szCs w:val="24"/>
        </w:rPr>
        <w:t xml:space="preserve">with different </w:t>
      </w:r>
      <w:r w:rsidR="00491208">
        <w:rPr>
          <w:rFonts w:ascii="Times New Roman" w:hAnsi="Times New Roman" w:cs="Times New Roman"/>
          <w:noProof/>
          <w:sz w:val="24"/>
          <w:szCs w:val="24"/>
        </w:rPr>
        <w:t xml:space="preserve">parameter </w:t>
      </w:r>
      <w:r w:rsidR="000A3E0A" w:rsidRPr="00491208">
        <w:rPr>
          <w:rFonts w:ascii="Times New Roman" w:hAnsi="Times New Roman" w:cs="Times New Roman"/>
          <w:i/>
          <w:noProof/>
          <w:sz w:val="24"/>
          <w:szCs w:val="24"/>
        </w:rPr>
        <w:t>I</w:t>
      </w:r>
      <w:r w:rsidR="000A3E0A" w:rsidRPr="0021047E">
        <w:rPr>
          <w:rFonts w:ascii="Times New Roman" w:hAnsi="Times New Roman" w:cs="Times New Roman"/>
          <w:noProof/>
          <w:sz w:val="24"/>
          <w:szCs w:val="24"/>
        </w:rPr>
        <w:t xml:space="preserve"> (competition at low weed densities) and </w:t>
      </w:r>
      <w:r w:rsidR="00053166" w:rsidRPr="0021047E">
        <w:rPr>
          <w:rFonts w:ascii="Times New Roman" w:hAnsi="Times New Roman" w:cs="Times New Roman"/>
          <w:noProof/>
          <w:sz w:val="24"/>
          <w:szCs w:val="24"/>
        </w:rPr>
        <w:t>similar</w:t>
      </w:r>
      <w:r w:rsidR="00491208">
        <w:rPr>
          <w:rFonts w:ascii="Times New Roman" w:hAnsi="Times New Roman" w:cs="Times New Roman"/>
          <w:noProof/>
          <w:sz w:val="24"/>
          <w:szCs w:val="24"/>
        </w:rPr>
        <w:t xml:space="preserve"> parameter</w:t>
      </w:r>
      <w:r w:rsidR="000A3E0A" w:rsidRPr="0021047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A3E0A" w:rsidRPr="00491208">
        <w:rPr>
          <w:rFonts w:ascii="Times New Roman" w:hAnsi="Times New Roman" w:cs="Times New Roman"/>
          <w:i/>
          <w:noProof/>
          <w:sz w:val="24"/>
          <w:szCs w:val="24"/>
        </w:rPr>
        <w:t>A</w:t>
      </w:r>
      <w:r w:rsidR="000A3E0A" w:rsidRPr="0021047E">
        <w:rPr>
          <w:rFonts w:ascii="Times New Roman" w:hAnsi="Times New Roman" w:cs="Times New Roman"/>
          <w:noProof/>
          <w:sz w:val="24"/>
          <w:szCs w:val="24"/>
        </w:rPr>
        <w:t xml:space="preserve"> (competition at higher densities) was the best model to describe </w:t>
      </w:r>
      <w:r>
        <w:rPr>
          <w:rFonts w:ascii="Times New Roman" w:hAnsi="Times New Roman" w:cs="Times New Roman"/>
          <w:noProof/>
          <w:sz w:val="24"/>
          <w:szCs w:val="24"/>
        </w:rPr>
        <w:t>corn</w:t>
      </w:r>
      <w:r w:rsidR="000A3E0A" w:rsidRPr="0021047E">
        <w:rPr>
          <w:rFonts w:ascii="Times New Roman" w:hAnsi="Times New Roman" w:cs="Times New Roman"/>
          <w:noProof/>
          <w:sz w:val="24"/>
          <w:szCs w:val="24"/>
        </w:rPr>
        <w:t xml:space="preserve"> competition to </w:t>
      </w:r>
      <w:r w:rsidR="000A3E0A" w:rsidRPr="0021047E">
        <w:rPr>
          <w:rFonts w:ascii="Times New Roman" w:hAnsi="Times New Roman" w:cs="Times New Roman"/>
          <w:i/>
          <w:noProof/>
          <w:sz w:val="24"/>
          <w:szCs w:val="24"/>
        </w:rPr>
        <w:t>R. brasiliensis</w:t>
      </w:r>
      <w:r w:rsidR="000A3E0A" w:rsidRPr="0021047E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="000A3E0A" w:rsidRPr="0021047E">
        <w:rPr>
          <w:rFonts w:ascii="Times New Roman" w:hAnsi="Times New Roman" w:cs="Times New Roman"/>
          <w:i/>
          <w:noProof/>
          <w:sz w:val="24"/>
          <w:szCs w:val="24"/>
        </w:rPr>
        <w:t>C. benghalensis</w:t>
      </w:r>
      <w:r w:rsidR="000A3E0A" w:rsidRPr="0021047E">
        <w:rPr>
          <w:rFonts w:ascii="Times New Roman" w:hAnsi="Times New Roman" w:cs="Times New Roman"/>
          <w:noProof/>
          <w:sz w:val="24"/>
          <w:szCs w:val="24"/>
        </w:rPr>
        <w:t xml:space="preserve"> (Table </w:t>
      </w:r>
      <w:r w:rsidR="004E0A19" w:rsidRPr="0021047E">
        <w:rPr>
          <w:rFonts w:ascii="Times New Roman" w:hAnsi="Times New Roman" w:cs="Times New Roman"/>
          <w:noProof/>
          <w:sz w:val="24"/>
          <w:szCs w:val="24"/>
        </w:rPr>
        <w:t>5</w:t>
      </w:r>
      <w:r w:rsidR="000A3E0A" w:rsidRPr="0021047E">
        <w:rPr>
          <w:rFonts w:ascii="Times New Roman" w:hAnsi="Times New Roman" w:cs="Times New Roman"/>
          <w:noProof/>
          <w:sz w:val="24"/>
          <w:szCs w:val="24"/>
        </w:rPr>
        <w:t>).</w:t>
      </w:r>
      <w:r w:rsidR="000A3E0A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053166">
        <w:rPr>
          <w:rFonts w:ascii="Times New Roman" w:hAnsi="Times New Roman" w:cs="Times New Roman"/>
          <w:sz w:val="24"/>
          <w:szCs w:val="24"/>
        </w:rPr>
        <w:t>A</w:t>
      </w:r>
      <w:r w:rsidR="000A3E0A" w:rsidRPr="00BE2C21">
        <w:rPr>
          <w:rFonts w:ascii="Times New Roman" w:hAnsi="Times New Roman" w:cs="Times New Roman"/>
          <w:sz w:val="24"/>
          <w:szCs w:val="24"/>
        </w:rPr>
        <w:t>ccording to the parameter estimates in the rectangular hyperbola, at low densities (</w:t>
      </w:r>
      <w:r w:rsidR="000A3E0A" w:rsidRPr="00491208">
        <w:rPr>
          <w:rFonts w:ascii="Times New Roman" w:hAnsi="Times New Roman" w:cs="Times New Roman"/>
          <w:i/>
          <w:sz w:val="24"/>
          <w:szCs w:val="24"/>
        </w:rPr>
        <w:t>I</w:t>
      </w:r>
      <w:r w:rsidR="000A3E0A" w:rsidRPr="00BE2C21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corn</w:t>
      </w:r>
      <w:r w:rsidR="000A3E0A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C7243E">
        <w:rPr>
          <w:rFonts w:ascii="Times New Roman" w:hAnsi="Times New Roman" w:cs="Times New Roman"/>
          <w:noProof/>
          <w:sz w:val="24"/>
          <w:szCs w:val="24"/>
        </w:rPr>
        <w:t>yield loss</w:t>
      </w:r>
      <w:r w:rsidR="000A3E0A" w:rsidRPr="00BE2C21">
        <w:rPr>
          <w:rFonts w:ascii="Times New Roman" w:hAnsi="Times New Roman" w:cs="Times New Roman"/>
          <w:sz w:val="24"/>
          <w:szCs w:val="24"/>
        </w:rPr>
        <w:t xml:space="preserve"> was 56.4 and 159.8% in competition to </w:t>
      </w:r>
      <w:r w:rsidR="000A3E0A" w:rsidRPr="00BE2C21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0A3E0A"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 w:rsidR="000A3E0A" w:rsidRPr="00BE2C21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0A3E0A" w:rsidRPr="00BE2C21">
        <w:rPr>
          <w:rFonts w:ascii="Times New Roman" w:hAnsi="Times New Roman" w:cs="Times New Roman"/>
          <w:sz w:val="24"/>
          <w:szCs w:val="24"/>
        </w:rPr>
        <w:t xml:space="preserve">, respectively. </w:t>
      </w:r>
      <w:r w:rsidR="005D2B63">
        <w:rPr>
          <w:rFonts w:ascii="Times New Roman" w:hAnsi="Times New Roman" w:cs="Times New Roman"/>
          <w:sz w:val="24"/>
          <w:szCs w:val="24"/>
        </w:rPr>
        <w:t>However</w:t>
      </w:r>
      <w:r w:rsidR="000A3E0A" w:rsidRPr="00BE2C21">
        <w:rPr>
          <w:rFonts w:ascii="Times New Roman" w:hAnsi="Times New Roman" w:cs="Times New Roman"/>
          <w:sz w:val="24"/>
          <w:szCs w:val="24"/>
        </w:rPr>
        <w:t xml:space="preserve">, at higher densities, </w:t>
      </w:r>
      <w:r w:rsidR="000A3E0A" w:rsidRPr="00BE2C21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0A3E0A"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 w:rsidR="000A3E0A" w:rsidRPr="00BE2C21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0A3E0A" w:rsidRPr="00BE2C21">
        <w:rPr>
          <w:rFonts w:ascii="Times New Roman" w:hAnsi="Times New Roman" w:cs="Times New Roman"/>
          <w:sz w:val="24"/>
          <w:szCs w:val="24"/>
        </w:rPr>
        <w:t xml:space="preserve"> compete </w:t>
      </w:r>
      <w:r w:rsidR="000A3E0A" w:rsidRPr="0021047E">
        <w:rPr>
          <w:rFonts w:ascii="Times New Roman" w:hAnsi="Times New Roman" w:cs="Times New Roman"/>
          <w:noProof/>
          <w:sz w:val="24"/>
          <w:szCs w:val="24"/>
        </w:rPr>
        <w:t>similarly</w:t>
      </w:r>
      <w:r w:rsidR="0021047E">
        <w:rPr>
          <w:rFonts w:ascii="Times New Roman" w:hAnsi="Times New Roman" w:cs="Times New Roman"/>
          <w:noProof/>
          <w:sz w:val="24"/>
          <w:szCs w:val="24"/>
        </w:rPr>
        <w:t>,</w:t>
      </w:r>
      <w:r w:rsidR="000A3E0A"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corn</w:t>
      </w:r>
      <w:r w:rsidR="00053166">
        <w:rPr>
          <w:rFonts w:ascii="Times New Roman" w:hAnsi="Times New Roman" w:cs="Times New Roman"/>
          <w:sz w:val="24"/>
          <w:szCs w:val="24"/>
        </w:rPr>
        <w:t xml:space="preserve"> </w:t>
      </w:r>
      <w:r w:rsidR="00C7243E">
        <w:rPr>
          <w:rFonts w:ascii="Times New Roman" w:hAnsi="Times New Roman" w:cs="Times New Roman"/>
          <w:noProof/>
          <w:sz w:val="24"/>
          <w:szCs w:val="24"/>
        </w:rPr>
        <w:t>yield loss</w:t>
      </w:r>
      <w:r w:rsidR="00053166">
        <w:rPr>
          <w:rFonts w:ascii="Times New Roman" w:hAnsi="Times New Roman" w:cs="Times New Roman"/>
          <w:sz w:val="24"/>
          <w:szCs w:val="24"/>
        </w:rPr>
        <w:t xml:space="preserve"> was 109.5%</w:t>
      </w:r>
      <w:r w:rsidR="004E0A19">
        <w:rPr>
          <w:rFonts w:ascii="Times New Roman" w:hAnsi="Times New Roman" w:cs="Times New Roman"/>
          <w:sz w:val="24"/>
          <w:szCs w:val="24"/>
        </w:rPr>
        <w:t xml:space="preserve"> </w:t>
      </w:r>
      <w:r w:rsidR="004E0A19" w:rsidRPr="00BE2C21">
        <w:rPr>
          <w:rFonts w:ascii="Times New Roman" w:hAnsi="Times New Roman" w:cs="Times New Roman"/>
          <w:sz w:val="24"/>
          <w:szCs w:val="24"/>
        </w:rPr>
        <w:t>(</w:t>
      </w:r>
      <w:r w:rsidR="004E0A19">
        <w:rPr>
          <w:rFonts w:ascii="Times New Roman" w:hAnsi="Times New Roman" w:cs="Times New Roman"/>
          <w:sz w:val="24"/>
          <w:szCs w:val="24"/>
        </w:rPr>
        <w:t>Figure 5 and Table 6</w:t>
      </w:r>
      <w:r w:rsidR="004E0A19" w:rsidRPr="00BE2C21">
        <w:rPr>
          <w:rFonts w:ascii="Times New Roman" w:hAnsi="Times New Roman" w:cs="Times New Roman"/>
          <w:sz w:val="24"/>
          <w:szCs w:val="24"/>
        </w:rPr>
        <w:t>)</w:t>
      </w:r>
      <w:r w:rsidR="00053166">
        <w:rPr>
          <w:rFonts w:ascii="Times New Roman" w:hAnsi="Times New Roman" w:cs="Times New Roman"/>
          <w:sz w:val="24"/>
          <w:szCs w:val="24"/>
        </w:rPr>
        <w:t>.</w:t>
      </w:r>
      <w:r w:rsidR="00B438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443F13" w14:textId="51C54377" w:rsidR="00053166" w:rsidRPr="00BE2C21" w:rsidRDefault="00053166" w:rsidP="000A3E0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AIC </w:t>
      </w:r>
      <w:r w:rsidR="00CE3CAA">
        <w:rPr>
          <w:rFonts w:ascii="Times New Roman" w:hAnsi="Times New Roman" w:cs="Times New Roman"/>
          <w:sz w:val="24"/>
          <w:szCs w:val="24"/>
        </w:rPr>
        <w:t xml:space="preserve">corroborates to F-test (Table </w:t>
      </w:r>
      <w:r w:rsidR="004E0A19">
        <w:rPr>
          <w:rFonts w:ascii="Times New Roman" w:hAnsi="Times New Roman" w:cs="Times New Roman"/>
          <w:sz w:val="24"/>
          <w:szCs w:val="24"/>
        </w:rPr>
        <w:t>5</w:t>
      </w:r>
      <w:r w:rsidR="00CE3CA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CE3CAA">
        <w:rPr>
          <w:rFonts w:ascii="Times New Roman" w:hAnsi="Times New Roman" w:cs="Times New Roman"/>
          <w:sz w:val="24"/>
          <w:szCs w:val="24"/>
        </w:rPr>
        <w:t xml:space="preserve"> The model selected by the F-test (different I, but similar A) </w:t>
      </w:r>
      <w:r w:rsidR="00CE3CAA" w:rsidRPr="0021047E">
        <w:rPr>
          <w:rFonts w:ascii="Times New Roman" w:hAnsi="Times New Roman" w:cs="Times New Roman"/>
          <w:noProof/>
          <w:sz w:val="24"/>
          <w:szCs w:val="24"/>
        </w:rPr>
        <w:t>resulted</w:t>
      </w:r>
      <w:r w:rsidR="0021047E">
        <w:rPr>
          <w:rFonts w:ascii="Times New Roman" w:hAnsi="Times New Roman" w:cs="Times New Roman"/>
          <w:noProof/>
          <w:sz w:val="24"/>
          <w:szCs w:val="24"/>
        </w:rPr>
        <w:t xml:space="preserve"> in</w:t>
      </w:r>
      <w:r w:rsidR="00CE3CAA">
        <w:rPr>
          <w:rFonts w:ascii="Times New Roman" w:hAnsi="Times New Roman" w:cs="Times New Roman"/>
          <w:sz w:val="24"/>
          <w:szCs w:val="24"/>
        </w:rPr>
        <w:t xml:space="preserve"> the lowest AIC of 266.8. The best fit </w:t>
      </w:r>
      <w:r w:rsidR="00CE3CAA" w:rsidRPr="0021047E">
        <w:rPr>
          <w:rFonts w:ascii="Times New Roman" w:hAnsi="Times New Roman" w:cs="Times New Roman"/>
          <w:noProof/>
          <w:sz w:val="24"/>
          <w:szCs w:val="24"/>
        </w:rPr>
        <w:t>was also demonstrated</w:t>
      </w:r>
      <w:r w:rsidR="00CE3CAA">
        <w:rPr>
          <w:rFonts w:ascii="Times New Roman" w:hAnsi="Times New Roman" w:cs="Times New Roman"/>
          <w:sz w:val="24"/>
          <w:szCs w:val="24"/>
        </w:rPr>
        <w:t xml:space="preserve"> as this model provides the lowest RSME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1B6A">
        <w:rPr>
          <w:rFonts w:ascii="Times New Roman" w:hAnsi="Times New Roman" w:cs="Times New Roman"/>
          <w:sz w:val="24"/>
          <w:szCs w:val="24"/>
        </w:rPr>
        <w:t xml:space="preserve">and the </w:t>
      </w:r>
      <w:r w:rsidR="00B91B6A" w:rsidRPr="00491208">
        <w:rPr>
          <w:rFonts w:ascii="Times New Roman" w:hAnsi="Times New Roman" w:cs="Times New Roman"/>
          <w:sz w:val="24"/>
          <w:szCs w:val="24"/>
        </w:rPr>
        <w:t>highe</w:t>
      </w:r>
      <w:r w:rsidR="00FF133C" w:rsidRPr="00491208">
        <w:rPr>
          <w:rFonts w:ascii="Times New Roman" w:hAnsi="Times New Roman" w:cs="Times New Roman"/>
          <w:sz w:val="24"/>
          <w:szCs w:val="24"/>
        </w:rPr>
        <w:t>st</w:t>
      </w:r>
      <w:r w:rsidR="00B91B6A" w:rsidRPr="00491208">
        <w:rPr>
          <w:rFonts w:ascii="Times New Roman" w:hAnsi="Times New Roman" w:cs="Times New Roman"/>
          <w:sz w:val="24"/>
          <w:szCs w:val="24"/>
        </w:rPr>
        <w:t xml:space="preserve"> </w:t>
      </w:r>
      <w:r w:rsidR="00B91B6A" w:rsidRPr="00491208">
        <w:rPr>
          <w:rFonts w:ascii="Times New Roman" w:hAnsi="Times New Roman" w:cs="Times New Roman"/>
          <w:noProof/>
          <w:sz w:val="24"/>
          <w:szCs w:val="24"/>
        </w:rPr>
        <w:t>ME</w:t>
      </w:r>
      <w:r w:rsidR="00B91B6A" w:rsidRPr="00491208">
        <w:rPr>
          <w:rFonts w:ascii="Times New Roman" w:hAnsi="Times New Roman" w:cs="Times New Roman"/>
          <w:sz w:val="24"/>
          <w:szCs w:val="24"/>
        </w:rPr>
        <w:t xml:space="preserve"> for</w:t>
      </w:r>
      <w:r w:rsidR="00B91B6A">
        <w:rPr>
          <w:rFonts w:ascii="Times New Roman" w:hAnsi="Times New Roman" w:cs="Times New Roman"/>
          <w:sz w:val="24"/>
          <w:szCs w:val="24"/>
        </w:rPr>
        <w:t xml:space="preserve"> </w:t>
      </w:r>
      <w:r w:rsidR="00B91B6A" w:rsidRPr="00B91B6A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B91B6A">
        <w:rPr>
          <w:rFonts w:ascii="Times New Roman" w:hAnsi="Times New Roman" w:cs="Times New Roman"/>
          <w:sz w:val="24"/>
          <w:szCs w:val="24"/>
        </w:rPr>
        <w:t xml:space="preserve"> and </w:t>
      </w:r>
      <w:r w:rsidR="00B91B6A" w:rsidRPr="00B91B6A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B91B6A">
        <w:rPr>
          <w:rFonts w:ascii="Times New Roman" w:hAnsi="Times New Roman" w:cs="Times New Roman"/>
          <w:sz w:val="24"/>
          <w:szCs w:val="24"/>
        </w:rPr>
        <w:t>.</w:t>
      </w:r>
    </w:p>
    <w:p w14:paraId="30346723" w14:textId="77777777" w:rsidR="000D7669" w:rsidRDefault="000D7669" w:rsidP="00BE2C2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2C21">
        <w:rPr>
          <w:rFonts w:ascii="Times New Roman" w:hAnsi="Times New Roman" w:cs="Times New Roman"/>
          <w:b/>
          <w:sz w:val="24"/>
          <w:szCs w:val="24"/>
        </w:rPr>
        <w:t>Discussion</w:t>
      </w:r>
    </w:p>
    <w:p w14:paraId="01581D11" w14:textId="576E7399" w:rsidR="006F4BD9" w:rsidRDefault="00CF6FB3" w:rsidP="0007711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779E3">
        <w:rPr>
          <w:rFonts w:ascii="Times New Roman" w:eastAsiaTheme="minorEastAsia" w:hAnsi="Times New Roman" w:cs="Times New Roman"/>
          <w:b/>
          <w:noProof/>
          <w:sz w:val="24"/>
          <w:szCs w:val="24"/>
        </w:rPr>
        <w:t>Selecting the top (non-nested) model.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FF133C">
        <w:rPr>
          <w:rFonts w:ascii="Times New Roman" w:hAnsi="Times New Roman" w:cs="Times New Roman"/>
          <w:sz w:val="24"/>
          <w:szCs w:val="24"/>
        </w:rPr>
        <w:t>According to AIC criteria</w:t>
      </w:r>
      <w:r w:rsidR="00313A84">
        <w:rPr>
          <w:rFonts w:ascii="Times New Roman" w:hAnsi="Times New Roman" w:cs="Times New Roman"/>
          <w:sz w:val="24"/>
          <w:szCs w:val="24"/>
        </w:rPr>
        <w:t xml:space="preserve"> (Table 1)</w:t>
      </w:r>
      <w:r w:rsidR="00FF133C">
        <w:rPr>
          <w:rFonts w:ascii="Times New Roman" w:hAnsi="Times New Roman" w:cs="Times New Roman"/>
          <w:sz w:val="24"/>
          <w:szCs w:val="24"/>
        </w:rPr>
        <w:t>, when compared to polynomial quadratic and logistic models,</w:t>
      </w:r>
      <w:r w:rsidR="00FF133C" w:rsidRPr="00BE2C21" w:rsidDel="00FF133C">
        <w:rPr>
          <w:rFonts w:ascii="Times New Roman" w:hAnsi="Times New Roman" w:cs="Times New Roman"/>
          <w:sz w:val="24"/>
          <w:szCs w:val="24"/>
        </w:rPr>
        <w:t xml:space="preserve"> </w:t>
      </w:r>
      <w:r w:rsidR="00FF133C">
        <w:rPr>
          <w:rFonts w:ascii="Times New Roman" w:hAnsi="Times New Roman" w:cs="Times New Roman"/>
          <w:sz w:val="24"/>
          <w:szCs w:val="24"/>
        </w:rPr>
        <w:t>t</w:t>
      </w:r>
      <w:r w:rsidR="0015537A" w:rsidRPr="00BE2C21">
        <w:rPr>
          <w:rFonts w:ascii="Times New Roman" w:hAnsi="Times New Roman" w:cs="Times New Roman"/>
          <w:sz w:val="24"/>
          <w:szCs w:val="24"/>
        </w:rPr>
        <w:t xml:space="preserve">he rectangular hyperbola </w:t>
      </w:r>
      <w:r w:rsidR="00313A84">
        <w:rPr>
          <w:rFonts w:ascii="Times New Roman" w:hAnsi="Times New Roman" w:cs="Times New Roman"/>
          <w:sz w:val="24"/>
          <w:szCs w:val="24"/>
        </w:rPr>
        <w:t>model</w:t>
      </w:r>
      <w:r w:rsidR="0002122A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15537A" w:rsidRPr="00BE2C21">
        <w:rPr>
          <w:rFonts w:ascii="Times New Roman" w:hAnsi="Times New Roman" w:cs="Times New Roman"/>
          <w:sz w:val="24"/>
          <w:szCs w:val="24"/>
        </w:rPr>
        <w:t xml:space="preserve">was the best model to describe </w:t>
      </w:r>
      <w:r>
        <w:rPr>
          <w:rFonts w:ascii="Times New Roman" w:hAnsi="Times New Roman" w:cs="Times New Roman"/>
          <w:sz w:val="24"/>
          <w:szCs w:val="24"/>
        </w:rPr>
        <w:t>corn</w:t>
      </w:r>
      <w:r w:rsidR="0015537A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491208">
        <w:rPr>
          <w:rFonts w:ascii="Times New Roman" w:hAnsi="Times New Roman" w:cs="Times New Roman"/>
          <w:sz w:val="24"/>
          <w:szCs w:val="24"/>
        </w:rPr>
        <w:t>yield loss</w:t>
      </w:r>
      <w:r w:rsidR="0015537A" w:rsidRPr="00BE2C21">
        <w:rPr>
          <w:rFonts w:ascii="Times New Roman" w:hAnsi="Times New Roman" w:cs="Times New Roman"/>
          <w:sz w:val="24"/>
          <w:szCs w:val="24"/>
        </w:rPr>
        <w:t xml:space="preserve"> (%) in</w:t>
      </w:r>
      <w:r w:rsidR="00FF133C">
        <w:rPr>
          <w:rFonts w:ascii="Times New Roman" w:hAnsi="Times New Roman" w:cs="Times New Roman"/>
          <w:sz w:val="24"/>
          <w:szCs w:val="24"/>
        </w:rPr>
        <w:t xml:space="preserve"> response to</w:t>
      </w:r>
      <w:r w:rsidR="0015537A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15537A" w:rsidRPr="00BE2C21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15537A"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 w:rsidR="0015537A" w:rsidRPr="00BE2C21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15537A" w:rsidRPr="00BE2C21">
        <w:rPr>
          <w:rFonts w:ascii="Times New Roman" w:hAnsi="Times New Roman" w:cs="Times New Roman"/>
          <w:sz w:val="24"/>
          <w:szCs w:val="24"/>
        </w:rPr>
        <w:t xml:space="preserve"> (Figure </w:t>
      </w:r>
      <w:r w:rsidR="00E03FB4">
        <w:rPr>
          <w:rFonts w:ascii="Times New Roman" w:hAnsi="Times New Roman" w:cs="Times New Roman"/>
          <w:sz w:val="24"/>
          <w:szCs w:val="24"/>
        </w:rPr>
        <w:t>2</w:t>
      </w:r>
      <w:r w:rsidR="0015537A" w:rsidRPr="00BE2C21">
        <w:rPr>
          <w:rFonts w:ascii="Times New Roman" w:hAnsi="Times New Roman" w:cs="Times New Roman"/>
          <w:sz w:val="24"/>
          <w:szCs w:val="24"/>
        </w:rPr>
        <w:t>)</w:t>
      </w:r>
      <w:r w:rsidR="00403216">
        <w:rPr>
          <w:rFonts w:ascii="Times New Roman" w:hAnsi="Times New Roman" w:cs="Times New Roman"/>
          <w:sz w:val="24"/>
          <w:szCs w:val="24"/>
        </w:rPr>
        <w:t xml:space="preserve"> </w:t>
      </w:r>
      <w:r w:rsidR="00FF133C">
        <w:rPr>
          <w:rFonts w:ascii="Times New Roman" w:hAnsi="Times New Roman" w:cs="Times New Roman"/>
          <w:sz w:val="24"/>
          <w:szCs w:val="24"/>
        </w:rPr>
        <w:t>competition</w:t>
      </w:r>
      <w:r w:rsidR="00403216">
        <w:rPr>
          <w:rFonts w:ascii="Times New Roman" w:hAnsi="Times New Roman" w:cs="Times New Roman"/>
          <w:sz w:val="24"/>
          <w:szCs w:val="24"/>
        </w:rPr>
        <w:t>. T</w:t>
      </w:r>
      <w:r w:rsidR="0015537A" w:rsidRPr="00BE2C21">
        <w:rPr>
          <w:rFonts w:ascii="Times New Roman" w:hAnsi="Times New Roman" w:cs="Times New Roman"/>
          <w:sz w:val="24"/>
          <w:szCs w:val="24"/>
        </w:rPr>
        <w:t xml:space="preserve">his model was also the best for fitting </w:t>
      </w:r>
      <w:r>
        <w:rPr>
          <w:rFonts w:ascii="Times New Roman" w:hAnsi="Times New Roman" w:cs="Times New Roman"/>
          <w:sz w:val="24"/>
          <w:szCs w:val="24"/>
        </w:rPr>
        <w:t>corn</w:t>
      </w:r>
      <w:r w:rsidR="002D66A7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15537A" w:rsidRPr="00BE2C21">
        <w:rPr>
          <w:rFonts w:ascii="Times New Roman" w:hAnsi="Times New Roman" w:cs="Times New Roman"/>
          <w:sz w:val="24"/>
          <w:szCs w:val="24"/>
        </w:rPr>
        <w:t>leaf area, height, and stem diam</w:t>
      </w:r>
      <w:r w:rsidR="00F75C7D" w:rsidRPr="00BE2C21">
        <w:rPr>
          <w:rFonts w:ascii="Times New Roman" w:hAnsi="Times New Roman" w:cs="Times New Roman"/>
          <w:sz w:val="24"/>
          <w:szCs w:val="24"/>
        </w:rPr>
        <w:t>eter reduction (data not shown).</w:t>
      </w:r>
      <w:r w:rsidR="0015537A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FF133C">
        <w:rPr>
          <w:rFonts w:ascii="Times New Roman" w:hAnsi="Times New Roman" w:cs="Times New Roman"/>
          <w:sz w:val="24"/>
          <w:szCs w:val="24"/>
        </w:rPr>
        <w:t xml:space="preserve">The </w:t>
      </w:r>
      <w:r w:rsidR="00313A84">
        <w:rPr>
          <w:rFonts w:ascii="Times New Roman" w:hAnsi="Times New Roman" w:cs="Times New Roman"/>
          <w:sz w:val="24"/>
          <w:szCs w:val="24"/>
        </w:rPr>
        <w:t>rectangular hyperbola</w:t>
      </w:r>
      <w:r w:rsidR="0002122A" w:rsidRPr="00BE2C21">
        <w:rPr>
          <w:rFonts w:ascii="Times New Roman" w:hAnsi="Times New Roman" w:cs="Times New Roman"/>
          <w:sz w:val="24"/>
          <w:szCs w:val="24"/>
        </w:rPr>
        <w:t xml:space="preserve"> model </w:t>
      </w:r>
      <w:r w:rsidR="0015537A" w:rsidRPr="00BE2C21">
        <w:rPr>
          <w:rFonts w:ascii="Times New Roman" w:hAnsi="Times New Roman" w:cs="Times New Roman"/>
          <w:sz w:val="24"/>
          <w:szCs w:val="24"/>
        </w:rPr>
        <w:t xml:space="preserve">provides two biological parameters that </w:t>
      </w:r>
      <w:r w:rsidR="002D66A7" w:rsidRPr="00BE2C21">
        <w:rPr>
          <w:rFonts w:ascii="Times New Roman" w:hAnsi="Times New Roman" w:cs="Times New Roman"/>
          <w:sz w:val="24"/>
          <w:szCs w:val="24"/>
        </w:rPr>
        <w:t xml:space="preserve">are </w:t>
      </w:r>
      <w:r w:rsidR="00836BF8">
        <w:rPr>
          <w:rFonts w:ascii="Times New Roman" w:hAnsi="Times New Roman" w:cs="Times New Roman"/>
          <w:sz w:val="24"/>
          <w:szCs w:val="24"/>
        </w:rPr>
        <w:t>meaningful</w:t>
      </w:r>
      <w:r w:rsidR="002D66A7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C7243E">
        <w:rPr>
          <w:rFonts w:ascii="Times New Roman" w:hAnsi="Times New Roman" w:cs="Times New Roman"/>
          <w:sz w:val="24"/>
          <w:szCs w:val="24"/>
        </w:rPr>
        <w:t>in agronomic terms</w:t>
      </w:r>
      <w:r w:rsidR="001D065C" w:rsidRPr="00BE2C21">
        <w:rPr>
          <w:rFonts w:ascii="Times New Roman" w:hAnsi="Times New Roman" w:cs="Times New Roman"/>
          <w:sz w:val="24"/>
          <w:szCs w:val="24"/>
        </w:rPr>
        <w:t xml:space="preserve"> to answer research questions in competition studies</w:t>
      </w:r>
      <w:r w:rsidR="002D66A7" w:rsidRPr="00BE2C21">
        <w:rPr>
          <w:rFonts w:ascii="Times New Roman" w:hAnsi="Times New Roman" w:cs="Times New Roman"/>
          <w:sz w:val="24"/>
          <w:szCs w:val="24"/>
        </w:rPr>
        <w:t>,</w:t>
      </w:r>
      <w:r w:rsidR="0021047E">
        <w:rPr>
          <w:rFonts w:ascii="Times New Roman" w:hAnsi="Times New Roman" w:cs="Times New Roman"/>
          <w:sz w:val="24"/>
          <w:szCs w:val="24"/>
        </w:rPr>
        <w:t xml:space="preserve"> the</w:t>
      </w:r>
      <w:r w:rsidR="002D66A7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2D66A7" w:rsidRPr="0021047E">
        <w:rPr>
          <w:rFonts w:ascii="Times New Roman" w:hAnsi="Times New Roman" w:cs="Times New Roman"/>
          <w:noProof/>
          <w:sz w:val="24"/>
          <w:szCs w:val="24"/>
        </w:rPr>
        <w:t>parameter</w:t>
      </w:r>
      <w:r w:rsidR="002D66A7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2D66A7" w:rsidRPr="00491208">
        <w:rPr>
          <w:rFonts w:ascii="Times New Roman" w:hAnsi="Times New Roman" w:cs="Times New Roman"/>
          <w:i/>
          <w:sz w:val="24"/>
          <w:szCs w:val="24"/>
        </w:rPr>
        <w:t>I</w:t>
      </w:r>
      <w:r w:rsidR="002D66A7"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 w:rsidR="002D66A7" w:rsidRPr="00491208">
        <w:rPr>
          <w:rFonts w:ascii="Times New Roman" w:hAnsi="Times New Roman" w:cs="Times New Roman"/>
          <w:i/>
          <w:sz w:val="24"/>
          <w:szCs w:val="24"/>
        </w:rPr>
        <w:t>A</w:t>
      </w:r>
      <w:r w:rsidR="006E3B98">
        <w:rPr>
          <w:rFonts w:ascii="Times New Roman" w:hAnsi="Times New Roman" w:cs="Times New Roman"/>
          <w:sz w:val="24"/>
          <w:szCs w:val="24"/>
        </w:rPr>
        <w:t xml:space="preserve"> (Table 2)</w:t>
      </w:r>
      <w:r w:rsidR="006E0556">
        <w:rPr>
          <w:rFonts w:ascii="Times New Roman" w:hAnsi="Times New Roman" w:cs="Times New Roman"/>
          <w:sz w:val="24"/>
          <w:szCs w:val="24"/>
        </w:rPr>
        <w:t>.</w:t>
      </w:r>
    </w:p>
    <w:p w14:paraId="2C5FBA31" w14:textId="609A2EA8" w:rsidR="00C71FB4" w:rsidRPr="00BE2C21" w:rsidRDefault="00C71FB4" w:rsidP="00C71FB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E2C21">
        <w:rPr>
          <w:rFonts w:ascii="Times New Roman" w:hAnsi="Times New Roman" w:cs="Times New Roman"/>
          <w:sz w:val="24"/>
          <w:szCs w:val="24"/>
        </w:rPr>
        <w:t xml:space="preserve">To understand the biology of crop-weed relationship modeling, </w:t>
      </w:r>
      <w:r w:rsidR="00FF133C">
        <w:rPr>
          <w:rFonts w:ascii="Times New Roman" w:hAnsi="Times New Roman" w:cs="Times New Roman"/>
          <w:sz w:val="24"/>
          <w:szCs w:val="24"/>
        </w:rPr>
        <w:t xml:space="preserve">one needs </w:t>
      </w:r>
      <w:r w:rsidRPr="00BE2C21">
        <w:rPr>
          <w:rFonts w:ascii="Times New Roman" w:hAnsi="Times New Roman" w:cs="Times New Roman"/>
          <w:sz w:val="24"/>
          <w:szCs w:val="24"/>
        </w:rPr>
        <w:t xml:space="preserve">to </w:t>
      </w:r>
      <w:r w:rsidR="00B518BB" w:rsidRPr="00B518BB">
        <w:rPr>
          <w:rFonts w:ascii="Times New Roman" w:hAnsi="Times New Roman" w:cs="Times New Roman"/>
          <w:sz w:val="24"/>
          <w:szCs w:val="24"/>
        </w:rPr>
        <w:t>comprehend</w:t>
      </w:r>
      <w:r w:rsidR="00FF133C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BE2C21">
        <w:rPr>
          <w:rFonts w:ascii="Times New Roman" w:hAnsi="Times New Roman" w:cs="Times New Roman"/>
          <w:sz w:val="24"/>
          <w:szCs w:val="24"/>
        </w:rPr>
        <w:t>the concept of constant final yield (CFY). The CFY</w:t>
      </w:r>
      <w:r w:rsidR="00FF133C">
        <w:rPr>
          <w:rFonts w:ascii="Times New Roman" w:hAnsi="Times New Roman" w:cs="Times New Roman"/>
          <w:sz w:val="24"/>
          <w:szCs w:val="24"/>
        </w:rPr>
        <w:t>,</w:t>
      </w:r>
      <w:r w:rsidRPr="00BE2C21">
        <w:rPr>
          <w:rFonts w:ascii="Times New Roman" w:hAnsi="Times New Roman" w:cs="Times New Roman"/>
          <w:sz w:val="24"/>
          <w:szCs w:val="24"/>
        </w:rPr>
        <w:t xml:space="preserve"> well revised </w:t>
      </w:r>
      <w:r w:rsidR="00E03FB4">
        <w:rPr>
          <w:rFonts w:ascii="Times New Roman" w:hAnsi="Times New Roman" w:cs="Times New Roman"/>
          <w:sz w:val="24"/>
          <w:szCs w:val="24"/>
        </w:rPr>
        <w:t>by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BE2C21">
        <w:rPr>
          <w:rFonts w:ascii="Times New Roman" w:hAnsi="Times New Roman" w:cs="Times New Roman"/>
          <w:sz w:val="24"/>
          <w:szCs w:val="24"/>
        </w:rPr>
        <w:fldChar w:fldCharType="begin"/>
      </w:r>
      <w:r w:rsidRPr="00BE2C21">
        <w:rPr>
          <w:rFonts w:ascii="Times New Roman" w:hAnsi="Times New Roman" w:cs="Times New Roman"/>
          <w:sz w:val="24"/>
          <w:szCs w:val="24"/>
        </w:rPr>
        <w:instrText>ADDIN RW.CITE{{308 Weiner,Jacob 2010}}</w:instrText>
      </w:r>
      <w:r w:rsidRPr="00BE2C21">
        <w:rPr>
          <w:rFonts w:ascii="Times New Roman" w:hAnsi="Times New Roman" w:cs="Times New Roman"/>
          <w:sz w:val="24"/>
          <w:szCs w:val="24"/>
        </w:rPr>
        <w:fldChar w:fldCharType="separate"/>
      </w:r>
      <w:r w:rsidR="00CF1958" w:rsidRPr="005A34A1">
        <w:rPr>
          <w:rFonts w:ascii="Times New Roman" w:hAnsi="Times New Roman" w:cs="Times New Roman"/>
          <w:sz w:val="24"/>
          <w:szCs w:val="24"/>
        </w:rPr>
        <w:t xml:space="preserve">Weiner and Freckleton </w:t>
      </w:r>
      <w:r w:rsidR="00B518BB">
        <w:rPr>
          <w:rFonts w:ascii="Times New Roman" w:hAnsi="Times New Roman" w:cs="Times New Roman"/>
          <w:sz w:val="24"/>
          <w:szCs w:val="24"/>
        </w:rPr>
        <w:t>(</w:t>
      </w:r>
      <w:r w:rsidR="00CF1958" w:rsidRPr="005A34A1">
        <w:rPr>
          <w:rFonts w:ascii="Times New Roman" w:hAnsi="Times New Roman" w:cs="Times New Roman"/>
          <w:sz w:val="24"/>
          <w:szCs w:val="24"/>
        </w:rPr>
        <w:t>2010)</w:t>
      </w:r>
      <w:r w:rsidRPr="00BE2C21">
        <w:rPr>
          <w:rFonts w:ascii="Times New Roman" w:hAnsi="Times New Roman" w:cs="Times New Roman"/>
          <w:sz w:val="24"/>
          <w:szCs w:val="24"/>
        </w:rPr>
        <w:fldChar w:fldCharType="end"/>
      </w:r>
      <w:r w:rsidRPr="00BE2C21">
        <w:rPr>
          <w:rFonts w:ascii="Times New Roman" w:hAnsi="Times New Roman" w:cs="Times New Roman"/>
          <w:sz w:val="24"/>
          <w:szCs w:val="24"/>
        </w:rPr>
        <w:t>,</w:t>
      </w:r>
      <w:r w:rsidR="00C87F96">
        <w:rPr>
          <w:rFonts w:ascii="Times New Roman" w:hAnsi="Times New Roman" w:cs="Times New Roman"/>
          <w:sz w:val="24"/>
          <w:szCs w:val="24"/>
        </w:rPr>
        <w:t xml:space="preserve"> </w:t>
      </w:r>
      <w:r w:rsidR="00B518BB">
        <w:rPr>
          <w:rFonts w:ascii="Times New Roman" w:hAnsi="Times New Roman" w:cs="Times New Roman"/>
          <w:sz w:val="24"/>
          <w:szCs w:val="24"/>
        </w:rPr>
        <w:t>CFY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FF133C">
        <w:rPr>
          <w:rFonts w:ascii="Times New Roman" w:hAnsi="Times New Roman" w:cs="Times New Roman"/>
          <w:sz w:val="24"/>
          <w:szCs w:val="24"/>
        </w:rPr>
        <w:t xml:space="preserve">is </w:t>
      </w:r>
      <w:r w:rsidR="00BC2BFE">
        <w:rPr>
          <w:rFonts w:ascii="Times New Roman" w:hAnsi="Times New Roman" w:cs="Times New Roman"/>
          <w:sz w:val="24"/>
          <w:szCs w:val="24"/>
        </w:rPr>
        <w:t>describe</w:t>
      </w:r>
      <w:r w:rsidR="00FF133C">
        <w:rPr>
          <w:rFonts w:ascii="Times New Roman" w:hAnsi="Times New Roman" w:cs="Times New Roman"/>
          <w:sz w:val="24"/>
          <w:szCs w:val="24"/>
        </w:rPr>
        <w:t>d</w:t>
      </w:r>
      <w:r w:rsidRPr="00BE2C21">
        <w:rPr>
          <w:rFonts w:ascii="Times New Roman" w:hAnsi="Times New Roman" w:cs="Times New Roman"/>
          <w:sz w:val="24"/>
          <w:szCs w:val="24"/>
        </w:rPr>
        <w:t xml:space="preserve"> from low to hight densities,</w:t>
      </w:r>
      <w:r w:rsidR="00FF133C">
        <w:rPr>
          <w:rFonts w:ascii="Times New Roman" w:hAnsi="Times New Roman" w:cs="Times New Roman"/>
          <w:sz w:val="24"/>
          <w:szCs w:val="24"/>
        </w:rPr>
        <w:t xml:space="preserve"> whereas</w:t>
      </w:r>
      <w:r w:rsidRPr="00BE2C21">
        <w:rPr>
          <w:rFonts w:ascii="Times New Roman" w:hAnsi="Times New Roman" w:cs="Times New Roman"/>
          <w:sz w:val="24"/>
          <w:szCs w:val="24"/>
        </w:rPr>
        <w:t xml:space="preserve"> the relationship between total biomass per unit area and density is initially linear, but </w:t>
      </w:r>
      <w:r w:rsidRPr="006E0556">
        <w:rPr>
          <w:rFonts w:ascii="Times New Roman" w:hAnsi="Times New Roman" w:cs="Times New Roman"/>
          <w:noProof/>
          <w:sz w:val="24"/>
          <w:szCs w:val="24"/>
        </w:rPr>
        <w:t>eventually</w:t>
      </w:r>
      <w:r w:rsidR="006E0556">
        <w:rPr>
          <w:rFonts w:ascii="Times New Roman" w:hAnsi="Times New Roman" w:cs="Times New Roman"/>
          <w:noProof/>
          <w:sz w:val="24"/>
          <w:szCs w:val="24"/>
        </w:rPr>
        <w:t>,</w:t>
      </w:r>
      <w:r w:rsidRPr="00BE2C21">
        <w:rPr>
          <w:rFonts w:ascii="Times New Roman" w:hAnsi="Times New Roman" w:cs="Times New Roman"/>
          <w:sz w:val="24"/>
          <w:szCs w:val="24"/>
        </w:rPr>
        <w:t xml:space="preserve"> reach</w:t>
      </w:r>
      <w:r w:rsidR="00FF133C">
        <w:rPr>
          <w:rFonts w:ascii="Times New Roman" w:hAnsi="Times New Roman" w:cs="Times New Roman"/>
          <w:sz w:val="24"/>
          <w:szCs w:val="24"/>
        </w:rPr>
        <w:t>es</w:t>
      </w:r>
      <w:r w:rsidRPr="00BE2C21">
        <w:rPr>
          <w:rFonts w:ascii="Times New Roman" w:hAnsi="Times New Roman" w:cs="Times New Roman"/>
          <w:sz w:val="24"/>
          <w:szCs w:val="24"/>
        </w:rPr>
        <w:t xml:space="preserve"> a constant biomass that does not increase further. </w:t>
      </w:r>
      <w:r w:rsidR="00BA0859">
        <w:rPr>
          <w:rFonts w:ascii="Times New Roman" w:hAnsi="Times New Roman" w:cs="Times New Roman"/>
          <w:sz w:val="24"/>
          <w:szCs w:val="24"/>
        </w:rPr>
        <w:t>Consequently</w:t>
      </w:r>
      <w:r w:rsidRPr="00BE2C21">
        <w:rPr>
          <w:rFonts w:ascii="Times New Roman" w:hAnsi="Times New Roman" w:cs="Times New Roman"/>
          <w:sz w:val="24"/>
          <w:szCs w:val="24"/>
        </w:rPr>
        <w:t>, in crop-weed relationship</w:t>
      </w:r>
      <w:r w:rsidR="00E03FB4">
        <w:rPr>
          <w:rFonts w:ascii="Times New Roman" w:hAnsi="Times New Roman" w:cs="Times New Roman"/>
          <w:sz w:val="24"/>
          <w:szCs w:val="24"/>
        </w:rPr>
        <w:t xml:space="preserve"> </w:t>
      </w:r>
      <w:r w:rsidR="00E03FB4" w:rsidRPr="00BE2C21">
        <w:rPr>
          <w:rFonts w:ascii="Times New Roman" w:hAnsi="Times New Roman" w:cs="Times New Roman"/>
          <w:sz w:val="24"/>
          <w:szCs w:val="24"/>
        </w:rPr>
        <w:t>stud</w:t>
      </w:r>
      <w:r w:rsidR="00BA0859">
        <w:rPr>
          <w:rFonts w:ascii="Times New Roman" w:hAnsi="Times New Roman" w:cs="Times New Roman"/>
          <w:sz w:val="24"/>
          <w:szCs w:val="24"/>
        </w:rPr>
        <w:t>ies</w:t>
      </w:r>
      <w:r w:rsidRPr="00BE2C21">
        <w:rPr>
          <w:rFonts w:ascii="Times New Roman" w:hAnsi="Times New Roman" w:cs="Times New Roman"/>
          <w:sz w:val="24"/>
          <w:szCs w:val="24"/>
        </w:rPr>
        <w:t xml:space="preserve">, the concept of CYF is appropriate </w:t>
      </w:r>
      <w:r>
        <w:rPr>
          <w:rFonts w:ascii="Times New Roman" w:hAnsi="Times New Roman" w:cs="Times New Roman"/>
          <w:sz w:val="24"/>
          <w:szCs w:val="24"/>
        </w:rPr>
        <w:t>for</w:t>
      </w:r>
      <w:r w:rsidRPr="00BE2C21">
        <w:rPr>
          <w:rFonts w:ascii="Times New Roman" w:hAnsi="Times New Roman" w:cs="Times New Roman"/>
          <w:sz w:val="24"/>
          <w:szCs w:val="24"/>
        </w:rPr>
        <w:t xml:space="preserve"> the rectangular hyperbola curve (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BE2C21">
        <w:rPr>
          <w:rFonts w:ascii="Times New Roman" w:hAnsi="Times New Roman" w:cs="Times New Roman"/>
          <w:sz w:val="24"/>
          <w:szCs w:val="24"/>
        </w:rPr>
        <w:t>igure 1D).</w:t>
      </w:r>
      <w:r w:rsidR="00C87F96">
        <w:rPr>
          <w:rFonts w:ascii="Times New Roman" w:hAnsi="Times New Roman" w:cs="Times New Roman"/>
          <w:sz w:val="24"/>
          <w:szCs w:val="24"/>
        </w:rPr>
        <w:t xml:space="preserve"> However, using Cousens (1985) model, the parameter </w:t>
      </w:r>
      <w:r w:rsidR="00C87F96" w:rsidRPr="00C87F96">
        <w:rPr>
          <w:rFonts w:ascii="Times New Roman" w:hAnsi="Times New Roman" w:cs="Times New Roman"/>
          <w:i/>
          <w:sz w:val="24"/>
          <w:szCs w:val="24"/>
        </w:rPr>
        <w:t>I</w:t>
      </w:r>
      <w:r w:rsidR="00C87F96">
        <w:rPr>
          <w:rFonts w:ascii="Times New Roman" w:hAnsi="Times New Roman" w:cs="Times New Roman"/>
          <w:sz w:val="24"/>
          <w:szCs w:val="24"/>
        </w:rPr>
        <w:t xml:space="preserve"> and </w:t>
      </w:r>
      <w:r w:rsidR="00C87F96" w:rsidRPr="00C87F96">
        <w:rPr>
          <w:rFonts w:ascii="Times New Roman" w:hAnsi="Times New Roman" w:cs="Times New Roman"/>
          <w:i/>
          <w:sz w:val="24"/>
          <w:szCs w:val="24"/>
        </w:rPr>
        <w:t>A</w:t>
      </w:r>
      <w:r w:rsidR="00C87F96">
        <w:rPr>
          <w:rFonts w:ascii="Times New Roman" w:hAnsi="Times New Roman" w:cs="Times New Roman"/>
          <w:sz w:val="24"/>
          <w:szCs w:val="24"/>
        </w:rPr>
        <w:t xml:space="preserve"> are only meaningful if CFY is reached. For example, in our study,</w:t>
      </w:r>
      <w:r w:rsidR="00E73F6F">
        <w:rPr>
          <w:rFonts w:ascii="Times New Roman" w:hAnsi="Times New Roman" w:cs="Times New Roman"/>
          <w:sz w:val="24"/>
          <w:szCs w:val="24"/>
        </w:rPr>
        <w:t xml:space="preserve"> the CFY was not completely </w:t>
      </w:r>
      <w:r w:rsidR="00E73F6F" w:rsidRPr="008779E3">
        <w:rPr>
          <w:rFonts w:ascii="Times New Roman" w:hAnsi="Times New Roman" w:cs="Times New Roman"/>
          <w:noProof/>
          <w:sz w:val="24"/>
          <w:szCs w:val="24"/>
        </w:rPr>
        <w:t>reached</w:t>
      </w:r>
      <w:r w:rsidR="008779E3">
        <w:rPr>
          <w:rFonts w:ascii="Times New Roman" w:hAnsi="Times New Roman" w:cs="Times New Roman"/>
          <w:noProof/>
          <w:sz w:val="24"/>
          <w:szCs w:val="24"/>
        </w:rPr>
        <w:t>,</w:t>
      </w:r>
      <w:r w:rsidR="00E73F6F">
        <w:rPr>
          <w:rFonts w:ascii="Times New Roman" w:hAnsi="Times New Roman" w:cs="Times New Roman"/>
          <w:sz w:val="24"/>
          <w:szCs w:val="24"/>
        </w:rPr>
        <w:t xml:space="preserve"> and</w:t>
      </w:r>
      <w:r w:rsidR="00C87F96">
        <w:rPr>
          <w:rFonts w:ascii="Times New Roman" w:hAnsi="Times New Roman" w:cs="Times New Roman"/>
          <w:sz w:val="24"/>
          <w:szCs w:val="24"/>
        </w:rPr>
        <w:t xml:space="preserve"> the parameter </w:t>
      </w:r>
      <w:r w:rsidR="00C87F96" w:rsidRPr="00C87F96">
        <w:rPr>
          <w:rFonts w:ascii="Times New Roman" w:hAnsi="Times New Roman" w:cs="Times New Roman"/>
          <w:i/>
          <w:sz w:val="24"/>
          <w:szCs w:val="24"/>
        </w:rPr>
        <w:t>A</w:t>
      </w:r>
      <w:r w:rsidR="00C87F96">
        <w:rPr>
          <w:rFonts w:ascii="Times New Roman" w:hAnsi="Times New Roman" w:cs="Times New Roman"/>
          <w:sz w:val="24"/>
          <w:szCs w:val="24"/>
        </w:rPr>
        <w:t xml:space="preserve"> for </w:t>
      </w:r>
      <w:r w:rsidR="00C87F96" w:rsidRPr="00C87F96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C87F96">
        <w:rPr>
          <w:rFonts w:ascii="Times New Roman" w:hAnsi="Times New Roman" w:cs="Times New Roman"/>
          <w:sz w:val="24"/>
          <w:szCs w:val="24"/>
        </w:rPr>
        <w:t xml:space="preserve"> and </w:t>
      </w:r>
      <w:r w:rsidR="00C87F96" w:rsidRPr="00C87F96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C87F96">
        <w:rPr>
          <w:rFonts w:ascii="Times New Roman" w:hAnsi="Times New Roman" w:cs="Times New Roman"/>
          <w:sz w:val="24"/>
          <w:szCs w:val="24"/>
        </w:rPr>
        <w:t xml:space="preserve"> was over 100%</w:t>
      </w:r>
      <w:r w:rsidR="00D14160">
        <w:rPr>
          <w:rFonts w:ascii="Times New Roman" w:hAnsi="Times New Roman" w:cs="Times New Roman"/>
          <w:sz w:val="24"/>
          <w:szCs w:val="24"/>
        </w:rPr>
        <w:t xml:space="preserve"> (Table 2)</w:t>
      </w:r>
      <w:r w:rsidR="00C87F96">
        <w:rPr>
          <w:rFonts w:ascii="Times New Roman" w:hAnsi="Times New Roman" w:cs="Times New Roman"/>
          <w:sz w:val="24"/>
          <w:szCs w:val="24"/>
        </w:rPr>
        <w:t xml:space="preserve">. </w:t>
      </w:r>
      <w:r w:rsidR="00D14160">
        <w:rPr>
          <w:rFonts w:ascii="Times New Roman" w:hAnsi="Times New Roman" w:cs="Times New Roman"/>
          <w:sz w:val="24"/>
          <w:szCs w:val="24"/>
        </w:rPr>
        <w:t>Similarly, a</w:t>
      </w:r>
      <w:r w:rsidRPr="00BE2C21">
        <w:rPr>
          <w:rFonts w:ascii="Times New Roman" w:hAnsi="Times New Roman" w:cs="Times New Roman"/>
          <w:sz w:val="24"/>
          <w:szCs w:val="24"/>
        </w:rPr>
        <w:t xml:space="preserve"> competition study that shows a linear relationship trend </w:t>
      </w:r>
      <w:r w:rsidR="00FF133C">
        <w:rPr>
          <w:rFonts w:ascii="Times New Roman" w:hAnsi="Times New Roman" w:cs="Times New Roman"/>
          <w:sz w:val="24"/>
          <w:szCs w:val="24"/>
        </w:rPr>
        <w:t>has</w:t>
      </w:r>
      <w:r w:rsidR="00FF133C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BE2C21">
        <w:rPr>
          <w:rFonts w:ascii="Times New Roman" w:hAnsi="Times New Roman" w:cs="Times New Roman"/>
          <w:sz w:val="24"/>
          <w:szCs w:val="24"/>
        </w:rPr>
        <w:t xml:space="preserve">not reached CFY </w:t>
      </w:r>
      <w:r w:rsidR="00C87F96">
        <w:rPr>
          <w:rFonts w:ascii="Times New Roman" w:hAnsi="Times New Roman" w:cs="Times New Roman"/>
          <w:sz w:val="24"/>
          <w:szCs w:val="24"/>
        </w:rPr>
        <w:t xml:space="preserve">yet </w:t>
      </w:r>
      <w:r w:rsidRPr="00BE2C21">
        <w:rPr>
          <w:rFonts w:ascii="Times New Roman" w:hAnsi="Times New Roman" w:cs="Times New Roman"/>
          <w:sz w:val="24"/>
          <w:szCs w:val="24"/>
        </w:rPr>
        <w:t>(Figure 1A); therefore</w:t>
      </w:r>
      <w:r w:rsidR="00FF133C">
        <w:rPr>
          <w:rFonts w:ascii="Times New Roman" w:hAnsi="Times New Roman" w:cs="Times New Roman"/>
          <w:sz w:val="24"/>
          <w:szCs w:val="24"/>
        </w:rPr>
        <w:t>,</w:t>
      </w:r>
      <w:r w:rsidRPr="00BE2C21">
        <w:rPr>
          <w:rFonts w:ascii="Times New Roman" w:hAnsi="Times New Roman" w:cs="Times New Roman"/>
          <w:sz w:val="24"/>
          <w:szCs w:val="24"/>
        </w:rPr>
        <w:t xml:space="preserve"> the appropriated</w:t>
      </w:r>
      <w:r w:rsidR="00E03FB4">
        <w:rPr>
          <w:rFonts w:ascii="Times New Roman" w:hAnsi="Times New Roman" w:cs="Times New Roman"/>
          <w:sz w:val="24"/>
          <w:szCs w:val="24"/>
        </w:rPr>
        <w:t xml:space="preserve"> weed density </w:t>
      </w:r>
      <w:r w:rsidR="00FF133C">
        <w:rPr>
          <w:rFonts w:ascii="Times New Roman" w:hAnsi="Times New Roman" w:cs="Times New Roman"/>
          <w:sz w:val="24"/>
          <w:szCs w:val="24"/>
        </w:rPr>
        <w:t xml:space="preserve">for the study </w:t>
      </w:r>
      <w:r w:rsidR="00E03FB4" w:rsidRPr="0021047E">
        <w:rPr>
          <w:rFonts w:ascii="Times New Roman" w:hAnsi="Times New Roman" w:cs="Times New Roman"/>
          <w:noProof/>
          <w:sz w:val="24"/>
          <w:szCs w:val="24"/>
        </w:rPr>
        <w:t>was not selected</w:t>
      </w:r>
      <w:r w:rsidR="00313A84">
        <w:rPr>
          <w:rFonts w:ascii="Times New Roman" w:hAnsi="Times New Roman" w:cs="Times New Roman"/>
          <w:noProof/>
          <w:sz w:val="24"/>
          <w:szCs w:val="24"/>
        </w:rPr>
        <w:t xml:space="preserve">, and it is likely the reason that parameter A for both species, R. brasiliensis and C. benghalensis, was not different in competition with </w:t>
      </w:r>
      <w:r w:rsidR="00CF6FB3">
        <w:rPr>
          <w:rFonts w:ascii="Times New Roman" w:hAnsi="Times New Roman" w:cs="Times New Roman"/>
          <w:noProof/>
          <w:sz w:val="24"/>
          <w:szCs w:val="24"/>
        </w:rPr>
        <w:t>corn</w:t>
      </w:r>
      <w:r w:rsidR="00E03FB4">
        <w:rPr>
          <w:rFonts w:ascii="Times New Roman" w:hAnsi="Times New Roman" w:cs="Times New Roman"/>
          <w:sz w:val="24"/>
          <w:szCs w:val="24"/>
        </w:rPr>
        <w:t>.</w:t>
      </w:r>
      <w:r w:rsidR="00C87F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76B94C" w14:textId="3E870498" w:rsidR="00807068" w:rsidRDefault="002D66A7" w:rsidP="00BE2C2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E2C21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313A84">
        <w:rPr>
          <w:rFonts w:ascii="Times New Roman" w:hAnsi="Times New Roman" w:cs="Times New Roman"/>
          <w:sz w:val="24"/>
          <w:szCs w:val="24"/>
        </w:rPr>
        <w:t xml:space="preserve">Regardless of the inadequacy of the data set to provide desired biological process, </w:t>
      </w:r>
      <w:r w:rsidR="0021047E">
        <w:rPr>
          <w:rFonts w:ascii="Times New Roman" w:hAnsi="Times New Roman" w:cs="Times New Roman"/>
          <w:sz w:val="24"/>
          <w:szCs w:val="24"/>
        </w:rPr>
        <w:t>the</w:t>
      </w:r>
      <w:r w:rsidR="008A4820">
        <w:rPr>
          <w:rFonts w:ascii="Times New Roman" w:hAnsi="Times New Roman" w:cs="Times New Roman"/>
          <w:sz w:val="24"/>
          <w:szCs w:val="24"/>
        </w:rPr>
        <w:t xml:space="preserve"> </w:t>
      </w:r>
      <w:r w:rsidR="008A4820" w:rsidRPr="0021047E">
        <w:rPr>
          <w:rFonts w:ascii="Times New Roman" w:hAnsi="Times New Roman" w:cs="Times New Roman"/>
          <w:noProof/>
          <w:sz w:val="24"/>
          <w:szCs w:val="24"/>
        </w:rPr>
        <w:t>logistic</w:t>
      </w:r>
      <w:r w:rsidR="008A4820">
        <w:rPr>
          <w:rFonts w:ascii="Times New Roman" w:hAnsi="Times New Roman" w:cs="Times New Roman"/>
          <w:sz w:val="24"/>
          <w:szCs w:val="24"/>
        </w:rPr>
        <w:t xml:space="preserve"> model</w:t>
      </w:r>
      <w:r w:rsidRPr="00BE2C21">
        <w:rPr>
          <w:rFonts w:ascii="Times New Roman" w:hAnsi="Times New Roman" w:cs="Times New Roman"/>
          <w:sz w:val="24"/>
          <w:szCs w:val="24"/>
        </w:rPr>
        <w:t xml:space="preserve"> is not </w:t>
      </w:r>
      <w:r w:rsidR="00D14160" w:rsidRPr="00BE2C21">
        <w:rPr>
          <w:rFonts w:ascii="Times New Roman" w:hAnsi="Times New Roman" w:cs="Times New Roman"/>
          <w:sz w:val="24"/>
          <w:szCs w:val="24"/>
        </w:rPr>
        <w:t>appropriate</w:t>
      </w:r>
      <w:r w:rsidRPr="00BE2C21">
        <w:rPr>
          <w:rFonts w:ascii="Times New Roman" w:hAnsi="Times New Roman" w:cs="Times New Roman"/>
          <w:sz w:val="24"/>
          <w:szCs w:val="24"/>
        </w:rPr>
        <w:t xml:space="preserve"> for crop-weed relationship studies</w:t>
      </w:r>
      <w:r w:rsidR="00F31B67" w:rsidRPr="00BE2C21">
        <w:rPr>
          <w:rFonts w:ascii="Times New Roman" w:hAnsi="Times New Roman" w:cs="Times New Roman"/>
          <w:sz w:val="24"/>
          <w:szCs w:val="24"/>
        </w:rPr>
        <w:t xml:space="preserve"> (Figure 3)</w:t>
      </w:r>
      <w:r w:rsidRPr="00BE2C21">
        <w:rPr>
          <w:rFonts w:ascii="Times New Roman" w:hAnsi="Times New Roman" w:cs="Times New Roman"/>
          <w:sz w:val="24"/>
          <w:szCs w:val="24"/>
        </w:rPr>
        <w:t xml:space="preserve">. </w:t>
      </w:r>
      <w:r w:rsidR="00104461" w:rsidRPr="0000143C">
        <w:rPr>
          <w:rFonts w:ascii="Times New Roman" w:hAnsi="Times New Roman" w:cs="Times New Roman"/>
          <w:sz w:val="24"/>
          <w:szCs w:val="24"/>
        </w:rPr>
        <w:t xml:space="preserve">The main reason is that this </w:t>
      </w:r>
      <w:r w:rsidR="008A4820" w:rsidRPr="00313A84">
        <w:rPr>
          <w:rFonts w:ascii="Times New Roman" w:hAnsi="Times New Roman" w:cs="Times New Roman"/>
          <w:sz w:val="24"/>
          <w:szCs w:val="24"/>
        </w:rPr>
        <w:t>sigmoid</w:t>
      </w:r>
      <w:r w:rsidR="008A4820" w:rsidRPr="0000143C">
        <w:rPr>
          <w:rFonts w:ascii="Times New Roman" w:hAnsi="Times New Roman" w:cs="Times New Roman"/>
          <w:sz w:val="24"/>
          <w:szCs w:val="24"/>
        </w:rPr>
        <w:t xml:space="preserve"> </w:t>
      </w:r>
      <w:r w:rsidRPr="0000143C">
        <w:rPr>
          <w:rFonts w:ascii="Times New Roman" w:hAnsi="Times New Roman" w:cs="Times New Roman"/>
          <w:sz w:val="24"/>
          <w:szCs w:val="24"/>
        </w:rPr>
        <w:t xml:space="preserve">curve </w:t>
      </w:r>
      <w:r w:rsidR="00313A84">
        <w:rPr>
          <w:rFonts w:ascii="Times New Roman" w:hAnsi="Times New Roman" w:cs="Times New Roman"/>
          <w:sz w:val="24"/>
          <w:szCs w:val="24"/>
        </w:rPr>
        <w:t xml:space="preserve">of the logistic model </w:t>
      </w:r>
      <w:r w:rsidRPr="0000143C">
        <w:rPr>
          <w:rFonts w:ascii="Times New Roman" w:hAnsi="Times New Roman" w:cs="Times New Roman"/>
          <w:sz w:val="24"/>
          <w:szCs w:val="24"/>
        </w:rPr>
        <w:t xml:space="preserve">is symmetric </w:t>
      </w:r>
      <w:r w:rsidR="00F7530B" w:rsidRPr="0000143C">
        <w:rPr>
          <w:rFonts w:ascii="Times New Roman" w:hAnsi="Times New Roman" w:cs="Times New Roman"/>
          <w:sz w:val="24"/>
          <w:szCs w:val="24"/>
        </w:rPr>
        <w:t>(S</w:t>
      </w:r>
      <w:r w:rsidR="006F4BD9" w:rsidRPr="0000143C">
        <w:rPr>
          <w:rFonts w:ascii="Times New Roman" w:hAnsi="Times New Roman" w:cs="Times New Roman"/>
          <w:sz w:val="24"/>
          <w:szCs w:val="24"/>
        </w:rPr>
        <w:t>-</w:t>
      </w:r>
      <w:r w:rsidR="00F7530B" w:rsidRPr="0000143C">
        <w:rPr>
          <w:rFonts w:ascii="Times New Roman" w:hAnsi="Times New Roman" w:cs="Times New Roman"/>
          <w:sz w:val="24"/>
          <w:szCs w:val="24"/>
        </w:rPr>
        <w:t xml:space="preserve">shape) </w:t>
      </w:r>
      <w:r w:rsidRPr="00776F7F">
        <w:rPr>
          <w:rFonts w:ascii="Times New Roman" w:hAnsi="Times New Roman" w:cs="Times New Roman"/>
          <w:sz w:val="24"/>
          <w:szCs w:val="24"/>
        </w:rPr>
        <w:t xml:space="preserve">around the parameter </w:t>
      </w:r>
      <w:r w:rsidRPr="00776F7F">
        <w:rPr>
          <w:rFonts w:ascii="Times New Roman" w:hAnsi="Times New Roman" w:cs="Times New Roman"/>
          <w:i/>
          <w:sz w:val="24"/>
          <w:szCs w:val="24"/>
        </w:rPr>
        <w:t>e</w:t>
      </w:r>
      <w:r w:rsidRPr="00776F7F">
        <w:rPr>
          <w:rFonts w:ascii="Times New Roman" w:hAnsi="Times New Roman" w:cs="Times New Roman"/>
          <w:sz w:val="24"/>
          <w:szCs w:val="24"/>
        </w:rPr>
        <w:t xml:space="preserve"> (Figure 1C</w:t>
      </w:r>
      <w:r w:rsidRPr="0000143C">
        <w:rPr>
          <w:rFonts w:ascii="Times New Roman" w:hAnsi="Times New Roman" w:cs="Times New Roman"/>
          <w:sz w:val="24"/>
          <w:szCs w:val="24"/>
        </w:rPr>
        <w:t xml:space="preserve">), which the </w:t>
      </w:r>
      <w:r w:rsidR="00C87F96" w:rsidRPr="0000143C">
        <w:rPr>
          <w:rFonts w:ascii="Times New Roman" w:hAnsi="Times New Roman" w:cs="Times New Roman"/>
          <w:sz w:val="24"/>
          <w:szCs w:val="24"/>
        </w:rPr>
        <w:t>yield loss</w:t>
      </w:r>
      <w:r w:rsidR="006F3E86" w:rsidRPr="0000143C">
        <w:rPr>
          <w:rFonts w:ascii="Times New Roman" w:hAnsi="Times New Roman" w:cs="Times New Roman"/>
          <w:sz w:val="24"/>
          <w:szCs w:val="24"/>
        </w:rPr>
        <w:t xml:space="preserve"> (%)</w:t>
      </w:r>
      <w:r w:rsidR="00D156EA" w:rsidRPr="0000143C">
        <w:rPr>
          <w:rFonts w:ascii="Times New Roman" w:hAnsi="Times New Roman" w:cs="Times New Roman"/>
          <w:sz w:val="24"/>
          <w:szCs w:val="24"/>
        </w:rPr>
        <w:t xml:space="preserve"> or any response</w:t>
      </w:r>
      <w:r w:rsidR="006F4BD9" w:rsidRPr="0000143C">
        <w:rPr>
          <w:rFonts w:ascii="Times New Roman" w:hAnsi="Times New Roman" w:cs="Times New Roman"/>
          <w:sz w:val="24"/>
          <w:szCs w:val="24"/>
        </w:rPr>
        <w:t xml:space="preserve"> (</w:t>
      </w:r>
      <w:r w:rsidR="008A4820" w:rsidRPr="0000143C">
        <w:rPr>
          <w:rFonts w:ascii="Times New Roman" w:hAnsi="Times New Roman" w:cs="Times New Roman"/>
          <w:i/>
          <w:sz w:val="24"/>
          <w:szCs w:val="24"/>
        </w:rPr>
        <w:t>Y</w:t>
      </w:r>
      <w:r w:rsidR="00BA0859" w:rsidRPr="0000143C">
        <w:rPr>
          <w:rFonts w:ascii="Times New Roman" w:hAnsi="Times New Roman" w:cs="Times New Roman"/>
          <w:sz w:val="24"/>
          <w:szCs w:val="24"/>
        </w:rPr>
        <w:t>-</w:t>
      </w:r>
      <w:r w:rsidR="005D06AD">
        <w:rPr>
          <w:rFonts w:ascii="Times New Roman" w:hAnsi="Times New Roman" w:cs="Times New Roman"/>
          <w:sz w:val="24"/>
          <w:szCs w:val="24"/>
        </w:rPr>
        <w:t xml:space="preserve">axis </w:t>
      </w:r>
      <w:r w:rsidR="008A4820" w:rsidRPr="0000143C">
        <w:rPr>
          <w:rFonts w:ascii="Times New Roman" w:hAnsi="Times New Roman" w:cs="Times New Roman"/>
          <w:sz w:val="24"/>
          <w:szCs w:val="24"/>
        </w:rPr>
        <w:t>value</w:t>
      </w:r>
      <w:r w:rsidR="006F4BD9" w:rsidRPr="0000143C">
        <w:rPr>
          <w:rFonts w:ascii="Times New Roman" w:hAnsi="Times New Roman" w:cs="Times New Roman"/>
          <w:sz w:val="24"/>
          <w:szCs w:val="24"/>
        </w:rPr>
        <w:t>)</w:t>
      </w:r>
      <w:r w:rsidR="006F3E86" w:rsidRPr="0000143C">
        <w:rPr>
          <w:rFonts w:ascii="Times New Roman" w:hAnsi="Times New Roman" w:cs="Times New Roman"/>
          <w:sz w:val="24"/>
          <w:szCs w:val="24"/>
        </w:rPr>
        <w:t xml:space="preserve"> </w:t>
      </w:r>
      <w:r w:rsidRPr="0000143C">
        <w:rPr>
          <w:rFonts w:ascii="Times New Roman" w:hAnsi="Times New Roman" w:cs="Times New Roman"/>
          <w:noProof/>
          <w:sz w:val="24"/>
          <w:szCs w:val="24"/>
        </w:rPr>
        <w:t>is forc</w:t>
      </w:r>
      <w:r w:rsidR="008A4820" w:rsidRPr="0000143C">
        <w:rPr>
          <w:rFonts w:ascii="Times New Roman" w:hAnsi="Times New Roman" w:cs="Times New Roman"/>
          <w:noProof/>
          <w:sz w:val="24"/>
          <w:szCs w:val="24"/>
        </w:rPr>
        <w:t>ed</w:t>
      </w:r>
      <w:r w:rsidR="008A4820" w:rsidRPr="0000143C">
        <w:rPr>
          <w:rFonts w:ascii="Times New Roman" w:hAnsi="Times New Roman" w:cs="Times New Roman"/>
          <w:sz w:val="24"/>
          <w:szCs w:val="24"/>
        </w:rPr>
        <w:t xml:space="preserve"> to zero</w:t>
      </w:r>
      <w:r w:rsidR="00C87F96" w:rsidRPr="0000143C">
        <w:rPr>
          <w:rFonts w:ascii="Times New Roman" w:hAnsi="Times New Roman" w:cs="Times New Roman"/>
          <w:sz w:val="24"/>
          <w:szCs w:val="24"/>
        </w:rPr>
        <w:t xml:space="preserve"> at lower densities. The</w:t>
      </w:r>
      <w:r w:rsidR="008A4820" w:rsidRPr="0000143C">
        <w:rPr>
          <w:rFonts w:ascii="Times New Roman" w:hAnsi="Times New Roman" w:cs="Times New Roman"/>
          <w:sz w:val="24"/>
          <w:szCs w:val="24"/>
        </w:rPr>
        <w:t xml:space="preserve"> logistic function assumes that yield loss </w:t>
      </w:r>
      <w:r w:rsidR="00C87F96" w:rsidRPr="0000143C">
        <w:rPr>
          <w:rFonts w:ascii="Times New Roman" w:hAnsi="Times New Roman" w:cs="Times New Roman"/>
          <w:sz w:val="24"/>
          <w:szCs w:val="24"/>
        </w:rPr>
        <w:t xml:space="preserve">(%) </w:t>
      </w:r>
      <w:r w:rsidR="008A4820" w:rsidRPr="0000143C">
        <w:rPr>
          <w:rFonts w:ascii="Times New Roman" w:hAnsi="Times New Roman" w:cs="Times New Roman"/>
          <w:sz w:val="24"/>
          <w:szCs w:val="24"/>
        </w:rPr>
        <w:t xml:space="preserve">is </w:t>
      </w:r>
      <w:r w:rsidR="00313A84">
        <w:rPr>
          <w:rFonts w:ascii="Times New Roman" w:hAnsi="Times New Roman" w:cs="Times New Roman"/>
          <w:sz w:val="24"/>
          <w:szCs w:val="24"/>
        </w:rPr>
        <w:t>near</w:t>
      </w:r>
      <w:r w:rsidR="00313A84" w:rsidRPr="0000143C">
        <w:rPr>
          <w:rFonts w:ascii="Times New Roman" w:hAnsi="Times New Roman" w:cs="Times New Roman"/>
          <w:sz w:val="24"/>
          <w:szCs w:val="24"/>
        </w:rPr>
        <w:t xml:space="preserve"> </w:t>
      </w:r>
      <w:r w:rsidR="008A4820" w:rsidRPr="0000143C">
        <w:rPr>
          <w:rFonts w:ascii="Times New Roman" w:hAnsi="Times New Roman" w:cs="Times New Roman"/>
          <w:sz w:val="24"/>
          <w:szCs w:val="24"/>
        </w:rPr>
        <w:t>to zero at low</w:t>
      </w:r>
      <w:r w:rsidR="00C87F96" w:rsidRPr="00776F7F">
        <w:rPr>
          <w:rFonts w:ascii="Times New Roman" w:hAnsi="Times New Roman" w:cs="Times New Roman"/>
          <w:sz w:val="24"/>
          <w:szCs w:val="24"/>
        </w:rPr>
        <w:t>er</w:t>
      </w:r>
      <w:r w:rsidR="008A4820" w:rsidRPr="00776F7F">
        <w:rPr>
          <w:rFonts w:ascii="Times New Roman" w:hAnsi="Times New Roman" w:cs="Times New Roman"/>
          <w:sz w:val="24"/>
          <w:szCs w:val="24"/>
        </w:rPr>
        <w:t xml:space="preserve"> weed densities. </w:t>
      </w:r>
      <w:r w:rsidR="00D14160">
        <w:rPr>
          <w:rFonts w:ascii="Times New Roman" w:hAnsi="Times New Roman" w:cs="Times New Roman"/>
          <w:noProof/>
          <w:sz w:val="24"/>
          <w:szCs w:val="24"/>
        </w:rPr>
        <w:t>Though</w:t>
      </w:r>
      <w:r w:rsidR="0000143C" w:rsidRPr="00776F7F">
        <w:rPr>
          <w:rFonts w:ascii="Times New Roman" w:hAnsi="Times New Roman" w:cs="Times New Roman"/>
          <w:sz w:val="24"/>
          <w:szCs w:val="24"/>
        </w:rPr>
        <w:t xml:space="preserve"> </w:t>
      </w:r>
      <w:r w:rsidR="0096573F" w:rsidRPr="00776F7F">
        <w:rPr>
          <w:rFonts w:ascii="Times New Roman" w:hAnsi="Times New Roman" w:cs="Times New Roman"/>
          <w:sz w:val="24"/>
          <w:szCs w:val="24"/>
        </w:rPr>
        <w:t xml:space="preserve">the </w:t>
      </w:r>
      <w:r w:rsidR="00D800ED" w:rsidRPr="00776F7F">
        <w:rPr>
          <w:rFonts w:ascii="Times New Roman" w:hAnsi="Times New Roman" w:cs="Times New Roman"/>
          <w:sz w:val="24"/>
          <w:szCs w:val="24"/>
        </w:rPr>
        <w:t>logistic</w:t>
      </w:r>
      <w:r w:rsidR="0096573F">
        <w:rPr>
          <w:rFonts w:ascii="Times New Roman" w:hAnsi="Times New Roman" w:cs="Times New Roman"/>
          <w:sz w:val="24"/>
          <w:szCs w:val="24"/>
        </w:rPr>
        <w:t xml:space="preserve"> model</w:t>
      </w:r>
      <w:r w:rsidR="00D800ED">
        <w:rPr>
          <w:rFonts w:ascii="Times New Roman" w:hAnsi="Times New Roman" w:cs="Times New Roman"/>
          <w:sz w:val="24"/>
          <w:szCs w:val="24"/>
        </w:rPr>
        <w:t xml:space="preserve"> </w:t>
      </w:r>
      <w:r w:rsidR="00D800ED" w:rsidRPr="0021047E">
        <w:rPr>
          <w:rFonts w:ascii="Times New Roman" w:hAnsi="Times New Roman" w:cs="Times New Roman"/>
          <w:noProof/>
          <w:sz w:val="24"/>
          <w:szCs w:val="24"/>
        </w:rPr>
        <w:t>is not recommended</w:t>
      </w:r>
      <w:r w:rsidR="00D800ED">
        <w:rPr>
          <w:rFonts w:ascii="Times New Roman" w:hAnsi="Times New Roman" w:cs="Times New Roman"/>
          <w:sz w:val="24"/>
          <w:szCs w:val="24"/>
        </w:rPr>
        <w:t xml:space="preserve"> for competition studies, it is one of the most </w:t>
      </w:r>
      <w:r w:rsidR="00FF133C">
        <w:rPr>
          <w:rFonts w:ascii="Times New Roman" w:hAnsi="Times New Roman" w:cs="Times New Roman"/>
          <w:sz w:val="24"/>
          <w:szCs w:val="24"/>
        </w:rPr>
        <w:t xml:space="preserve">commonly used and appropriate </w:t>
      </w:r>
      <w:r w:rsidR="00D800ED">
        <w:rPr>
          <w:rFonts w:ascii="Times New Roman" w:hAnsi="Times New Roman" w:cs="Times New Roman"/>
          <w:sz w:val="24"/>
          <w:szCs w:val="24"/>
        </w:rPr>
        <w:t>model</w:t>
      </w:r>
      <w:r w:rsidR="00FF133C">
        <w:rPr>
          <w:rFonts w:ascii="Times New Roman" w:hAnsi="Times New Roman" w:cs="Times New Roman"/>
          <w:sz w:val="24"/>
          <w:szCs w:val="24"/>
        </w:rPr>
        <w:t>s</w:t>
      </w:r>
      <w:r w:rsidR="00D800ED">
        <w:rPr>
          <w:rFonts w:ascii="Times New Roman" w:hAnsi="Times New Roman" w:cs="Times New Roman"/>
          <w:sz w:val="24"/>
          <w:szCs w:val="24"/>
        </w:rPr>
        <w:t xml:space="preserve"> i</w:t>
      </w:r>
      <w:r w:rsidR="00104461" w:rsidRPr="00BE2C21">
        <w:rPr>
          <w:rFonts w:ascii="Times New Roman" w:hAnsi="Times New Roman" w:cs="Times New Roman"/>
          <w:sz w:val="24"/>
          <w:szCs w:val="24"/>
        </w:rPr>
        <w:t xml:space="preserve">n </w:t>
      </w:r>
      <w:r w:rsidR="00FF133C">
        <w:rPr>
          <w:rFonts w:ascii="Times New Roman" w:hAnsi="Times New Roman" w:cs="Times New Roman"/>
          <w:sz w:val="24"/>
          <w:szCs w:val="24"/>
        </w:rPr>
        <w:t xml:space="preserve">other </w:t>
      </w:r>
      <w:r w:rsidR="00104461" w:rsidRPr="00BE2C21">
        <w:rPr>
          <w:rFonts w:ascii="Times New Roman" w:hAnsi="Times New Roman" w:cs="Times New Roman"/>
          <w:sz w:val="24"/>
          <w:szCs w:val="24"/>
        </w:rPr>
        <w:t>weed research</w:t>
      </w:r>
      <w:r w:rsidR="00FF133C">
        <w:rPr>
          <w:rFonts w:ascii="Times New Roman" w:hAnsi="Times New Roman" w:cs="Times New Roman"/>
          <w:sz w:val="24"/>
          <w:szCs w:val="24"/>
        </w:rPr>
        <w:t xml:space="preserve"> topics. </w:t>
      </w:r>
      <w:r w:rsidR="00313A84">
        <w:rPr>
          <w:rFonts w:ascii="Times New Roman" w:hAnsi="Times New Roman" w:cs="Times New Roman"/>
          <w:sz w:val="24"/>
          <w:szCs w:val="24"/>
        </w:rPr>
        <w:t>Logistic</w:t>
      </w:r>
      <w:r w:rsidR="00313A84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BE2C21">
        <w:rPr>
          <w:rFonts w:ascii="Times New Roman" w:hAnsi="Times New Roman" w:cs="Times New Roman"/>
          <w:sz w:val="24"/>
          <w:szCs w:val="24"/>
        </w:rPr>
        <w:t>curve</w:t>
      </w:r>
      <w:r w:rsidR="00FF133C">
        <w:rPr>
          <w:rFonts w:ascii="Times New Roman" w:hAnsi="Times New Roman" w:cs="Times New Roman"/>
          <w:sz w:val="24"/>
          <w:szCs w:val="24"/>
        </w:rPr>
        <w:t>s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FF133C">
        <w:rPr>
          <w:rFonts w:ascii="Times New Roman" w:hAnsi="Times New Roman" w:cs="Times New Roman"/>
          <w:sz w:val="24"/>
          <w:szCs w:val="24"/>
        </w:rPr>
        <w:t xml:space="preserve">are </w:t>
      </w:r>
      <w:r w:rsidR="00D800ED">
        <w:rPr>
          <w:rFonts w:ascii="Times New Roman" w:hAnsi="Times New Roman" w:cs="Times New Roman"/>
          <w:sz w:val="24"/>
          <w:szCs w:val="24"/>
        </w:rPr>
        <w:t xml:space="preserve">extensively used </w:t>
      </w:r>
      <w:r w:rsidR="00FF133C">
        <w:rPr>
          <w:rFonts w:ascii="Times New Roman" w:hAnsi="Times New Roman" w:cs="Times New Roman"/>
          <w:sz w:val="24"/>
          <w:szCs w:val="24"/>
        </w:rPr>
        <w:t>for</w:t>
      </w:r>
      <w:r w:rsidR="00555030">
        <w:rPr>
          <w:rFonts w:ascii="Times New Roman" w:hAnsi="Times New Roman" w:cs="Times New Roman"/>
          <w:sz w:val="24"/>
          <w:szCs w:val="24"/>
        </w:rPr>
        <w:t xml:space="preserve"> </w:t>
      </w:r>
      <w:r w:rsidR="00C7243E">
        <w:rPr>
          <w:rFonts w:ascii="Times New Roman" w:hAnsi="Times New Roman" w:cs="Times New Roman"/>
          <w:sz w:val="24"/>
          <w:szCs w:val="24"/>
        </w:rPr>
        <w:t xml:space="preserve">herbicide </w:t>
      </w:r>
      <w:r w:rsidRPr="00BE2C21">
        <w:rPr>
          <w:rFonts w:ascii="Times New Roman" w:hAnsi="Times New Roman" w:cs="Times New Roman"/>
          <w:sz w:val="24"/>
          <w:szCs w:val="24"/>
        </w:rPr>
        <w:t>dose-response</w:t>
      </w:r>
      <w:r w:rsidR="00C7243E">
        <w:rPr>
          <w:rFonts w:ascii="Times New Roman" w:hAnsi="Times New Roman" w:cs="Times New Roman"/>
          <w:sz w:val="24"/>
          <w:szCs w:val="24"/>
        </w:rPr>
        <w:t xml:space="preserve"> and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21047E">
        <w:rPr>
          <w:rFonts w:ascii="Times New Roman" w:hAnsi="Times New Roman" w:cs="Times New Roman"/>
          <w:noProof/>
          <w:sz w:val="24"/>
          <w:szCs w:val="24"/>
        </w:rPr>
        <w:t>critical</w:t>
      </w:r>
      <w:r w:rsidRPr="00BE2C21">
        <w:rPr>
          <w:rFonts w:ascii="Times New Roman" w:hAnsi="Times New Roman" w:cs="Times New Roman"/>
          <w:sz w:val="24"/>
          <w:szCs w:val="24"/>
        </w:rPr>
        <w:t xml:space="preserve"> time for weed removal</w:t>
      </w:r>
      <w:r w:rsidR="00FF133C">
        <w:rPr>
          <w:rFonts w:ascii="Times New Roman" w:hAnsi="Times New Roman" w:cs="Times New Roman"/>
          <w:sz w:val="24"/>
          <w:szCs w:val="24"/>
        </w:rPr>
        <w:t xml:space="preserve"> </w:t>
      </w:r>
      <w:r w:rsidR="003D4487" w:rsidRPr="00BE2C21">
        <w:rPr>
          <w:rFonts w:ascii="Times New Roman" w:hAnsi="Times New Roman" w:cs="Times New Roman"/>
          <w:sz w:val="24"/>
          <w:szCs w:val="24"/>
        </w:rPr>
        <w:fldChar w:fldCharType="begin"/>
      </w:r>
      <w:r w:rsidR="003D4487" w:rsidRPr="00BE2C21">
        <w:rPr>
          <w:rFonts w:ascii="Times New Roman" w:hAnsi="Times New Roman" w:cs="Times New Roman"/>
          <w:sz w:val="24"/>
          <w:szCs w:val="24"/>
        </w:rPr>
        <w:instrText>ADDIN RW.CITE{{312 Ritz,Christian 2015; 315 Knezevic,StevanZ 2015}}</w:instrText>
      </w:r>
      <w:r w:rsidR="003D4487" w:rsidRPr="00BE2C21">
        <w:rPr>
          <w:rFonts w:ascii="Times New Roman" w:hAnsi="Times New Roman" w:cs="Times New Roman"/>
          <w:sz w:val="24"/>
          <w:szCs w:val="24"/>
        </w:rPr>
        <w:fldChar w:fldCharType="separate"/>
      </w:r>
      <w:r w:rsidR="003D4487" w:rsidRPr="00BE2C21">
        <w:rPr>
          <w:rFonts w:ascii="Times New Roman" w:hAnsi="Times New Roman" w:cs="Times New Roman"/>
          <w:sz w:val="24"/>
          <w:szCs w:val="24"/>
        </w:rPr>
        <w:t>(Knezevic and Datta 2015; Ritz et al. 2015)</w:t>
      </w:r>
      <w:r w:rsidR="003D4487" w:rsidRPr="00BE2C21">
        <w:rPr>
          <w:rFonts w:ascii="Times New Roman" w:hAnsi="Times New Roman" w:cs="Times New Roman"/>
          <w:sz w:val="24"/>
          <w:szCs w:val="24"/>
        </w:rPr>
        <w:fldChar w:fldCharType="end"/>
      </w:r>
      <w:r w:rsidRPr="00BE2C21">
        <w:rPr>
          <w:rFonts w:ascii="Times New Roman" w:hAnsi="Times New Roman" w:cs="Times New Roman"/>
          <w:sz w:val="24"/>
          <w:szCs w:val="24"/>
        </w:rPr>
        <w:t xml:space="preserve">. For example, in dose-response studies, the parameter </w:t>
      </w:r>
      <w:r w:rsidRPr="00BE2C21">
        <w:rPr>
          <w:rFonts w:ascii="Times New Roman" w:hAnsi="Times New Roman" w:cs="Times New Roman"/>
          <w:i/>
          <w:sz w:val="24"/>
          <w:szCs w:val="24"/>
        </w:rPr>
        <w:t>e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BA0859">
        <w:rPr>
          <w:rFonts w:ascii="Times New Roman" w:hAnsi="Times New Roman" w:cs="Times New Roman"/>
          <w:sz w:val="24"/>
          <w:szCs w:val="24"/>
        </w:rPr>
        <w:t xml:space="preserve">is meaningful and </w:t>
      </w:r>
      <w:r w:rsidR="004A646A" w:rsidRPr="00BE2C21">
        <w:rPr>
          <w:rFonts w:ascii="Times New Roman" w:hAnsi="Times New Roman" w:cs="Times New Roman"/>
          <w:sz w:val="24"/>
          <w:szCs w:val="24"/>
        </w:rPr>
        <w:t>important for comparison of</w:t>
      </w:r>
      <w:r w:rsidR="00D156EA" w:rsidRPr="00BE2C21">
        <w:rPr>
          <w:rFonts w:ascii="Times New Roman" w:hAnsi="Times New Roman" w:cs="Times New Roman"/>
          <w:sz w:val="24"/>
          <w:szCs w:val="24"/>
        </w:rPr>
        <w:t xml:space="preserve"> herbicide doses that control 50% of weed population </w:t>
      </w:r>
      <w:r w:rsidR="00D156EA" w:rsidRPr="00BE2C21">
        <w:rPr>
          <w:rFonts w:ascii="Times New Roman" w:hAnsi="Times New Roman" w:cs="Times New Roman"/>
          <w:sz w:val="24"/>
          <w:szCs w:val="24"/>
        </w:rPr>
        <w:fldChar w:fldCharType="begin"/>
      </w:r>
      <w:r w:rsidR="0000143C">
        <w:rPr>
          <w:rFonts w:ascii="Times New Roman" w:hAnsi="Times New Roman" w:cs="Times New Roman"/>
          <w:sz w:val="24"/>
          <w:szCs w:val="24"/>
        </w:rPr>
        <w:instrText>ADDIN RW.CITE{{117 Knezevic,StevanZ 2007; 352 Oliveira,MaxwelC 2017}}</w:instrText>
      </w:r>
      <w:r w:rsidR="00D156EA" w:rsidRPr="00BE2C21">
        <w:rPr>
          <w:rFonts w:ascii="Times New Roman" w:hAnsi="Times New Roman" w:cs="Times New Roman"/>
          <w:sz w:val="24"/>
          <w:szCs w:val="24"/>
        </w:rPr>
        <w:fldChar w:fldCharType="separate"/>
      </w:r>
      <w:r w:rsidR="0000143C" w:rsidRPr="0000143C">
        <w:rPr>
          <w:rFonts w:ascii="Times New Roman" w:hAnsi="Times New Roman" w:cs="Times New Roman"/>
          <w:sz w:val="24"/>
          <w:szCs w:val="24"/>
        </w:rPr>
        <w:t>(Knezevic et al. 2007; Oliveira et al. 2017)</w:t>
      </w:r>
      <w:r w:rsidR="00D156EA" w:rsidRPr="00BE2C21">
        <w:rPr>
          <w:rFonts w:ascii="Times New Roman" w:hAnsi="Times New Roman" w:cs="Times New Roman"/>
          <w:sz w:val="24"/>
          <w:szCs w:val="24"/>
        </w:rPr>
        <w:fldChar w:fldCharType="end"/>
      </w:r>
      <w:r w:rsidR="00D156EA" w:rsidRPr="00BE2C21">
        <w:rPr>
          <w:rFonts w:ascii="Times New Roman" w:hAnsi="Times New Roman" w:cs="Times New Roman"/>
          <w:sz w:val="24"/>
          <w:szCs w:val="24"/>
        </w:rPr>
        <w:t>.</w:t>
      </w:r>
    </w:p>
    <w:p w14:paraId="38AF9999" w14:textId="6B09510A" w:rsidR="00543270" w:rsidRDefault="0021047E" w:rsidP="0080706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p</w:t>
      </w:r>
      <w:r w:rsidR="002D66A7" w:rsidRPr="0021047E">
        <w:rPr>
          <w:rFonts w:ascii="Times New Roman" w:hAnsi="Times New Roman" w:cs="Times New Roman"/>
          <w:noProof/>
          <w:sz w:val="24"/>
          <w:szCs w:val="24"/>
        </w:rPr>
        <w:t>olynomial</w:t>
      </w:r>
      <w:r w:rsidR="002D66A7" w:rsidRPr="00BE2C21">
        <w:rPr>
          <w:rFonts w:ascii="Times New Roman" w:hAnsi="Times New Roman" w:cs="Times New Roman"/>
          <w:sz w:val="24"/>
          <w:szCs w:val="24"/>
        </w:rPr>
        <w:t xml:space="preserve"> quadratic model</w:t>
      </w:r>
      <w:r w:rsidR="00194075">
        <w:rPr>
          <w:rFonts w:ascii="Times New Roman" w:hAnsi="Times New Roman" w:cs="Times New Roman"/>
          <w:sz w:val="24"/>
          <w:szCs w:val="24"/>
        </w:rPr>
        <w:t xml:space="preserve"> had the highest AIC; therefore it</w:t>
      </w:r>
      <w:r w:rsidR="002D66A7" w:rsidRPr="00BE2C21">
        <w:rPr>
          <w:rFonts w:ascii="Times New Roman" w:hAnsi="Times New Roman" w:cs="Times New Roman"/>
          <w:sz w:val="24"/>
          <w:szCs w:val="24"/>
        </w:rPr>
        <w:t xml:space="preserve"> was the </w:t>
      </w:r>
      <w:r w:rsidR="00A64BB3">
        <w:rPr>
          <w:rFonts w:ascii="Times New Roman" w:hAnsi="Times New Roman" w:cs="Times New Roman"/>
          <w:sz w:val="24"/>
          <w:szCs w:val="24"/>
        </w:rPr>
        <w:t xml:space="preserve">least relevant </w:t>
      </w:r>
      <w:r w:rsidR="002D66A7" w:rsidRPr="00BE2C21">
        <w:rPr>
          <w:rFonts w:ascii="Times New Roman" w:hAnsi="Times New Roman" w:cs="Times New Roman"/>
          <w:sz w:val="24"/>
          <w:szCs w:val="24"/>
        </w:rPr>
        <w:t xml:space="preserve">model </w:t>
      </w:r>
      <w:r w:rsidR="003D4487" w:rsidRPr="00BE2C21">
        <w:rPr>
          <w:rFonts w:ascii="Times New Roman" w:hAnsi="Times New Roman" w:cs="Times New Roman"/>
          <w:sz w:val="24"/>
          <w:szCs w:val="24"/>
        </w:rPr>
        <w:t>(Table 1)</w:t>
      </w:r>
      <w:r w:rsidR="002D66A7" w:rsidRPr="00BE2C21">
        <w:rPr>
          <w:rFonts w:ascii="Times New Roman" w:hAnsi="Times New Roman" w:cs="Times New Roman"/>
          <w:sz w:val="24"/>
          <w:szCs w:val="24"/>
        </w:rPr>
        <w:t xml:space="preserve">. </w:t>
      </w:r>
      <w:r w:rsidR="00A64BB3">
        <w:rPr>
          <w:rFonts w:ascii="Times New Roman" w:hAnsi="Times New Roman" w:cs="Times New Roman"/>
          <w:sz w:val="24"/>
          <w:szCs w:val="24"/>
        </w:rPr>
        <w:t>T</w:t>
      </w:r>
      <w:r w:rsidR="002D66A7" w:rsidRPr="00BE2C21">
        <w:rPr>
          <w:rFonts w:ascii="Times New Roman" w:hAnsi="Times New Roman" w:cs="Times New Roman"/>
          <w:sz w:val="24"/>
          <w:szCs w:val="24"/>
        </w:rPr>
        <w:t xml:space="preserve">his model does not provide any </w:t>
      </w:r>
      <w:r w:rsidR="007E2386">
        <w:rPr>
          <w:rFonts w:ascii="Times New Roman" w:hAnsi="Times New Roman" w:cs="Times New Roman"/>
          <w:sz w:val="24"/>
          <w:szCs w:val="24"/>
        </w:rPr>
        <w:t>meaningful biological</w:t>
      </w:r>
      <w:r w:rsidR="002D66A7" w:rsidRPr="00BE2C21">
        <w:rPr>
          <w:rFonts w:ascii="Times New Roman" w:hAnsi="Times New Roman" w:cs="Times New Roman"/>
          <w:sz w:val="24"/>
          <w:szCs w:val="24"/>
        </w:rPr>
        <w:t xml:space="preserve"> parameters th</w:t>
      </w:r>
      <w:r w:rsidR="007F064D" w:rsidRPr="00BE2C21">
        <w:rPr>
          <w:rFonts w:ascii="Times New Roman" w:hAnsi="Times New Roman" w:cs="Times New Roman"/>
          <w:sz w:val="24"/>
          <w:szCs w:val="24"/>
        </w:rPr>
        <w:t xml:space="preserve">at would improve the discussion, </w:t>
      </w:r>
      <w:r w:rsidR="00E86E3C">
        <w:rPr>
          <w:rFonts w:ascii="Times New Roman" w:hAnsi="Times New Roman" w:cs="Times New Roman"/>
          <w:sz w:val="24"/>
          <w:szCs w:val="24"/>
        </w:rPr>
        <w:t>test</w:t>
      </w:r>
      <w:r w:rsidR="00E86E3C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7F064D" w:rsidRPr="00BE2C21">
        <w:rPr>
          <w:rFonts w:ascii="Times New Roman" w:hAnsi="Times New Roman" w:cs="Times New Roman"/>
          <w:sz w:val="24"/>
          <w:szCs w:val="24"/>
        </w:rPr>
        <w:t xml:space="preserve">hypothesis, and </w:t>
      </w:r>
      <w:r w:rsidR="00E86E3C">
        <w:rPr>
          <w:rFonts w:ascii="Times New Roman" w:hAnsi="Times New Roman" w:cs="Times New Roman"/>
          <w:sz w:val="24"/>
          <w:szCs w:val="24"/>
        </w:rPr>
        <w:t xml:space="preserve">help researchers </w:t>
      </w:r>
      <w:r w:rsidR="00AA0E0F" w:rsidRPr="00BE2C21">
        <w:rPr>
          <w:rFonts w:ascii="Times New Roman" w:hAnsi="Times New Roman" w:cs="Times New Roman"/>
          <w:sz w:val="24"/>
          <w:szCs w:val="24"/>
        </w:rPr>
        <w:t>understand</w:t>
      </w:r>
      <w:r w:rsidR="00E86E3C">
        <w:rPr>
          <w:rFonts w:ascii="Times New Roman" w:hAnsi="Times New Roman" w:cs="Times New Roman"/>
          <w:sz w:val="24"/>
          <w:szCs w:val="24"/>
        </w:rPr>
        <w:t xml:space="preserve"> the</w:t>
      </w:r>
      <w:r w:rsidR="00AA0E0F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7F064D" w:rsidRPr="00BE2C21">
        <w:rPr>
          <w:rFonts w:ascii="Times New Roman" w:hAnsi="Times New Roman" w:cs="Times New Roman"/>
          <w:sz w:val="24"/>
          <w:szCs w:val="24"/>
        </w:rPr>
        <w:t xml:space="preserve">results </w:t>
      </w:r>
      <w:r w:rsidR="00E86E3C">
        <w:rPr>
          <w:rFonts w:ascii="Times New Roman" w:hAnsi="Times New Roman" w:cs="Times New Roman"/>
          <w:sz w:val="24"/>
          <w:szCs w:val="24"/>
        </w:rPr>
        <w:t>from</w:t>
      </w:r>
      <w:r w:rsidR="002D66A7" w:rsidRPr="00BE2C21">
        <w:rPr>
          <w:rFonts w:ascii="Times New Roman" w:hAnsi="Times New Roman" w:cs="Times New Roman"/>
          <w:sz w:val="24"/>
          <w:szCs w:val="24"/>
        </w:rPr>
        <w:t xml:space="preserve"> crop-weed </w:t>
      </w:r>
      <w:r w:rsidR="00E86E3C">
        <w:rPr>
          <w:rFonts w:ascii="Times New Roman" w:hAnsi="Times New Roman" w:cs="Times New Roman"/>
          <w:sz w:val="24"/>
          <w:szCs w:val="24"/>
        </w:rPr>
        <w:t>competition</w:t>
      </w:r>
      <w:r w:rsidR="00E86E3C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2D66A7" w:rsidRPr="00BE2C21">
        <w:rPr>
          <w:rFonts w:ascii="Times New Roman" w:hAnsi="Times New Roman" w:cs="Times New Roman"/>
          <w:sz w:val="24"/>
          <w:szCs w:val="24"/>
        </w:rPr>
        <w:t>studies</w:t>
      </w:r>
      <w:r w:rsidR="00F1515D" w:rsidRPr="00BE2C21">
        <w:rPr>
          <w:rFonts w:ascii="Times New Roman" w:hAnsi="Times New Roman" w:cs="Times New Roman"/>
          <w:sz w:val="24"/>
          <w:szCs w:val="24"/>
        </w:rPr>
        <w:t xml:space="preserve"> (Figure </w:t>
      </w:r>
      <w:r w:rsidR="00083AF8">
        <w:rPr>
          <w:rFonts w:ascii="Times New Roman" w:hAnsi="Times New Roman" w:cs="Times New Roman"/>
          <w:sz w:val="24"/>
          <w:szCs w:val="24"/>
        </w:rPr>
        <w:t>4</w:t>
      </w:r>
      <w:r w:rsidR="00F1515D" w:rsidRPr="00BE2C21">
        <w:rPr>
          <w:rFonts w:ascii="Times New Roman" w:hAnsi="Times New Roman" w:cs="Times New Roman"/>
          <w:sz w:val="24"/>
          <w:szCs w:val="24"/>
        </w:rPr>
        <w:t>)</w:t>
      </w:r>
      <w:r w:rsidR="002D66A7" w:rsidRPr="00BE2C21">
        <w:rPr>
          <w:rFonts w:ascii="Times New Roman" w:hAnsi="Times New Roman" w:cs="Times New Roman"/>
          <w:sz w:val="24"/>
          <w:szCs w:val="24"/>
        </w:rPr>
        <w:t>. Th</w:t>
      </w:r>
      <w:r w:rsidR="00014D46">
        <w:rPr>
          <w:rFonts w:ascii="Times New Roman" w:hAnsi="Times New Roman" w:cs="Times New Roman"/>
          <w:sz w:val="24"/>
          <w:szCs w:val="24"/>
        </w:rPr>
        <w:t>e polyn</w:t>
      </w:r>
      <w:r w:rsidR="00324270">
        <w:rPr>
          <w:rFonts w:ascii="Times New Roman" w:hAnsi="Times New Roman" w:cs="Times New Roman"/>
          <w:sz w:val="24"/>
          <w:szCs w:val="24"/>
        </w:rPr>
        <w:t>o</w:t>
      </w:r>
      <w:r w:rsidR="00014D46">
        <w:rPr>
          <w:rFonts w:ascii="Times New Roman" w:hAnsi="Times New Roman" w:cs="Times New Roman"/>
          <w:sz w:val="24"/>
          <w:szCs w:val="24"/>
        </w:rPr>
        <w:t>m</w:t>
      </w:r>
      <w:r w:rsidR="00324270">
        <w:rPr>
          <w:rFonts w:ascii="Times New Roman" w:hAnsi="Times New Roman" w:cs="Times New Roman"/>
          <w:sz w:val="24"/>
          <w:szCs w:val="24"/>
        </w:rPr>
        <w:t>ial quadratic</w:t>
      </w:r>
      <w:r w:rsidR="002D66A7" w:rsidRPr="00BE2C21">
        <w:rPr>
          <w:rFonts w:ascii="Times New Roman" w:hAnsi="Times New Roman" w:cs="Times New Roman"/>
          <w:sz w:val="24"/>
          <w:szCs w:val="24"/>
        </w:rPr>
        <w:t xml:space="preserve"> curve </w:t>
      </w:r>
      <w:r w:rsidR="00E86E3C">
        <w:rPr>
          <w:rFonts w:ascii="Times New Roman" w:hAnsi="Times New Roman" w:cs="Times New Roman"/>
          <w:sz w:val="24"/>
          <w:szCs w:val="24"/>
        </w:rPr>
        <w:t xml:space="preserve">is </w:t>
      </w:r>
      <w:r w:rsidR="002D66A7" w:rsidRPr="00BE2C21">
        <w:rPr>
          <w:rFonts w:ascii="Times New Roman" w:hAnsi="Times New Roman" w:cs="Times New Roman"/>
          <w:sz w:val="24"/>
          <w:szCs w:val="24"/>
        </w:rPr>
        <w:t xml:space="preserve">symmetric around its </w:t>
      </w:r>
      <w:r w:rsidR="009B5AFD">
        <w:rPr>
          <w:rFonts w:ascii="Times New Roman" w:hAnsi="Times New Roman" w:cs="Times New Roman"/>
          <w:sz w:val="24"/>
          <w:szCs w:val="24"/>
        </w:rPr>
        <w:t xml:space="preserve">maximum </w:t>
      </w:r>
      <w:r w:rsidR="00A35A74">
        <w:rPr>
          <w:rFonts w:ascii="Times New Roman" w:hAnsi="Times New Roman" w:cs="Times New Roman"/>
          <w:sz w:val="24"/>
          <w:szCs w:val="24"/>
        </w:rPr>
        <w:t>response</w:t>
      </w:r>
      <w:r w:rsidR="00851DE3">
        <w:rPr>
          <w:rFonts w:ascii="Times New Roman" w:hAnsi="Times New Roman" w:cs="Times New Roman"/>
          <w:sz w:val="24"/>
          <w:szCs w:val="24"/>
        </w:rPr>
        <w:t xml:space="preserve"> </w:t>
      </w:r>
      <w:r w:rsidR="009B5AFD">
        <w:rPr>
          <w:rFonts w:ascii="Times New Roman" w:hAnsi="Times New Roman" w:cs="Times New Roman"/>
          <w:sz w:val="24"/>
          <w:szCs w:val="24"/>
        </w:rPr>
        <w:t>value</w:t>
      </w:r>
      <w:r w:rsidR="002D66A7" w:rsidRPr="00BE2C21">
        <w:rPr>
          <w:rFonts w:ascii="Times New Roman" w:hAnsi="Times New Roman" w:cs="Times New Roman"/>
          <w:sz w:val="24"/>
          <w:szCs w:val="24"/>
        </w:rPr>
        <w:t>, which make</w:t>
      </w:r>
      <w:r w:rsidR="00543270" w:rsidRPr="00BE2C21">
        <w:rPr>
          <w:rFonts w:ascii="Times New Roman" w:hAnsi="Times New Roman" w:cs="Times New Roman"/>
          <w:sz w:val="24"/>
          <w:szCs w:val="24"/>
        </w:rPr>
        <w:t>s</w:t>
      </w:r>
      <w:r w:rsidR="002D66A7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851DE3">
        <w:rPr>
          <w:rFonts w:ascii="Times New Roman" w:hAnsi="Times New Roman" w:cs="Times New Roman"/>
          <w:sz w:val="24"/>
          <w:szCs w:val="24"/>
        </w:rPr>
        <w:t xml:space="preserve">such </w:t>
      </w:r>
      <w:r w:rsidR="00543270" w:rsidRPr="00BE2C21">
        <w:rPr>
          <w:rFonts w:ascii="Times New Roman" w:hAnsi="Times New Roman" w:cs="Times New Roman"/>
          <w:sz w:val="24"/>
          <w:szCs w:val="24"/>
        </w:rPr>
        <w:t xml:space="preserve">response biologically </w:t>
      </w:r>
      <w:r w:rsidR="0000143C">
        <w:rPr>
          <w:rFonts w:ascii="Times New Roman" w:hAnsi="Times New Roman" w:cs="Times New Roman"/>
          <w:sz w:val="24"/>
          <w:szCs w:val="24"/>
        </w:rPr>
        <w:t>unlikely</w:t>
      </w:r>
      <w:r w:rsidR="00DF7E34" w:rsidRPr="00BE2C21">
        <w:rPr>
          <w:rFonts w:ascii="Times New Roman" w:hAnsi="Times New Roman" w:cs="Times New Roman"/>
          <w:sz w:val="24"/>
          <w:szCs w:val="24"/>
        </w:rPr>
        <w:t xml:space="preserve"> in</w:t>
      </w:r>
      <w:r w:rsidR="008C12DD">
        <w:rPr>
          <w:rFonts w:ascii="Times New Roman" w:hAnsi="Times New Roman" w:cs="Times New Roman"/>
          <w:sz w:val="24"/>
          <w:szCs w:val="24"/>
        </w:rPr>
        <w:t xml:space="preserve"> a</w:t>
      </w:r>
      <w:r w:rsidR="00DF7E34" w:rsidRPr="00BE2C21">
        <w:rPr>
          <w:rFonts w:ascii="Times New Roman" w:hAnsi="Times New Roman" w:cs="Times New Roman"/>
          <w:sz w:val="24"/>
          <w:szCs w:val="24"/>
        </w:rPr>
        <w:t xml:space="preserve"> crop-weed</w:t>
      </w:r>
      <w:r w:rsidR="00324270">
        <w:rPr>
          <w:rFonts w:ascii="Times New Roman" w:hAnsi="Times New Roman" w:cs="Times New Roman"/>
          <w:sz w:val="24"/>
          <w:szCs w:val="24"/>
        </w:rPr>
        <w:t xml:space="preserve"> relationship</w:t>
      </w:r>
      <w:r w:rsidR="001111B1">
        <w:rPr>
          <w:rFonts w:ascii="Times New Roman" w:hAnsi="Times New Roman" w:cs="Times New Roman"/>
          <w:sz w:val="24"/>
          <w:szCs w:val="24"/>
        </w:rPr>
        <w:t xml:space="preserve"> </w:t>
      </w:r>
      <w:r w:rsidR="001111B1" w:rsidRPr="00BE2C21">
        <w:rPr>
          <w:rFonts w:ascii="Times New Roman" w:hAnsi="Times New Roman" w:cs="Times New Roman"/>
          <w:sz w:val="24"/>
          <w:szCs w:val="24"/>
        </w:rPr>
        <w:t>(Figure 1B)</w:t>
      </w:r>
      <w:r w:rsidR="00543270" w:rsidRPr="00BE2C21">
        <w:rPr>
          <w:rFonts w:ascii="Times New Roman" w:hAnsi="Times New Roman" w:cs="Times New Roman"/>
          <w:sz w:val="24"/>
          <w:szCs w:val="24"/>
        </w:rPr>
        <w:t xml:space="preserve">. For </w:t>
      </w:r>
      <w:r w:rsidR="0000143C">
        <w:rPr>
          <w:rFonts w:ascii="Times New Roman" w:hAnsi="Times New Roman" w:cs="Times New Roman"/>
          <w:sz w:val="24"/>
          <w:szCs w:val="24"/>
        </w:rPr>
        <w:t>example</w:t>
      </w:r>
      <w:r w:rsidR="00543270" w:rsidRPr="00BE2C21">
        <w:rPr>
          <w:rFonts w:ascii="Times New Roman" w:hAnsi="Times New Roman" w:cs="Times New Roman"/>
          <w:sz w:val="24"/>
          <w:szCs w:val="24"/>
        </w:rPr>
        <w:t>, the maxim</w:t>
      </w:r>
      <w:r w:rsidR="001111B1">
        <w:rPr>
          <w:rFonts w:ascii="Times New Roman" w:hAnsi="Times New Roman" w:cs="Times New Roman"/>
          <w:sz w:val="24"/>
          <w:szCs w:val="24"/>
        </w:rPr>
        <w:t xml:space="preserve">um </w:t>
      </w:r>
      <w:r w:rsidR="00CF6FB3">
        <w:rPr>
          <w:rFonts w:ascii="Times New Roman" w:hAnsi="Times New Roman" w:cs="Times New Roman"/>
          <w:sz w:val="24"/>
          <w:szCs w:val="24"/>
        </w:rPr>
        <w:t>corn</w:t>
      </w:r>
      <w:r w:rsidR="0000143C">
        <w:rPr>
          <w:rFonts w:ascii="Times New Roman" w:hAnsi="Times New Roman" w:cs="Times New Roman"/>
          <w:sz w:val="24"/>
          <w:szCs w:val="24"/>
        </w:rPr>
        <w:t xml:space="preserve"> yield loss</w:t>
      </w:r>
      <w:r w:rsidR="001111B1">
        <w:rPr>
          <w:rFonts w:ascii="Times New Roman" w:hAnsi="Times New Roman" w:cs="Times New Roman"/>
          <w:sz w:val="24"/>
          <w:szCs w:val="24"/>
        </w:rPr>
        <w:t xml:space="preserve"> (%)</w:t>
      </w:r>
      <w:r w:rsidR="00543270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E86E3C">
        <w:rPr>
          <w:rFonts w:ascii="Times New Roman" w:hAnsi="Times New Roman" w:cs="Times New Roman"/>
          <w:sz w:val="24"/>
          <w:szCs w:val="24"/>
        </w:rPr>
        <w:t xml:space="preserve">is </w:t>
      </w:r>
      <w:r w:rsidR="0000143C">
        <w:rPr>
          <w:rFonts w:ascii="Times New Roman" w:hAnsi="Times New Roman" w:cs="Times New Roman"/>
          <w:sz w:val="24"/>
          <w:szCs w:val="24"/>
        </w:rPr>
        <w:t>lower at four plants pot</w:t>
      </w:r>
      <w:r w:rsidR="0000143C" w:rsidRPr="0000143C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00143C">
        <w:rPr>
          <w:rFonts w:ascii="Times New Roman" w:hAnsi="Times New Roman" w:cs="Times New Roman"/>
          <w:sz w:val="24"/>
          <w:szCs w:val="24"/>
        </w:rPr>
        <w:t xml:space="preserve"> than in three plants pot</w:t>
      </w:r>
      <w:r w:rsidR="0000143C" w:rsidRPr="0000143C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00143C">
        <w:rPr>
          <w:rFonts w:ascii="Times New Roman" w:hAnsi="Times New Roman" w:cs="Times New Roman"/>
          <w:sz w:val="24"/>
          <w:szCs w:val="24"/>
        </w:rPr>
        <w:t xml:space="preserve"> (Figure 2).</w:t>
      </w:r>
      <w:r w:rsidR="00324270">
        <w:rPr>
          <w:rFonts w:ascii="Times New Roman" w:hAnsi="Times New Roman" w:cs="Times New Roman"/>
          <w:sz w:val="24"/>
          <w:szCs w:val="24"/>
        </w:rPr>
        <w:t xml:space="preserve"> </w:t>
      </w:r>
      <w:r w:rsidR="007F064D" w:rsidRPr="00BE2C21">
        <w:rPr>
          <w:rFonts w:ascii="Times New Roman" w:hAnsi="Times New Roman" w:cs="Times New Roman"/>
          <w:sz w:val="24"/>
          <w:szCs w:val="24"/>
        </w:rPr>
        <w:t>Therefore, a po</w:t>
      </w:r>
      <w:r w:rsidR="00F7530B" w:rsidRPr="00BE2C21">
        <w:rPr>
          <w:rFonts w:ascii="Times New Roman" w:hAnsi="Times New Roman" w:cs="Times New Roman"/>
          <w:sz w:val="24"/>
          <w:szCs w:val="24"/>
        </w:rPr>
        <w:t xml:space="preserve">lynomial quadratic curve should </w:t>
      </w:r>
      <w:r w:rsidR="007D105D">
        <w:rPr>
          <w:rFonts w:ascii="Times New Roman" w:hAnsi="Times New Roman" w:cs="Times New Roman"/>
          <w:sz w:val="24"/>
          <w:szCs w:val="24"/>
        </w:rPr>
        <w:t xml:space="preserve">not </w:t>
      </w:r>
      <w:r w:rsidR="009F66FE" w:rsidRPr="00BE2C21">
        <w:rPr>
          <w:rFonts w:ascii="Times New Roman" w:hAnsi="Times New Roman" w:cs="Times New Roman"/>
          <w:sz w:val="24"/>
          <w:szCs w:val="24"/>
        </w:rPr>
        <w:t xml:space="preserve">be </w:t>
      </w:r>
      <w:r w:rsidR="00F7530B" w:rsidRPr="00BE2C21">
        <w:rPr>
          <w:rFonts w:ascii="Times New Roman" w:hAnsi="Times New Roman" w:cs="Times New Roman"/>
          <w:sz w:val="24"/>
          <w:szCs w:val="24"/>
        </w:rPr>
        <w:t>encouraged</w:t>
      </w:r>
      <w:r w:rsidR="007F064D" w:rsidRPr="00BE2C21">
        <w:rPr>
          <w:rFonts w:ascii="Times New Roman" w:hAnsi="Times New Roman" w:cs="Times New Roman"/>
          <w:sz w:val="24"/>
          <w:szCs w:val="24"/>
        </w:rPr>
        <w:t xml:space="preserve"> to fit regression in </w:t>
      </w:r>
      <w:r w:rsidR="00F7530B" w:rsidRPr="00BE2C21">
        <w:rPr>
          <w:rFonts w:ascii="Times New Roman" w:hAnsi="Times New Roman" w:cs="Times New Roman"/>
          <w:sz w:val="24"/>
          <w:szCs w:val="24"/>
        </w:rPr>
        <w:t>competition studies.</w:t>
      </w:r>
      <w:r w:rsidR="007F064D" w:rsidRPr="00BE2C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5F90E7" w14:textId="2D22F463" w:rsidR="00BD211B" w:rsidRDefault="00BD211B" w:rsidP="00BD211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crop-weed relationship studies, </w:t>
      </w:r>
      <w:r w:rsidR="00C6443D">
        <w:rPr>
          <w:rFonts w:ascii="Times New Roman" w:hAnsi="Times New Roman" w:cs="Times New Roman"/>
          <w:sz w:val="24"/>
          <w:szCs w:val="24"/>
        </w:rPr>
        <w:t>because of wrongly</w:t>
      </w:r>
      <w:r w:rsidR="0072641A">
        <w:rPr>
          <w:rFonts w:ascii="Times New Roman" w:hAnsi="Times New Roman" w:cs="Times New Roman"/>
          <w:sz w:val="24"/>
          <w:szCs w:val="24"/>
        </w:rPr>
        <w:t xml:space="preserve"> R</w:t>
      </w:r>
      <w:r w:rsidR="0072641A" w:rsidRPr="007264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2641A">
        <w:rPr>
          <w:rFonts w:ascii="Times New Roman" w:hAnsi="Times New Roman" w:cs="Times New Roman"/>
          <w:sz w:val="24"/>
          <w:szCs w:val="24"/>
        </w:rPr>
        <w:t xml:space="preserve"> model selection, </w:t>
      </w:r>
      <w:r>
        <w:rPr>
          <w:rFonts w:ascii="Times New Roman" w:hAnsi="Times New Roman" w:cs="Times New Roman"/>
          <w:sz w:val="24"/>
          <w:szCs w:val="24"/>
        </w:rPr>
        <w:t>it is common to find multiple equation</w:t>
      </w:r>
      <w:r w:rsidR="00491A7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fitting response variable</w:t>
      </w:r>
      <w:r w:rsidR="0072641A">
        <w:rPr>
          <w:rFonts w:ascii="Times New Roman" w:hAnsi="Times New Roman" w:cs="Times New Roman"/>
          <w:sz w:val="24"/>
          <w:szCs w:val="24"/>
        </w:rPr>
        <w:t>s</w:t>
      </w:r>
      <w:r w:rsidR="00491A7C">
        <w:rPr>
          <w:rFonts w:ascii="Times New Roman" w:hAnsi="Times New Roman" w:cs="Times New Roman"/>
          <w:sz w:val="24"/>
          <w:szCs w:val="24"/>
        </w:rPr>
        <w:t xml:space="preserve"> </w:t>
      </w:r>
      <w:r w:rsidR="00491A7C">
        <w:rPr>
          <w:rFonts w:ascii="Times New Roman" w:hAnsi="Times New Roman" w:cs="Times New Roman"/>
          <w:sz w:val="24"/>
          <w:szCs w:val="24"/>
        </w:rPr>
        <w:fldChar w:fldCharType="begin"/>
      </w:r>
      <w:r w:rsidR="00C6443D">
        <w:rPr>
          <w:rFonts w:ascii="Times New Roman" w:hAnsi="Times New Roman" w:cs="Times New Roman"/>
          <w:sz w:val="24"/>
          <w:szCs w:val="24"/>
        </w:rPr>
        <w:instrText>ADDIN RW.CITE{{309 Silva,DanielValadão 2015; 359 Ferreira,EvanderAlves 2015}}</w:instrText>
      </w:r>
      <w:r w:rsidR="00491A7C">
        <w:rPr>
          <w:rFonts w:ascii="Times New Roman" w:hAnsi="Times New Roman" w:cs="Times New Roman"/>
          <w:sz w:val="24"/>
          <w:szCs w:val="24"/>
        </w:rPr>
        <w:fldChar w:fldCharType="separate"/>
      </w:r>
      <w:r w:rsidR="00C6443D" w:rsidRPr="00C6443D">
        <w:rPr>
          <w:rFonts w:ascii="Times New Roman" w:hAnsi="Times New Roman" w:cs="Times New Roman"/>
          <w:sz w:val="24"/>
          <w:szCs w:val="24"/>
        </w:rPr>
        <w:t>(Ferreira et al. 2015; Silva et al. 2015)</w:t>
      </w:r>
      <w:r w:rsidR="00491A7C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  <w:r w:rsidR="007264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example, in a study of two weed species </w:t>
      </w:r>
      <w:r w:rsidR="0072641A">
        <w:rPr>
          <w:rFonts w:ascii="Times New Roman" w:hAnsi="Times New Roman" w:cs="Times New Roman"/>
          <w:sz w:val="24"/>
          <w:szCs w:val="24"/>
        </w:rPr>
        <w:t xml:space="preserve">in competition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72641A">
        <w:rPr>
          <w:rFonts w:ascii="Times New Roman" w:hAnsi="Times New Roman" w:cs="Times New Roman"/>
          <w:sz w:val="24"/>
          <w:szCs w:val="24"/>
        </w:rPr>
        <w:t>neotropical trees</w:t>
      </w:r>
      <w:r w:rsidR="00C6443D">
        <w:rPr>
          <w:rFonts w:ascii="Times New Roman" w:hAnsi="Times New Roman" w:cs="Times New Roman"/>
          <w:sz w:val="24"/>
          <w:szCs w:val="24"/>
        </w:rPr>
        <w:t>.</w:t>
      </w:r>
      <w:r w:rsidR="0072641A">
        <w:rPr>
          <w:rFonts w:ascii="Times New Roman" w:hAnsi="Times New Roman" w:cs="Times New Roman"/>
          <w:sz w:val="24"/>
          <w:szCs w:val="24"/>
        </w:rPr>
        <w:t xml:space="preserve"> </w:t>
      </w:r>
      <w:r w:rsidR="00C6443D">
        <w:rPr>
          <w:rFonts w:ascii="Times New Roman" w:hAnsi="Times New Roman" w:cs="Times New Roman"/>
          <w:sz w:val="24"/>
          <w:szCs w:val="24"/>
        </w:rPr>
        <w:t xml:space="preserve">Two different equations (one for each weed species) </w:t>
      </w:r>
      <w:r w:rsidR="00491A7C">
        <w:rPr>
          <w:rFonts w:ascii="Times New Roman" w:hAnsi="Times New Roman" w:cs="Times New Roman"/>
          <w:sz w:val="24"/>
          <w:szCs w:val="24"/>
        </w:rPr>
        <w:t>was fitted</w:t>
      </w:r>
      <w:r w:rsidR="0072641A">
        <w:rPr>
          <w:rFonts w:ascii="Times New Roman" w:hAnsi="Times New Roman" w:cs="Times New Roman"/>
          <w:sz w:val="24"/>
          <w:szCs w:val="24"/>
        </w:rPr>
        <w:t xml:space="preserve"> </w:t>
      </w:r>
      <w:r w:rsidR="00C6443D">
        <w:rPr>
          <w:rFonts w:ascii="Times New Roman" w:hAnsi="Times New Roman" w:cs="Times New Roman"/>
          <w:sz w:val="24"/>
          <w:szCs w:val="24"/>
        </w:rPr>
        <w:t xml:space="preserve">to </w:t>
      </w:r>
      <w:r w:rsidR="00C6443D" w:rsidRPr="008779E3">
        <w:rPr>
          <w:rFonts w:ascii="Times New Roman" w:hAnsi="Times New Roman" w:cs="Times New Roman"/>
          <w:noProof/>
          <w:sz w:val="24"/>
          <w:szCs w:val="24"/>
        </w:rPr>
        <w:t>describe</w:t>
      </w:r>
      <w:r w:rsidR="00C6443D">
        <w:rPr>
          <w:rFonts w:ascii="Times New Roman" w:hAnsi="Times New Roman" w:cs="Times New Roman"/>
          <w:sz w:val="24"/>
          <w:szCs w:val="24"/>
        </w:rPr>
        <w:t xml:space="preserve"> the biomass (g) of </w:t>
      </w:r>
      <w:r w:rsidR="00C6443D" w:rsidRPr="00C6443D">
        <w:rPr>
          <w:rFonts w:ascii="Times New Roman" w:hAnsi="Times New Roman" w:cs="Times New Roman"/>
          <w:i/>
          <w:sz w:val="24"/>
          <w:szCs w:val="24"/>
        </w:rPr>
        <w:t xml:space="preserve">Senegalia </w:t>
      </w:r>
      <w:r w:rsidR="00C6443D" w:rsidRPr="00C6443D">
        <w:rPr>
          <w:rFonts w:ascii="Times New Roman" w:hAnsi="Times New Roman" w:cs="Times New Roman"/>
          <w:i/>
          <w:sz w:val="24"/>
          <w:szCs w:val="24"/>
        </w:rPr>
        <w:lastRenderedPageBreak/>
        <w:t>polyphylla</w:t>
      </w:r>
      <w:r w:rsidR="00C6443D">
        <w:rPr>
          <w:rFonts w:ascii="Times New Roman" w:hAnsi="Times New Roman" w:cs="Times New Roman"/>
          <w:sz w:val="24"/>
          <w:szCs w:val="24"/>
        </w:rPr>
        <w:t xml:space="preserve"> </w:t>
      </w:r>
      <w:r w:rsidR="0072641A">
        <w:rPr>
          <w:rFonts w:ascii="Times New Roman" w:hAnsi="Times New Roman" w:cs="Times New Roman"/>
          <w:sz w:val="24"/>
          <w:szCs w:val="24"/>
        </w:rPr>
        <w:fldChar w:fldCharType="begin"/>
      </w:r>
      <w:r w:rsidR="0072641A">
        <w:rPr>
          <w:rFonts w:ascii="Times New Roman" w:hAnsi="Times New Roman" w:cs="Times New Roman"/>
          <w:sz w:val="24"/>
          <w:szCs w:val="24"/>
        </w:rPr>
        <w:instrText>ADDIN RW.CITE{{333 Monquero,PatríciaAndrea 2015}}</w:instrText>
      </w:r>
      <w:r w:rsidR="0072641A">
        <w:rPr>
          <w:rFonts w:ascii="Times New Roman" w:hAnsi="Times New Roman" w:cs="Times New Roman"/>
          <w:sz w:val="24"/>
          <w:szCs w:val="24"/>
        </w:rPr>
        <w:fldChar w:fldCharType="separate"/>
      </w:r>
      <w:r w:rsidR="0072641A" w:rsidRPr="0072641A">
        <w:rPr>
          <w:rFonts w:ascii="Times New Roman" w:hAnsi="Times New Roman" w:cs="Times New Roman"/>
          <w:sz w:val="24"/>
          <w:szCs w:val="24"/>
        </w:rPr>
        <w:t>(Monquero et al. 2015)</w:t>
      </w:r>
      <w:r w:rsidR="0072641A">
        <w:rPr>
          <w:rFonts w:ascii="Times New Roman" w:hAnsi="Times New Roman" w:cs="Times New Roman"/>
          <w:sz w:val="24"/>
          <w:szCs w:val="24"/>
        </w:rPr>
        <w:fldChar w:fldCharType="end"/>
      </w:r>
      <w:r w:rsidR="0072641A">
        <w:rPr>
          <w:rFonts w:ascii="Times New Roman" w:hAnsi="Times New Roman" w:cs="Times New Roman"/>
          <w:sz w:val="24"/>
          <w:szCs w:val="24"/>
        </w:rPr>
        <w:t>.</w:t>
      </w:r>
      <w:r w:rsidR="00C6443D">
        <w:rPr>
          <w:rFonts w:ascii="Times New Roman" w:hAnsi="Times New Roman" w:cs="Times New Roman"/>
          <w:sz w:val="24"/>
          <w:szCs w:val="24"/>
        </w:rPr>
        <w:t xml:space="preserve"> </w:t>
      </w:r>
      <w:r w:rsidR="00614960">
        <w:rPr>
          <w:rFonts w:ascii="Times New Roman" w:hAnsi="Times New Roman" w:cs="Times New Roman"/>
          <w:sz w:val="24"/>
          <w:szCs w:val="24"/>
        </w:rPr>
        <w:t xml:space="preserve">In the same manuscript, other equations </w:t>
      </w:r>
      <w:r w:rsidR="00614960" w:rsidRPr="008779E3">
        <w:rPr>
          <w:rFonts w:ascii="Times New Roman" w:hAnsi="Times New Roman" w:cs="Times New Roman"/>
          <w:noProof/>
          <w:sz w:val="24"/>
          <w:szCs w:val="24"/>
        </w:rPr>
        <w:t>w</w:t>
      </w:r>
      <w:r w:rsidR="008779E3">
        <w:rPr>
          <w:rFonts w:ascii="Times New Roman" w:hAnsi="Times New Roman" w:cs="Times New Roman"/>
          <w:noProof/>
          <w:sz w:val="24"/>
          <w:szCs w:val="24"/>
        </w:rPr>
        <w:t>ere</w:t>
      </w:r>
      <w:r w:rsidR="00614960">
        <w:rPr>
          <w:rFonts w:ascii="Times New Roman" w:hAnsi="Times New Roman" w:cs="Times New Roman"/>
          <w:sz w:val="24"/>
          <w:szCs w:val="24"/>
        </w:rPr>
        <w:t xml:space="preserve"> used to describe different response variables. </w:t>
      </w:r>
      <w:r w:rsidR="00C6443D">
        <w:rPr>
          <w:rFonts w:ascii="Times New Roman" w:hAnsi="Times New Roman" w:cs="Times New Roman"/>
          <w:sz w:val="24"/>
          <w:szCs w:val="24"/>
        </w:rPr>
        <w:t xml:space="preserve">Equations have different </w:t>
      </w:r>
      <w:r w:rsidR="00C6443D" w:rsidRPr="008779E3">
        <w:rPr>
          <w:rFonts w:ascii="Times New Roman" w:hAnsi="Times New Roman" w:cs="Times New Roman"/>
          <w:noProof/>
          <w:sz w:val="24"/>
          <w:szCs w:val="24"/>
        </w:rPr>
        <w:t>parameters</w:t>
      </w:r>
      <w:r w:rsidR="008779E3">
        <w:rPr>
          <w:rFonts w:ascii="Times New Roman" w:hAnsi="Times New Roman" w:cs="Times New Roman"/>
          <w:noProof/>
          <w:sz w:val="24"/>
          <w:szCs w:val="24"/>
        </w:rPr>
        <w:t>,</w:t>
      </w:r>
      <w:r w:rsidR="00C6443D">
        <w:rPr>
          <w:rFonts w:ascii="Times New Roman" w:hAnsi="Times New Roman" w:cs="Times New Roman"/>
          <w:sz w:val="24"/>
          <w:szCs w:val="24"/>
        </w:rPr>
        <w:t xml:space="preserve"> and it would </w:t>
      </w:r>
      <w:r w:rsidR="00614960">
        <w:rPr>
          <w:rFonts w:ascii="Times New Roman" w:hAnsi="Times New Roman" w:cs="Times New Roman"/>
          <w:sz w:val="24"/>
          <w:szCs w:val="24"/>
        </w:rPr>
        <w:t>make difficult to compare the competitive effect of weeds.</w:t>
      </w:r>
    </w:p>
    <w:p w14:paraId="1499DFFA" w14:textId="5DF31623" w:rsidR="00077119" w:rsidRPr="00BE2C21" w:rsidRDefault="00CF6FB3" w:rsidP="00CF6FB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F6FB3">
        <w:rPr>
          <w:rFonts w:ascii="Times New Roman" w:eastAsiaTheme="minorEastAsia" w:hAnsi="Times New Roman" w:cs="Times New Roman"/>
          <w:b/>
          <w:sz w:val="24"/>
          <w:szCs w:val="24"/>
        </w:rPr>
        <w:t>Weed competition with corn model (nested) selection.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A4820">
        <w:rPr>
          <w:rFonts w:ascii="Times New Roman" w:hAnsi="Times New Roman" w:cs="Times New Roman"/>
          <w:sz w:val="24"/>
          <w:szCs w:val="24"/>
        </w:rPr>
        <w:t xml:space="preserve">We rejected </w:t>
      </w:r>
      <w:r w:rsidR="002E02F8">
        <w:rPr>
          <w:rFonts w:ascii="Times New Roman" w:hAnsi="Times New Roman" w:cs="Times New Roman"/>
          <w:sz w:val="24"/>
          <w:szCs w:val="24"/>
        </w:rPr>
        <w:t>the null</w:t>
      </w:r>
      <w:r w:rsidR="002E02F8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077119" w:rsidRPr="00BE2C21">
        <w:rPr>
          <w:rFonts w:ascii="Times New Roman" w:hAnsi="Times New Roman" w:cs="Times New Roman"/>
          <w:sz w:val="24"/>
          <w:szCs w:val="24"/>
        </w:rPr>
        <w:t xml:space="preserve">hypothesis that </w:t>
      </w:r>
      <w:r w:rsidR="00077119" w:rsidRPr="00BE2C21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077119"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 w:rsidR="00077119" w:rsidRPr="00BE2C21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077119" w:rsidRPr="00BE2C21">
        <w:rPr>
          <w:rFonts w:ascii="Times New Roman" w:hAnsi="Times New Roman" w:cs="Times New Roman"/>
          <w:sz w:val="24"/>
          <w:szCs w:val="24"/>
        </w:rPr>
        <w:t xml:space="preserve"> compete similarly in </w:t>
      </w:r>
      <w:r>
        <w:rPr>
          <w:rFonts w:ascii="Times New Roman" w:hAnsi="Times New Roman" w:cs="Times New Roman"/>
          <w:sz w:val="24"/>
          <w:szCs w:val="24"/>
        </w:rPr>
        <w:t>corn</w:t>
      </w:r>
      <w:r w:rsidR="008A4820">
        <w:rPr>
          <w:rFonts w:ascii="Times New Roman" w:hAnsi="Times New Roman" w:cs="Times New Roman"/>
          <w:sz w:val="24"/>
          <w:szCs w:val="24"/>
        </w:rPr>
        <w:t xml:space="preserve"> (Table </w:t>
      </w:r>
      <w:r w:rsidR="00FD1675">
        <w:rPr>
          <w:rFonts w:ascii="Times New Roman" w:hAnsi="Times New Roman" w:cs="Times New Roman"/>
          <w:sz w:val="24"/>
          <w:szCs w:val="24"/>
        </w:rPr>
        <w:t>5</w:t>
      </w:r>
      <w:r w:rsidR="008A4820">
        <w:rPr>
          <w:rFonts w:ascii="Times New Roman" w:hAnsi="Times New Roman" w:cs="Times New Roman"/>
          <w:sz w:val="24"/>
          <w:szCs w:val="24"/>
        </w:rPr>
        <w:t>).</w:t>
      </w:r>
      <w:r w:rsidR="00077119" w:rsidRPr="00BE2C21">
        <w:rPr>
          <w:rFonts w:ascii="Times New Roman" w:hAnsi="Times New Roman" w:cs="Times New Roman"/>
          <w:sz w:val="24"/>
          <w:szCs w:val="24"/>
        </w:rPr>
        <w:t xml:space="preserve"> The </w:t>
      </w:r>
      <w:r w:rsidR="001111B1">
        <w:rPr>
          <w:rFonts w:ascii="Times New Roman" w:hAnsi="Times New Roman" w:cs="Times New Roman"/>
          <w:sz w:val="24"/>
          <w:szCs w:val="24"/>
        </w:rPr>
        <w:t>F-test indicate</w:t>
      </w:r>
      <w:r w:rsidR="00E86E3C">
        <w:rPr>
          <w:rFonts w:ascii="Times New Roman" w:hAnsi="Times New Roman" w:cs="Times New Roman"/>
          <w:sz w:val="24"/>
          <w:szCs w:val="24"/>
        </w:rPr>
        <w:t>d</w:t>
      </w:r>
      <w:r w:rsidR="001111B1">
        <w:rPr>
          <w:rFonts w:ascii="Times New Roman" w:hAnsi="Times New Roman" w:cs="Times New Roman"/>
          <w:sz w:val="24"/>
          <w:szCs w:val="24"/>
        </w:rPr>
        <w:t xml:space="preserve"> that </w:t>
      </w:r>
      <w:r w:rsidR="00077119" w:rsidRPr="00BE2C21">
        <w:rPr>
          <w:rFonts w:ascii="Times New Roman" w:hAnsi="Times New Roman" w:cs="Times New Roman"/>
          <w:sz w:val="24"/>
          <w:szCs w:val="24"/>
        </w:rPr>
        <w:t xml:space="preserve">competition of </w:t>
      </w:r>
      <w:r w:rsidR="00077119" w:rsidRPr="00BE2C21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077119" w:rsidRPr="00BE2C21">
        <w:rPr>
          <w:rFonts w:ascii="Times New Roman" w:hAnsi="Times New Roman" w:cs="Times New Roman"/>
          <w:sz w:val="24"/>
          <w:szCs w:val="24"/>
        </w:rPr>
        <w:t xml:space="preserve"> was </w:t>
      </w:r>
      <w:r w:rsidR="0044262E">
        <w:rPr>
          <w:rFonts w:ascii="Times New Roman" w:hAnsi="Times New Roman" w:cs="Times New Roman"/>
          <w:sz w:val="24"/>
          <w:szCs w:val="24"/>
        </w:rPr>
        <w:t>lower</w:t>
      </w:r>
      <w:r w:rsidR="00077119" w:rsidRPr="00BE2C21">
        <w:rPr>
          <w:rFonts w:ascii="Times New Roman" w:hAnsi="Times New Roman" w:cs="Times New Roman"/>
          <w:sz w:val="24"/>
          <w:szCs w:val="24"/>
        </w:rPr>
        <w:t xml:space="preserve"> than </w:t>
      </w:r>
      <w:r w:rsidR="00077119" w:rsidRPr="00BE2C21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077119" w:rsidRPr="00BE2C21">
        <w:rPr>
          <w:rFonts w:ascii="Times New Roman" w:hAnsi="Times New Roman" w:cs="Times New Roman"/>
          <w:sz w:val="24"/>
          <w:szCs w:val="24"/>
        </w:rPr>
        <w:t xml:space="preserve"> at low densities, but similar at higher densities (Figure </w:t>
      </w:r>
      <w:r w:rsidR="0044262E">
        <w:rPr>
          <w:rFonts w:ascii="Times New Roman" w:hAnsi="Times New Roman" w:cs="Times New Roman"/>
          <w:sz w:val="24"/>
          <w:szCs w:val="24"/>
        </w:rPr>
        <w:t>5</w:t>
      </w:r>
      <w:r w:rsidR="00077119" w:rsidRPr="00BE2C21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E3236BC" w14:textId="1541C38A" w:rsidR="00077119" w:rsidRDefault="00077119" w:rsidP="0007711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E2C2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 complete review of model parameter </w:t>
      </w:r>
      <w:r w:rsidRPr="00776F7F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8779E3">
        <w:rPr>
          <w:rFonts w:ascii="Times New Roman" w:hAnsi="Times New Roman" w:cs="Times New Roman"/>
          <w:i/>
          <w:noProof/>
          <w:sz w:val="24"/>
          <w:szCs w:val="24"/>
        </w:rPr>
        <w:t>A</w:t>
      </w:r>
      <w:r w:rsidRPr="008779E3">
        <w:rPr>
          <w:rFonts w:ascii="Times New Roman" w:hAnsi="Times New Roman" w:cs="Times New Roman"/>
          <w:noProof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the rectangular hyperbola is </w:t>
      </w:r>
      <w:r w:rsidRPr="00BE2C21">
        <w:rPr>
          <w:rFonts w:ascii="Times New Roman" w:hAnsi="Times New Roman" w:cs="Times New Roman"/>
          <w:sz w:val="24"/>
          <w:szCs w:val="24"/>
        </w:rPr>
        <w:t>provide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Pr="00BE2C21">
        <w:rPr>
          <w:rFonts w:ascii="Times New Roman" w:hAnsi="Times New Roman" w:cs="Times New Roman"/>
          <w:sz w:val="24"/>
          <w:szCs w:val="24"/>
        </w:rPr>
        <w:t xml:space="preserve">a </w:t>
      </w:r>
      <w:r w:rsidRPr="00BE2C21">
        <w:rPr>
          <w:rFonts w:ascii="Times New Roman" w:hAnsi="Times New Roman" w:cs="Times New Roman"/>
          <w:sz w:val="24"/>
          <w:szCs w:val="24"/>
        </w:rPr>
        <w:fldChar w:fldCharType="begin"/>
      </w:r>
      <w:r w:rsidRPr="00BE2C21">
        <w:rPr>
          <w:rFonts w:ascii="Times New Roman" w:hAnsi="Times New Roman" w:cs="Times New Roman"/>
          <w:sz w:val="24"/>
          <w:szCs w:val="24"/>
        </w:rPr>
        <w:instrText>ADDIN RW.CITE{{175 Cousens,Roger 1985}}</w:instrText>
      </w:r>
      <w:r w:rsidRPr="00BE2C21">
        <w:rPr>
          <w:rFonts w:ascii="Times New Roman" w:hAnsi="Times New Roman" w:cs="Times New Roman"/>
          <w:sz w:val="24"/>
          <w:szCs w:val="24"/>
        </w:rPr>
        <w:fldChar w:fldCharType="separate"/>
      </w:r>
      <w:r w:rsidR="00614960" w:rsidRPr="00614960">
        <w:rPr>
          <w:rFonts w:ascii="Times New Roman" w:hAnsi="Times New Roman" w:cs="Times New Roman"/>
          <w:sz w:val="24"/>
          <w:szCs w:val="24"/>
        </w:rPr>
        <w:t>(Cousens 1985)</w:t>
      </w:r>
      <w:r w:rsidRPr="00BE2C21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21047E">
        <w:rPr>
          <w:rFonts w:ascii="Times New Roman" w:hAnsi="Times New Roman" w:cs="Times New Roman"/>
          <w:noProof/>
          <w:sz w:val="24"/>
          <w:szCs w:val="24"/>
        </w:rPr>
        <w:t>Also</w:t>
      </w:r>
      <w:r w:rsidRPr="00BE2C21">
        <w:rPr>
          <w:rFonts w:ascii="Times New Roman" w:hAnsi="Times New Roman" w:cs="Times New Roman"/>
          <w:sz w:val="24"/>
          <w:szCs w:val="24"/>
        </w:rPr>
        <w:t xml:space="preserve">, this model is recommended for crop-weed studies in weed </w:t>
      </w:r>
      <w:r>
        <w:rPr>
          <w:rFonts w:ascii="Times New Roman" w:hAnsi="Times New Roman" w:cs="Times New Roman"/>
          <w:sz w:val="24"/>
          <w:szCs w:val="24"/>
        </w:rPr>
        <w:t>research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BE2C21">
        <w:rPr>
          <w:rFonts w:ascii="Times New Roman" w:hAnsi="Times New Roman" w:cs="Times New Roman"/>
          <w:sz w:val="24"/>
          <w:szCs w:val="24"/>
        </w:rPr>
        <w:fldChar w:fldCharType="begin"/>
      </w:r>
      <w:r w:rsidRPr="00BE2C21">
        <w:rPr>
          <w:rFonts w:ascii="Times New Roman" w:hAnsi="Times New Roman" w:cs="Times New Roman"/>
          <w:sz w:val="24"/>
          <w:szCs w:val="24"/>
        </w:rPr>
        <w:instrText>ADDIN RW.CITE{{174 Swanton,ClarenceJ 2015; 312 Ritz,Christian 2015}}</w:instrText>
      </w:r>
      <w:r w:rsidRPr="00BE2C21">
        <w:rPr>
          <w:rFonts w:ascii="Times New Roman" w:hAnsi="Times New Roman" w:cs="Times New Roman"/>
          <w:sz w:val="24"/>
          <w:szCs w:val="24"/>
        </w:rPr>
        <w:fldChar w:fldCharType="separate"/>
      </w:r>
      <w:r w:rsidRPr="00BE2C21">
        <w:rPr>
          <w:rFonts w:ascii="Times New Roman" w:hAnsi="Times New Roman" w:cs="Times New Roman"/>
          <w:sz w:val="24"/>
          <w:szCs w:val="24"/>
        </w:rPr>
        <w:t>(Ritz et al. 2015; Swanton et al. 2015)</w:t>
      </w:r>
      <w:r w:rsidRPr="00BE2C21">
        <w:rPr>
          <w:rFonts w:ascii="Times New Roman" w:hAnsi="Times New Roman" w:cs="Times New Roman"/>
          <w:sz w:val="24"/>
          <w:szCs w:val="24"/>
        </w:rPr>
        <w:fldChar w:fldCharType="end"/>
      </w:r>
      <w:r w:rsidRPr="00BE2C21">
        <w:rPr>
          <w:rFonts w:ascii="Times New Roman" w:hAnsi="Times New Roman" w:cs="Times New Roman"/>
          <w:sz w:val="24"/>
          <w:szCs w:val="24"/>
        </w:rPr>
        <w:t>. Many authors have used this model to answer their research questions</w:t>
      </w:r>
      <w:r w:rsidR="0044262E">
        <w:rPr>
          <w:rFonts w:ascii="Times New Roman" w:hAnsi="Times New Roman" w:cs="Times New Roman"/>
          <w:sz w:val="24"/>
          <w:szCs w:val="24"/>
        </w:rPr>
        <w:t xml:space="preserve"> and improv</w:t>
      </w:r>
      <w:r w:rsidR="00E86E3C">
        <w:rPr>
          <w:rFonts w:ascii="Times New Roman" w:hAnsi="Times New Roman" w:cs="Times New Roman"/>
          <w:sz w:val="24"/>
          <w:szCs w:val="24"/>
        </w:rPr>
        <w:t xml:space="preserve">e </w:t>
      </w:r>
      <w:r w:rsidR="0044262E">
        <w:rPr>
          <w:rFonts w:ascii="Times New Roman" w:hAnsi="Times New Roman" w:cs="Times New Roman"/>
          <w:sz w:val="24"/>
          <w:szCs w:val="24"/>
        </w:rPr>
        <w:t xml:space="preserve">weed control </w:t>
      </w:r>
      <w:r w:rsidR="00E86E3C">
        <w:rPr>
          <w:rFonts w:ascii="Times New Roman" w:hAnsi="Times New Roman" w:cs="Times New Roman"/>
          <w:sz w:val="24"/>
          <w:szCs w:val="24"/>
        </w:rPr>
        <w:t>decision-making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BE2C21">
        <w:rPr>
          <w:rFonts w:ascii="Times New Roman" w:hAnsi="Times New Roman" w:cs="Times New Roman"/>
          <w:sz w:val="24"/>
          <w:szCs w:val="24"/>
        </w:rPr>
        <w:fldChar w:fldCharType="begin"/>
      </w:r>
      <w:r w:rsidRPr="00BE2C21">
        <w:rPr>
          <w:rFonts w:ascii="Times New Roman" w:hAnsi="Times New Roman" w:cs="Times New Roman"/>
          <w:sz w:val="24"/>
          <w:szCs w:val="24"/>
        </w:rPr>
        <w:instrText>ADDIN RW.CITE{{321 Fischer,DavidW 2004; 185 Werle,Rodrigo 2014; 183 Lindquist,JohnL 1996; 184 Lindquist,JohnL 1999}}</w:instrText>
      </w:r>
      <w:r w:rsidRPr="00BE2C21">
        <w:rPr>
          <w:rFonts w:ascii="Times New Roman" w:hAnsi="Times New Roman" w:cs="Times New Roman"/>
          <w:sz w:val="24"/>
          <w:szCs w:val="24"/>
        </w:rPr>
        <w:fldChar w:fldCharType="separate"/>
      </w:r>
      <w:r w:rsidRPr="00BE2C21">
        <w:rPr>
          <w:rFonts w:ascii="Times New Roman" w:hAnsi="Times New Roman" w:cs="Times New Roman"/>
          <w:sz w:val="24"/>
          <w:szCs w:val="24"/>
        </w:rPr>
        <w:t>(Fischer et al. 2004; Lindquist et al. 1996; Lindquist et al. 1999; Werle et al. 2014)</w:t>
      </w:r>
      <w:r w:rsidRPr="00BE2C21">
        <w:rPr>
          <w:rFonts w:ascii="Times New Roman" w:hAnsi="Times New Roman" w:cs="Times New Roman"/>
          <w:sz w:val="24"/>
          <w:szCs w:val="24"/>
        </w:rPr>
        <w:fldChar w:fldCharType="end"/>
      </w:r>
      <w:r w:rsidRPr="00BE2C21">
        <w:rPr>
          <w:rFonts w:ascii="Times New Roman" w:hAnsi="Times New Roman" w:cs="Times New Roman"/>
          <w:sz w:val="24"/>
          <w:szCs w:val="24"/>
        </w:rPr>
        <w:t xml:space="preserve">. For example, </w:t>
      </w:r>
      <w:r w:rsidR="00623FBF">
        <w:rPr>
          <w:rFonts w:ascii="Times New Roman" w:hAnsi="Times New Roman" w:cs="Times New Roman"/>
          <w:sz w:val="24"/>
          <w:szCs w:val="24"/>
        </w:rPr>
        <w:t xml:space="preserve">using </w:t>
      </w:r>
      <w:r w:rsidR="00E50A66">
        <w:rPr>
          <w:rFonts w:ascii="Times New Roman" w:hAnsi="Times New Roman" w:cs="Times New Roman"/>
          <w:sz w:val="24"/>
          <w:szCs w:val="24"/>
        </w:rPr>
        <w:t xml:space="preserve">the rectangular hyperbola </w:t>
      </w:r>
      <w:r w:rsidR="00623FBF">
        <w:rPr>
          <w:rFonts w:ascii="Times New Roman" w:hAnsi="Times New Roman" w:cs="Times New Roman"/>
          <w:sz w:val="24"/>
          <w:szCs w:val="24"/>
        </w:rPr>
        <w:t xml:space="preserve">model, </w:t>
      </w:r>
      <w:r w:rsidR="00544259">
        <w:rPr>
          <w:rFonts w:ascii="Times New Roman" w:hAnsi="Times New Roman" w:cs="Times New Roman"/>
          <w:sz w:val="24"/>
          <w:szCs w:val="24"/>
        </w:rPr>
        <w:t xml:space="preserve">it </w:t>
      </w:r>
      <w:r w:rsidRPr="006E0556">
        <w:rPr>
          <w:rFonts w:ascii="Times New Roman" w:hAnsi="Times New Roman" w:cs="Times New Roman"/>
          <w:noProof/>
          <w:sz w:val="24"/>
          <w:szCs w:val="24"/>
        </w:rPr>
        <w:t>was conclude</w:t>
      </w:r>
      <w:r w:rsidR="006E0556">
        <w:rPr>
          <w:rFonts w:ascii="Times New Roman" w:hAnsi="Times New Roman" w:cs="Times New Roman"/>
          <w:noProof/>
          <w:sz w:val="24"/>
          <w:szCs w:val="24"/>
        </w:rPr>
        <w:t>d</w:t>
      </w:r>
      <w:r w:rsidRPr="00BE2C21">
        <w:rPr>
          <w:rFonts w:ascii="Times New Roman" w:hAnsi="Times New Roman" w:cs="Times New Roman"/>
          <w:sz w:val="24"/>
          <w:szCs w:val="24"/>
        </w:rPr>
        <w:t xml:space="preserve"> th</w:t>
      </w:r>
      <w:r w:rsidR="00FD1675">
        <w:rPr>
          <w:rFonts w:ascii="Times New Roman" w:hAnsi="Times New Roman" w:cs="Times New Roman"/>
          <w:sz w:val="24"/>
          <w:szCs w:val="24"/>
        </w:rPr>
        <w:t>e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614960">
        <w:rPr>
          <w:rFonts w:ascii="Times New Roman" w:hAnsi="Times New Roman" w:cs="Times New Roman"/>
          <w:sz w:val="24"/>
          <w:szCs w:val="24"/>
        </w:rPr>
        <w:t>high</w:t>
      </w:r>
      <w:r w:rsidR="00E50A66">
        <w:rPr>
          <w:rFonts w:ascii="Times New Roman" w:hAnsi="Times New Roman" w:cs="Times New Roman"/>
          <w:sz w:val="24"/>
          <w:szCs w:val="24"/>
        </w:rPr>
        <w:t>er</w:t>
      </w:r>
      <w:r w:rsidR="00614960">
        <w:rPr>
          <w:rFonts w:ascii="Times New Roman" w:hAnsi="Times New Roman" w:cs="Times New Roman"/>
          <w:sz w:val="24"/>
          <w:szCs w:val="24"/>
        </w:rPr>
        <w:t xml:space="preserve"> competitiveness of </w:t>
      </w:r>
      <w:r w:rsidR="00614960" w:rsidRPr="00614960">
        <w:rPr>
          <w:rFonts w:ascii="Times New Roman" w:hAnsi="Times New Roman" w:cs="Times New Roman"/>
          <w:i/>
          <w:sz w:val="24"/>
          <w:szCs w:val="24"/>
        </w:rPr>
        <w:t>Amaranthus palmeri</w:t>
      </w:r>
      <w:r w:rsidR="00FD1675">
        <w:rPr>
          <w:rFonts w:ascii="Times New Roman" w:hAnsi="Times New Roman" w:cs="Times New Roman"/>
          <w:sz w:val="24"/>
          <w:szCs w:val="24"/>
        </w:rPr>
        <w:t xml:space="preserve"> </w:t>
      </w:r>
      <w:r w:rsidR="00332DD4">
        <w:rPr>
          <w:rFonts w:ascii="Times New Roman" w:hAnsi="Times New Roman" w:cs="Times New Roman"/>
          <w:sz w:val="24"/>
          <w:szCs w:val="24"/>
        </w:rPr>
        <w:t xml:space="preserve">in </w:t>
      </w:r>
      <w:r w:rsidR="00CF6FB3">
        <w:rPr>
          <w:rFonts w:ascii="Times New Roman" w:hAnsi="Times New Roman" w:cs="Times New Roman"/>
          <w:sz w:val="24"/>
          <w:szCs w:val="24"/>
        </w:rPr>
        <w:t>corn</w:t>
      </w:r>
      <w:r w:rsidR="00332DD4">
        <w:rPr>
          <w:rFonts w:ascii="Times New Roman" w:hAnsi="Times New Roman" w:cs="Times New Roman"/>
          <w:sz w:val="24"/>
          <w:szCs w:val="24"/>
        </w:rPr>
        <w:t xml:space="preserve"> and </w:t>
      </w:r>
      <w:r w:rsidR="00332DD4" w:rsidRPr="0089396E">
        <w:rPr>
          <w:rFonts w:ascii="Times New Roman" w:hAnsi="Times New Roman" w:cs="Times New Roman"/>
          <w:i/>
          <w:sz w:val="24"/>
          <w:szCs w:val="24"/>
        </w:rPr>
        <w:t>Kochia scoparia</w:t>
      </w:r>
      <w:r w:rsidR="00332DD4">
        <w:rPr>
          <w:rFonts w:ascii="Times New Roman" w:hAnsi="Times New Roman" w:cs="Times New Roman"/>
          <w:sz w:val="24"/>
          <w:szCs w:val="24"/>
        </w:rPr>
        <w:t xml:space="preserve"> </w:t>
      </w:r>
      <w:r w:rsidR="00FD1675">
        <w:rPr>
          <w:rFonts w:ascii="Times New Roman" w:hAnsi="Times New Roman" w:cs="Times New Roman"/>
          <w:sz w:val="24"/>
          <w:szCs w:val="24"/>
        </w:rPr>
        <w:t xml:space="preserve">in </w:t>
      </w:r>
      <w:r w:rsidR="00332DD4">
        <w:rPr>
          <w:rFonts w:ascii="Times New Roman" w:hAnsi="Times New Roman" w:cs="Times New Roman"/>
          <w:sz w:val="24"/>
          <w:szCs w:val="24"/>
        </w:rPr>
        <w:t>sunflower</w:t>
      </w:r>
      <w:r w:rsidR="00614960">
        <w:rPr>
          <w:rFonts w:ascii="Times New Roman" w:hAnsi="Times New Roman" w:cs="Times New Roman"/>
          <w:sz w:val="24"/>
          <w:szCs w:val="24"/>
        </w:rPr>
        <w:t xml:space="preserve"> </w:t>
      </w:r>
      <w:r w:rsidR="00614960">
        <w:rPr>
          <w:rFonts w:ascii="Times New Roman" w:hAnsi="Times New Roman" w:cs="Times New Roman"/>
          <w:sz w:val="24"/>
          <w:szCs w:val="24"/>
        </w:rPr>
        <w:fldChar w:fldCharType="begin"/>
      </w:r>
      <w:r w:rsidR="00614960">
        <w:rPr>
          <w:rFonts w:ascii="Times New Roman" w:hAnsi="Times New Roman" w:cs="Times New Roman"/>
          <w:sz w:val="24"/>
          <w:szCs w:val="24"/>
        </w:rPr>
        <w:instrText>ADDIN RW.CITE{{187 Massinga,RafaelA 2001; 192 Lewis,DerekW 2014}}</w:instrText>
      </w:r>
      <w:r w:rsidR="00614960">
        <w:rPr>
          <w:rFonts w:ascii="Times New Roman" w:hAnsi="Times New Roman" w:cs="Times New Roman"/>
          <w:sz w:val="24"/>
          <w:szCs w:val="24"/>
        </w:rPr>
        <w:fldChar w:fldCharType="separate"/>
      </w:r>
      <w:r w:rsidR="00614960" w:rsidRPr="00614960">
        <w:rPr>
          <w:rFonts w:ascii="Times New Roman" w:hAnsi="Times New Roman" w:cs="Times New Roman"/>
          <w:sz w:val="24"/>
          <w:szCs w:val="24"/>
        </w:rPr>
        <w:t>(Lewis and Gulden 2014; Massinga et al. 2001)</w:t>
      </w:r>
      <w:r w:rsidR="00614960">
        <w:rPr>
          <w:rFonts w:ascii="Times New Roman" w:hAnsi="Times New Roman" w:cs="Times New Roman"/>
          <w:sz w:val="24"/>
          <w:szCs w:val="24"/>
        </w:rPr>
        <w:fldChar w:fldCharType="end"/>
      </w:r>
      <w:r w:rsidRPr="00BE2C21">
        <w:rPr>
          <w:rFonts w:ascii="Times New Roman" w:hAnsi="Times New Roman" w:cs="Times New Roman"/>
          <w:sz w:val="24"/>
          <w:szCs w:val="24"/>
        </w:rPr>
        <w:t xml:space="preserve">. </w:t>
      </w:r>
      <w:r w:rsidR="00623FBF">
        <w:rPr>
          <w:rFonts w:ascii="Times New Roman" w:hAnsi="Times New Roman" w:cs="Times New Roman"/>
          <w:sz w:val="24"/>
          <w:szCs w:val="24"/>
        </w:rPr>
        <w:t xml:space="preserve">Parameters </w:t>
      </w:r>
      <w:r w:rsidR="00623FBF" w:rsidRPr="00623FBF">
        <w:rPr>
          <w:rFonts w:ascii="Times New Roman" w:hAnsi="Times New Roman" w:cs="Times New Roman"/>
          <w:i/>
          <w:sz w:val="24"/>
          <w:szCs w:val="24"/>
        </w:rPr>
        <w:t>I</w:t>
      </w:r>
      <w:r w:rsidR="00623FBF">
        <w:rPr>
          <w:rFonts w:ascii="Times New Roman" w:hAnsi="Times New Roman" w:cs="Times New Roman"/>
          <w:sz w:val="24"/>
          <w:szCs w:val="24"/>
        </w:rPr>
        <w:t xml:space="preserve"> and </w:t>
      </w:r>
      <w:r w:rsidR="00623FBF" w:rsidRPr="00623FBF">
        <w:rPr>
          <w:rFonts w:ascii="Times New Roman" w:hAnsi="Times New Roman" w:cs="Times New Roman"/>
          <w:i/>
          <w:sz w:val="24"/>
          <w:szCs w:val="24"/>
        </w:rPr>
        <w:t>A</w:t>
      </w:r>
      <w:r w:rsidR="00623FBF">
        <w:rPr>
          <w:rFonts w:ascii="Times New Roman" w:hAnsi="Times New Roman" w:cs="Times New Roman"/>
          <w:sz w:val="24"/>
          <w:szCs w:val="24"/>
        </w:rPr>
        <w:t xml:space="preserve"> are also useful for estimating weed competition across different locations and for calculating weed thresholds (Fisher et al. 2004). Additionally</w:t>
      </w:r>
      <w:r w:rsidR="0089396E">
        <w:rPr>
          <w:rFonts w:ascii="Times New Roman" w:hAnsi="Times New Roman" w:cs="Times New Roman"/>
          <w:sz w:val="24"/>
          <w:szCs w:val="24"/>
        </w:rPr>
        <w:t xml:space="preserve">, </w:t>
      </w:r>
      <w:r w:rsidR="00623FBF">
        <w:rPr>
          <w:rFonts w:ascii="Times New Roman" w:hAnsi="Times New Roman" w:cs="Times New Roman"/>
          <w:sz w:val="24"/>
          <w:szCs w:val="24"/>
        </w:rPr>
        <w:t xml:space="preserve">using parameters </w:t>
      </w:r>
      <w:r w:rsidR="00623FBF" w:rsidRPr="00623FBF">
        <w:rPr>
          <w:rFonts w:ascii="Times New Roman" w:hAnsi="Times New Roman" w:cs="Times New Roman"/>
          <w:i/>
          <w:sz w:val="24"/>
          <w:szCs w:val="24"/>
        </w:rPr>
        <w:t>I</w:t>
      </w:r>
      <w:r w:rsidR="00623FBF">
        <w:rPr>
          <w:rFonts w:ascii="Times New Roman" w:hAnsi="Times New Roman" w:cs="Times New Roman"/>
          <w:sz w:val="24"/>
          <w:szCs w:val="24"/>
        </w:rPr>
        <w:t xml:space="preserve"> and </w:t>
      </w:r>
      <w:r w:rsidR="00623FBF" w:rsidRPr="00623FBF">
        <w:rPr>
          <w:rFonts w:ascii="Times New Roman" w:hAnsi="Times New Roman" w:cs="Times New Roman"/>
          <w:i/>
          <w:sz w:val="24"/>
          <w:szCs w:val="24"/>
        </w:rPr>
        <w:t>A</w:t>
      </w:r>
      <w:r w:rsidR="006D41CF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614960">
        <w:rPr>
          <w:rFonts w:ascii="Times New Roman" w:hAnsi="Times New Roman" w:cs="Times New Roman"/>
          <w:sz w:val="24"/>
          <w:szCs w:val="24"/>
        </w:rPr>
        <w:t>it was</w:t>
      </w:r>
      <w:r w:rsidR="006D41CF" w:rsidRPr="00544259">
        <w:rPr>
          <w:rFonts w:ascii="Times New Roman" w:hAnsi="Times New Roman" w:cs="Times New Roman"/>
          <w:sz w:val="24"/>
          <w:szCs w:val="24"/>
        </w:rPr>
        <w:t xml:space="preserve"> demonstrate</w:t>
      </w:r>
      <w:r w:rsidR="002E02F8">
        <w:rPr>
          <w:rFonts w:ascii="Times New Roman" w:hAnsi="Times New Roman" w:cs="Times New Roman"/>
          <w:sz w:val="24"/>
          <w:szCs w:val="24"/>
        </w:rPr>
        <w:t>d</w:t>
      </w:r>
      <w:r w:rsidR="00623FBF" w:rsidRPr="00544259">
        <w:rPr>
          <w:rFonts w:ascii="Times New Roman" w:hAnsi="Times New Roman" w:cs="Times New Roman"/>
          <w:sz w:val="24"/>
          <w:szCs w:val="24"/>
        </w:rPr>
        <w:t xml:space="preserve"> that organic cropping s</w:t>
      </w:r>
      <w:r w:rsidR="00623FBF">
        <w:rPr>
          <w:rFonts w:ascii="Times New Roman" w:hAnsi="Times New Roman" w:cs="Times New Roman"/>
          <w:sz w:val="24"/>
          <w:szCs w:val="24"/>
        </w:rPr>
        <w:t>ystem has a potential to tolerate great abundance of weeds compared to conventional system</w:t>
      </w:r>
      <w:r w:rsidR="00614960">
        <w:rPr>
          <w:rFonts w:ascii="Times New Roman" w:hAnsi="Times New Roman" w:cs="Times New Roman"/>
          <w:sz w:val="24"/>
          <w:szCs w:val="24"/>
        </w:rPr>
        <w:t xml:space="preserve"> </w:t>
      </w:r>
      <w:r w:rsidR="00614960">
        <w:rPr>
          <w:rFonts w:ascii="Times New Roman" w:hAnsi="Times New Roman" w:cs="Times New Roman"/>
          <w:sz w:val="24"/>
          <w:szCs w:val="24"/>
        </w:rPr>
        <w:fldChar w:fldCharType="begin"/>
      </w:r>
      <w:r w:rsidR="00614960">
        <w:rPr>
          <w:rFonts w:ascii="Times New Roman" w:hAnsi="Times New Roman" w:cs="Times New Roman"/>
          <w:sz w:val="24"/>
          <w:szCs w:val="24"/>
        </w:rPr>
        <w:instrText>ADDIN RW.CITE{{324 Ryan,MR 2009}}</w:instrText>
      </w:r>
      <w:r w:rsidR="00614960">
        <w:rPr>
          <w:rFonts w:ascii="Times New Roman" w:hAnsi="Times New Roman" w:cs="Times New Roman"/>
          <w:sz w:val="24"/>
          <w:szCs w:val="24"/>
        </w:rPr>
        <w:fldChar w:fldCharType="separate"/>
      </w:r>
      <w:r w:rsidR="00614960" w:rsidRPr="00614960">
        <w:rPr>
          <w:rFonts w:ascii="Times New Roman" w:hAnsi="Times New Roman" w:cs="Times New Roman"/>
          <w:sz w:val="24"/>
          <w:szCs w:val="24"/>
        </w:rPr>
        <w:t>(Ryan et al. 2009)</w:t>
      </w:r>
      <w:r w:rsidR="00614960">
        <w:rPr>
          <w:rFonts w:ascii="Times New Roman" w:hAnsi="Times New Roman" w:cs="Times New Roman"/>
          <w:sz w:val="24"/>
          <w:szCs w:val="24"/>
        </w:rPr>
        <w:fldChar w:fldCharType="end"/>
      </w:r>
      <w:r w:rsidR="00623FBF">
        <w:rPr>
          <w:rFonts w:ascii="Times New Roman" w:hAnsi="Times New Roman" w:cs="Times New Roman"/>
          <w:sz w:val="24"/>
          <w:szCs w:val="24"/>
        </w:rPr>
        <w:t xml:space="preserve">. </w:t>
      </w:r>
      <w:r w:rsidR="001111B1">
        <w:rPr>
          <w:rFonts w:ascii="Times New Roman" w:hAnsi="Times New Roman" w:cs="Times New Roman"/>
          <w:sz w:val="24"/>
          <w:szCs w:val="24"/>
        </w:rPr>
        <w:t xml:space="preserve">Thus, </w:t>
      </w:r>
      <w:r w:rsidR="00E50A66">
        <w:rPr>
          <w:rFonts w:ascii="Times New Roman" w:hAnsi="Times New Roman" w:cs="Times New Roman"/>
          <w:sz w:val="24"/>
          <w:szCs w:val="24"/>
        </w:rPr>
        <w:t xml:space="preserve">the rectangular hyperbola proposed by Cousens (1985) </w:t>
      </w:r>
      <w:r w:rsidR="0005149E">
        <w:rPr>
          <w:rFonts w:ascii="Times New Roman" w:hAnsi="Times New Roman" w:cs="Times New Roman"/>
          <w:sz w:val="24"/>
          <w:szCs w:val="24"/>
        </w:rPr>
        <w:t xml:space="preserve">model </w:t>
      </w:r>
      <w:r w:rsidR="001111B1">
        <w:rPr>
          <w:rFonts w:ascii="Times New Roman" w:hAnsi="Times New Roman" w:cs="Times New Roman"/>
          <w:sz w:val="24"/>
          <w:szCs w:val="24"/>
        </w:rPr>
        <w:t xml:space="preserve">and F-test nested model selection are important and useful in </w:t>
      </w:r>
      <w:r w:rsidR="006D41CF">
        <w:rPr>
          <w:rFonts w:ascii="Times New Roman" w:hAnsi="Times New Roman" w:cs="Times New Roman"/>
          <w:sz w:val="24"/>
          <w:szCs w:val="24"/>
        </w:rPr>
        <w:t>crop-</w:t>
      </w:r>
      <w:r w:rsidR="001111B1">
        <w:rPr>
          <w:rFonts w:ascii="Times New Roman" w:hAnsi="Times New Roman" w:cs="Times New Roman"/>
          <w:sz w:val="24"/>
          <w:szCs w:val="24"/>
        </w:rPr>
        <w:t xml:space="preserve">weed </w:t>
      </w:r>
      <w:r w:rsidR="006D41CF">
        <w:rPr>
          <w:rFonts w:ascii="Times New Roman" w:hAnsi="Times New Roman" w:cs="Times New Roman"/>
          <w:sz w:val="24"/>
          <w:szCs w:val="24"/>
        </w:rPr>
        <w:t xml:space="preserve">competition </w:t>
      </w:r>
      <w:r w:rsidR="001111B1">
        <w:rPr>
          <w:rFonts w:ascii="Times New Roman" w:hAnsi="Times New Roman" w:cs="Times New Roman"/>
          <w:sz w:val="24"/>
          <w:szCs w:val="24"/>
        </w:rPr>
        <w:t>research.</w:t>
      </w:r>
    </w:p>
    <w:p w14:paraId="176ABDFD" w14:textId="77777777" w:rsidR="008A528A" w:rsidRPr="008A528A" w:rsidRDefault="008A528A" w:rsidP="008A528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528A">
        <w:rPr>
          <w:rFonts w:ascii="Times New Roman" w:hAnsi="Times New Roman" w:cs="Times New Roman"/>
          <w:b/>
          <w:sz w:val="24"/>
          <w:szCs w:val="24"/>
        </w:rPr>
        <w:t>Conclusions</w:t>
      </w:r>
    </w:p>
    <w:p w14:paraId="750757C4" w14:textId="2D3B430C" w:rsidR="00053166" w:rsidRPr="00BE2C21" w:rsidRDefault="00543270" w:rsidP="0057415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E2C21">
        <w:rPr>
          <w:rFonts w:ascii="Times New Roman" w:hAnsi="Times New Roman" w:cs="Times New Roman"/>
          <w:sz w:val="24"/>
          <w:szCs w:val="24"/>
        </w:rPr>
        <w:tab/>
      </w:r>
      <w:r w:rsidR="00AC7E23">
        <w:rPr>
          <w:rFonts w:ascii="Times New Roman" w:hAnsi="Times New Roman" w:cs="Times New Roman"/>
          <w:sz w:val="24"/>
          <w:szCs w:val="24"/>
        </w:rPr>
        <w:t xml:space="preserve">Here we demonstrated that the rectangular hyperbola </w:t>
      </w:r>
      <w:r w:rsidR="0005149E">
        <w:rPr>
          <w:rFonts w:ascii="Times New Roman" w:hAnsi="Times New Roman" w:cs="Times New Roman"/>
          <w:sz w:val="24"/>
          <w:szCs w:val="24"/>
        </w:rPr>
        <w:t xml:space="preserve">proposed by Cousens (1985) </w:t>
      </w:r>
      <w:r w:rsidR="008A528A">
        <w:rPr>
          <w:rFonts w:ascii="Times New Roman" w:hAnsi="Times New Roman" w:cs="Times New Roman"/>
          <w:sz w:val="24"/>
          <w:szCs w:val="24"/>
        </w:rPr>
        <w:t>was</w:t>
      </w:r>
      <w:r w:rsidRPr="00BE2C21">
        <w:rPr>
          <w:rFonts w:ascii="Times New Roman" w:hAnsi="Times New Roman" w:cs="Times New Roman"/>
          <w:sz w:val="24"/>
          <w:szCs w:val="24"/>
        </w:rPr>
        <w:t xml:space="preserve"> the best </w:t>
      </w:r>
      <w:r w:rsidR="00DD4C0E" w:rsidRPr="00BE2C21">
        <w:rPr>
          <w:rFonts w:ascii="Times New Roman" w:hAnsi="Times New Roman" w:cs="Times New Roman"/>
          <w:sz w:val="24"/>
          <w:szCs w:val="24"/>
        </w:rPr>
        <w:t>model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8A528A">
        <w:rPr>
          <w:rFonts w:ascii="Times New Roman" w:hAnsi="Times New Roman" w:cs="Times New Roman"/>
          <w:sz w:val="24"/>
          <w:szCs w:val="24"/>
        </w:rPr>
        <w:t>to fit</w:t>
      </w:r>
      <w:r w:rsidR="00AC7E23">
        <w:rPr>
          <w:rFonts w:ascii="Times New Roman" w:hAnsi="Times New Roman" w:cs="Times New Roman"/>
          <w:sz w:val="24"/>
          <w:szCs w:val="24"/>
        </w:rPr>
        <w:t xml:space="preserve"> for crop-weed studies in additive design</w:t>
      </w:r>
      <w:r w:rsidR="008A528A">
        <w:rPr>
          <w:rFonts w:ascii="Times New Roman" w:hAnsi="Times New Roman" w:cs="Times New Roman"/>
          <w:sz w:val="24"/>
          <w:szCs w:val="24"/>
        </w:rPr>
        <w:t>.</w:t>
      </w:r>
      <w:r w:rsidR="00DD4C0E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AC7E23">
        <w:rPr>
          <w:rFonts w:ascii="Times New Roman" w:hAnsi="Times New Roman" w:cs="Times New Roman"/>
          <w:sz w:val="24"/>
          <w:szCs w:val="24"/>
        </w:rPr>
        <w:t xml:space="preserve">We also showed potential Cousens </w:t>
      </w:r>
      <w:r w:rsidR="00AC7E23">
        <w:rPr>
          <w:rFonts w:ascii="Times New Roman" w:hAnsi="Times New Roman" w:cs="Times New Roman"/>
          <w:sz w:val="24"/>
          <w:szCs w:val="24"/>
        </w:rPr>
        <w:lastRenderedPageBreak/>
        <w:t>(1985) parameter issues when fitting the data. Nonetheless, the Cousens (1985)</w:t>
      </w:r>
      <w:r w:rsidR="00DD4C0E" w:rsidRPr="00BE2C21">
        <w:rPr>
          <w:rFonts w:ascii="Times New Roman" w:hAnsi="Times New Roman" w:cs="Times New Roman"/>
          <w:sz w:val="24"/>
          <w:szCs w:val="24"/>
        </w:rPr>
        <w:t xml:space="preserve"> model meets the statistical </w:t>
      </w:r>
      <w:r w:rsidR="00623FBF">
        <w:rPr>
          <w:rFonts w:ascii="Times New Roman" w:hAnsi="Times New Roman" w:cs="Times New Roman"/>
          <w:sz w:val="24"/>
          <w:szCs w:val="24"/>
        </w:rPr>
        <w:t xml:space="preserve">criteria and </w:t>
      </w:r>
      <w:r w:rsidR="00555030">
        <w:rPr>
          <w:rFonts w:ascii="Times New Roman" w:hAnsi="Times New Roman" w:cs="Times New Roman"/>
          <w:sz w:val="24"/>
          <w:szCs w:val="24"/>
        </w:rPr>
        <w:t xml:space="preserve">parameters </w:t>
      </w:r>
      <w:r w:rsidR="00555030" w:rsidRPr="00623FBF">
        <w:rPr>
          <w:rFonts w:ascii="Times New Roman" w:hAnsi="Times New Roman" w:cs="Times New Roman"/>
          <w:i/>
          <w:sz w:val="24"/>
          <w:szCs w:val="24"/>
        </w:rPr>
        <w:t>I</w:t>
      </w:r>
      <w:r w:rsidR="00555030">
        <w:rPr>
          <w:rFonts w:ascii="Times New Roman" w:hAnsi="Times New Roman" w:cs="Times New Roman"/>
          <w:sz w:val="24"/>
          <w:szCs w:val="24"/>
        </w:rPr>
        <w:t xml:space="preserve"> and </w:t>
      </w:r>
      <w:r w:rsidR="00555030" w:rsidRPr="00623FBF">
        <w:rPr>
          <w:rFonts w:ascii="Times New Roman" w:hAnsi="Times New Roman" w:cs="Times New Roman"/>
          <w:i/>
          <w:sz w:val="24"/>
          <w:szCs w:val="24"/>
        </w:rPr>
        <w:t>A</w:t>
      </w:r>
      <w:r w:rsidR="00A960F8">
        <w:rPr>
          <w:rFonts w:ascii="Times New Roman" w:hAnsi="Times New Roman" w:cs="Times New Roman"/>
          <w:sz w:val="24"/>
          <w:szCs w:val="24"/>
        </w:rPr>
        <w:t xml:space="preserve"> </w:t>
      </w:r>
      <w:r w:rsidR="00555030">
        <w:rPr>
          <w:rFonts w:ascii="Times New Roman" w:hAnsi="Times New Roman" w:cs="Times New Roman"/>
          <w:sz w:val="24"/>
          <w:szCs w:val="24"/>
        </w:rPr>
        <w:t xml:space="preserve">are easily interpreted </w:t>
      </w:r>
      <w:r w:rsidR="006D41CF">
        <w:rPr>
          <w:rFonts w:ascii="Times New Roman" w:hAnsi="Times New Roman" w:cs="Times New Roman"/>
          <w:sz w:val="24"/>
          <w:szCs w:val="24"/>
        </w:rPr>
        <w:t>and biologically meaningful</w:t>
      </w:r>
      <w:r w:rsidR="00563722">
        <w:rPr>
          <w:rFonts w:ascii="Times New Roman" w:hAnsi="Times New Roman" w:cs="Times New Roman"/>
          <w:sz w:val="24"/>
          <w:szCs w:val="24"/>
        </w:rPr>
        <w:t xml:space="preserve"> in agronomic terms</w:t>
      </w:r>
      <w:r w:rsidR="00555030">
        <w:rPr>
          <w:rFonts w:ascii="Times New Roman" w:hAnsi="Times New Roman" w:cs="Times New Roman"/>
          <w:sz w:val="24"/>
          <w:szCs w:val="24"/>
        </w:rPr>
        <w:t>.</w:t>
      </w:r>
      <w:r w:rsidR="00975376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AC7E23">
        <w:rPr>
          <w:rFonts w:ascii="Times New Roman" w:hAnsi="Times New Roman" w:cs="Times New Roman"/>
          <w:sz w:val="24"/>
          <w:szCs w:val="24"/>
        </w:rPr>
        <w:t>We propose</w:t>
      </w:r>
      <w:r w:rsidR="008A528A">
        <w:rPr>
          <w:rFonts w:ascii="Times New Roman" w:hAnsi="Times New Roman" w:cs="Times New Roman"/>
          <w:sz w:val="24"/>
          <w:szCs w:val="24"/>
        </w:rPr>
        <w:t xml:space="preserve"> Cousens </w:t>
      </w:r>
      <w:r w:rsidR="00AC7E23">
        <w:rPr>
          <w:rFonts w:ascii="Times New Roman" w:hAnsi="Times New Roman" w:cs="Times New Roman"/>
          <w:sz w:val="24"/>
          <w:szCs w:val="24"/>
        </w:rPr>
        <w:t xml:space="preserve">(1985) as a standardized model </w:t>
      </w:r>
      <w:r w:rsidR="008A528A">
        <w:rPr>
          <w:rFonts w:ascii="Times New Roman" w:hAnsi="Times New Roman" w:cs="Times New Roman"/>
          <w:sz w:val="24"/>
          <w:szCs w:val="24"/>
        </w:rPr>
        <w:t xml:space="preserve">for any data set of crop-weed relationship studies in additive design. </w:t>
      </w:r>
      <w:r w:rsidR="007F064D" w:rsidRPr="00BE2C21">
        <w:rPr>
          <w:rFonts w:ascii="Times New Roman" w:hAnsi="Times New Roman" w:cs="Times New Roman"/>
          <w:sz w:val="24"/>
          <w:szCs w:val="24"/>
        </w:rPr>
        <w:t>If the data trend seems to be linear,</w:t>
      </w:r>
      <w:r w:rsidR="006D41CF">
        <w:rPr>
          <w:rFonts w:ascii="Times New Roman" w:hAnsi="Times New Roman" w:cs="Times New Roman"/>
          <w:sz w:val="24"/>
          <w:szCs w:val="24"/>
        </w:rPr>
        <w:t xml:space="preserve"> the experimental design needs to </w:t>
      </w:r>
      <w:r w:rsidR="006D41CF" w:rsidRPr="0021047E">
        <w:rPr>
          <w:rFonts w:ascii="Times New Roman" w:hAnsi="Times New Roman" w:cs="Times New Roman"/>
          <w:noProof/>
          <w:sz w:val="24"/>
          <w:szCs w:val="24"/>
        </w:rPr>
        <w:t>be adjusted</w:t>
      </w:r>
      <w:r w:rsidR="006D41CF">
        <w:rPr>
          <w:rFonts w:ascii="Times New Roman" w:hAnsi="Times New Roman" w:cs="Times New Roman"/>
          <w:sz w:val="24"/>
          <w:szCs w:val="24"/>
        </w:rPr>
        <w:t xml:space="preserve"> by increasing </w:t>
      </w:r>
      <w:r w:rsidR="007F064D" w:rsidRPr="00BE2C21">
        <w:rPr>
          <w:rFonts w:ascii="Times New Roman" w:hAnsi="Times New Roman" w:cs="Times New Roman"/>
          <w:sz w:val="24"/>
          <w:szCs w:val="24"/>
        </w:rPr>
        <w:t xml:space="preserve">the weed density </w:t>
      </w:r>
      <w:r w:rsidR="006D41CF">
        <w:rPr>
          <w:rFonts w:ascii="Times New Roman" w:hAnsi="Times New Roman" w:cs="Times New Roman"/>
          <w:sz w:val="24"/>
          <w:szCs w:val="24"/>
        </w:rPr>
        <w:t xml:space="preserve">to achieve </w:t>
      </w:r>
      <w:r w:rsidR="00776F7F">
        <w:rPr>
          <w:rFonts w:ascii="Times New Roman" w:hAnsi="Times New Roman" w:cs="Times New Roman"/>
          <w:sz w:val="24"/>
          <w:szCs w:val="24"/>
        </w:rPr>
        <w:t xml:space="preserve">the </w:t>
      </w:r>
      <w:r w:rsidR="007F064D" w:rsidRPr="00BE2C21">
        <w:rPr>
          <w:rFonts w:ascii="Times New Roman" w:hAnsi="Times New Roman" w:cs="Times New Roman"/>
          <w:sz w:val="24"/>
          <w:szCs w:val="24"/>
        </w:rPr>
        <w:t xml:space="preserve">CFY. </w:t>
      </w:r>
      <w:r w:rsidR="00257889" w:rsidRPr="00BE2C21">
        <w:rPr>
          <w:rFonts w:ascii="Times New Roman" w:hAnsi="Times New Roman" w:cs="Times New Roman"/>
          <w:sz w:val="24"/>
          <w:szCs w:val="24"/>
        </w:rPr>
        <w:t xml:space="preserve">Sigmoid curves </w:t>
      </w:r>
      <w:r w:rsidR="00257889" w:rsidRPr="0021047E">
        <w:rPr>
          <w:rFonts w:ascii="Times New Roman" w:hAnsi="Times New Roman" w:cs="Times New Roman"/>
          <w:noProof/>
          <w:sz w:val="24"/>
          <w:szCs w:val="24"/>
        </w:rPr>
        <w:t>are recommen</w:t>
      </w:r>
      <w:r w:rsidR="0021047E">
        <w:rPr>
          <w:rFonts w:ascii="Times New Roman" w:hAnsi="Times New Roman" w:cs="Times New Roman"/>
          <w:noProof/>
          <w:sz w:val="24"/>
          <w:szCs w:val="24"/>
        </w:rPr>
        <w:t>de</w:t>
      </w:r>
      <w:r w:rsidR="00257889" w:rsidRPr="0021047E">
        <w:rPr>
          <w:rFonts w:ascii="Times New Roman" w:hAnsi="Times New Roman" w:cs="Times New Roman"/>
          <w:noProof/>
          <w:sz w:val="24"/>
          <w:szCs w:val="24"/>
        </w:rPr>
        <w:t>d</w:t>
      </w:r>
      <w:r w:rsidR="00257889" w:rsidRPr="00BE2C21">
        <w:rPr>
          <w:rFonts w:ascii="Times New Roman" w:hAnsi="Times New Roman" w:cs="Times New Roman"/>
          <w:sz w:val="24"/>
          <w:szCs w:val="24"/>
        </w:rPr>
        <w:t xml:space="preserve"> to </w:t>
      </w:r>
      <w:r w:rsidR="0021047E">
        <w:rPr>
          <w:rFonts w:ascii="Times New Roman" w:hAnsi="Times New Roman" w:cs="Times New Roman"/>
          <w:sz w:val="24"/>
          <w:szCs w:val="24"/>
        </w:rPr>
        <w:t>an</w:t>
      </w:r>
      <w:r w:rsidR="00257889" w:rsidRPr="0021047E">
        <w:rPr>
          <w:rFonts w:ascii="Times New Roman" w:hAnsi="Times New Roman" w:cs="Times New Roman"/>
          <w:noProof/>
          <w:sz w:val="24"/>
          <w:szCs w:val="24"/>
        </w:rPr>
        <w:t>other set</w:t>
      </w:r>
      <w:r w:rsidR="00257889" w:rsidRPr="00BE2C21">
        <w:rPr>
          <w:rFonts w:ascii="Times New Roman" w:hAnsi="Times New Roman" w:cs="Times New Roman"/>
          <w:sz w:val="24"/>
          <w:szCs w:val="24"/>
        </w:rPr>
        <w:t xml:space="preserve"> of studies</w:t>
      </w:r>
      <w:r w:rsidR="00331912">
        <w:rPr>
          <w:rFonts w:ascii="Times New Roman" w:hAnsi="Times New Roman" w:cs="Times New Roman"/>
          <w:sz w:val="24"/>
          <w:szCs w:val="24"/>
        </w:rPr>
        <w:t xml:space="preserve"> in weed research</w:t>
      </w:r>
      <w:r w:rsidR="00257889" w:rsidRPr="00BE2C21">
        <w:rPr>
          <w:rFonts w:ascii="Times New Roman" w:hAnsi="Times New Roman" w:cs="Times New Roman"/>
          <w:sz w:val="24"/>
          <w:szCs w:val="24"/>
        </w:rPr>
        <w:t xml:space="preserve">, and polynomial quadratic curves should </w:t>
      </w:r>
      <w:r w:rsidR="006E0556">
        <w:rPr>
          <w:rFonts w:ascii="Times New Roman" w:hAnsi="Times New Roman" w:cs="Times New Roman"/>
          <w:noProof/>
          <w:sz w:val="24"/>
          <w:szCs w:val="24"/>
        </w:rPr>
        <w:t xml:space="preserve">never </w:t>
      </w:r>
      <w:r w:rsidR="00563722" w:rsidRPr="008779E3">
        <w:rPr>
          <w:rFonts w:ascii="Times New Roman" w:hAnsi="Times New Roman" w:cs="Times New Roman"/>
          <w:noProof/>
          <w:sz w:val="24"/>
          <w:szCs w:val="24"/>
        </w:rPr>
        <w:t xml:space="preserve">be </w:t>
      </w:r>
      <w:r w:rsidR="006E0556" w:rsidRPr="008779E3">
        <w:rPr>
          <w:rFonts w:ascii="Times New Roman" w:hAnsi="Times New Roman" w:cs="Times New Roman"/>
          <w:noProof/>
          <w:sz w:val="24"/>
          <w:szCs w:val="24"/>
        </w:rPr>
        <w:t>use</w:t>
      </w:r>
      <w:r w:rsidR="008779E3">
        <w:rPr>
          <w:rFonts w:ascii="Times New Roman" w:hAnsi="Times New Roman" w:cs="Times New Roman"/>
          <w:noProof/>
          <w:sz w:val="24"/>
          <w:szCs w:val="24"/>
        </w:rPr>
        <w:t>d</w:t>
      </w:r>
      <w:r w:rsidR="00257889" w:rsidRPr="00BE2C21">
        <w:rPr>
          <w:rFonts w:ascii="Times New Roman" w:hAnsi="Times New Roman" w:cs="Times New Roman"/>
          <w:sz w:val="24"/>
          <w:szCs w:val="24"/>
        </w:rPr>
        <w:t xml:space="preserve">. </w:t>
      </w:r>
      <w:r w:rsidR="00DD4C0E" w:rsidRPr="00BE2C21">
        <w:rPr>
          <w:rFonts w:ascii="Times New Roman" w:hAnsi="Times New Roman" w:cs="Times New Roman"/>
          <w:sz w:val="24"/>
          <w:szCs w:val="24"/>
        </w:rPr>
        <w:t>W</w:t>
      </w:r>
      <w:r w:rsidR="007F064D" w:rsidRPr="00BE2C21">
        <w:rPr>
          <w:rFonts w:ascii="Times New Roman" w:hAnsi="Times New Roman" w:cs="Times New Roman"/>
          <w:sz w:val="24"/>
          <w:szCs w:val="24"/>
        </w:rPr>
        <w:t xml:space="preserve">e also </w:t>
      </w:r>
      <w:r w:rsidR="00563722" w:rsidRPr="00BE2C21">
        <w:rPr>
          <w:rFonts w:ascii="Times New Roman" w:hAnsi="Times New Roman" w:cs="Times New Roman"/>
          <w:sz w:val="24"/>
          <w:szCs w:val="24"/>
        </w:rPr>
        <w:t>confirmed</w:t>
      </w:r>
      <w:r w:rsidR="007F064D" w:rsidRPr="00BE2C21">
        <w:rPr>
          <w:rFonts w:ascii="Times New Roman" w:hAnsi="Times New Roman" w:cs="Times New Roman"/>
          <w:sz w:val="24"/>
          <w:szCs w:val="24"/>
        </w:rPr>
        <w:t xml:space="preserve"> that </w:t>
      </w:r>
      <w:r w:rsidR="007F064D" w:rsidRPr="00BE2C21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2A1926">
        <w:rPr>
          <w:rFonts w:ascii="Times New Roman" w:hAnsi="Times New Roman" w:cs="Times New Roman"/>
          <w:sz w:val="24"/>
          <w:szCs w:val="24"/>
        </w:rPr>
        <w:t xml:space="preserve"> and </w:t>
      </w:r>
      <w:r w:rsidR="002A1926" w:rsidRPr="002A1926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2A1926">
        <w:rPr>
          <w:rFonts w:ascii="Times New Roman" w:hAnsi="Times New Roman" w:cs="Times New Roman"/>
          <w:sz w:val="24"/>
          <w:szCs w:val="24"/>
        </w:rPr>
        <w:t xml:space="preserve"> have a high potential to cause </w:t>
      </w:r>
      <w:r w:rsidR="00CF6FB3">
        <w:rPr>
          <w:rFonts w:ascii="Times New Roman" w:hAnsi="Times New Roman" w:cs="Times New Roman"/>
          <w:sz w:val="24"/>
          <w:szCs w:val="24"/>
        </w:rPr>
        <w:t>corn</w:t>
      </w:r>
      <w:r w:rsidR="002A1926">
        <w:rPr>
          <w:rFonts w:ascii="Times New Roman" w:hAnsi="Times New Roman" w:cs="Times New Roman"/>
          <w:sz w:val="24"/>
          <w:szCs w:val="24"/>
        </w:rPr>
        <w:t xml:space="preserve"> </w:t>
      </w:r>
      <w:r w:rsidR="000E629D">
        <w:rPr>
          <w:rFonts w:ascii="Times New Roman" w:hAnsi="Times New Roman" w:cs="Times New Roman"/>
          <w:sz w:val="24"/>
          <w:szCs w:val="24"/>
        </w:rPr>
        <w:t>yield loss</w:t>
      </w:r>
      <w:r w:rsidR="00775B86">
        <w:rPr>
          <w:rFonts w:ascii="Times New Roman" w:hAnsi="Times New Roman" w:cs="Times New Roman"/>
          <w:sz w:val="24"/>
          <w:szCs w:val="24"/>
        </w:rPr>
        <w:t xml:space="preserve"> (%)</w:t>
      </w:r>
      <w:r w:rsidR="002A1926">
        <w:rPr>
          <w:rFonts w:ascii="Times New Roman" w:hAnsi="Times New Roman" w:cs="Times New Roman"/>
          <w:sz w:val="24"/>
          <w:szCs w:val="24"/>
        </w:rPr>
        <w:t xml:space="preserve">. In areas of </w:t>
      </w:r>
      <w:r w:rsidR="002A1926" w:rsidRPr="002A1926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2A1926">
        <w:rPr>
          <w:rFonts w:ascii="Times New Roman" w:hAnsi="Times New Roman" w:cs="Times New Roman"/>
          <w:sz w:val="24"/>
          <w:szCs w:val="24"/>
        </w:rPr>
        <w:t xml:space="preserve"> infestations, weed management </w:t>
      </w:r>
      <w:r w:rsidR="005769E4">
        <w:rPr>
          <w:rFonts w:ascii="Times New Roman" w:hAnsi="Times New Roman" w:cs="Times New Roman"/>
          <w:sz w:val="24"/>
          <w:szCs w:val="24"/>
        </w:rPr>
        <w:t>will increase</w:t>
      </w:r>
      <w:r w:rsidR="00E50A66">
        <w:rPr>
          <w:rFonts w:ascii="Times New Roman" w:hAnsi="Times New Roman" w:cs="Times New Roman"/>
          <w:sz w:val="24"/>
          <w:szCs w:val="24"/>
        </w:rPr>
        <w:t>,</w:t>
      </w:r>
      <w:r w:rsidR="002A1926">
        <w:rPr>
          <w:rFonts w:ascii="Times New Roman" w:hAnsi="Times New Roman" w:cs="Times New Roman"/>
          <w:sz w:val="24"/>
          <w:szCs w:val="24"/>
        </w:rPr>
        <w:t xml:space="preserve"> as </w:t>
      </w:r>
      <w:r w:rsidR="00623FBF" w:rsidRPr="002A1926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2A1926">
        <w:rPr>
          <w:rFonts w:ascii="Times New Roman" w:hAnsi="Times New Roman" w:cs="Times New Roman"/>
          <w:sz w:val="24"/>
          <w:szCs w:val="24"/>
        </w:rPr>
        <w:t xml:space="preserve"> showed </w:t>
      </w:r>
      <w:r w:rsidR="00563722">
        <w:rPr>
          <w:rFonts w:ascii="Times New Roman" w:hAnsi="Times New Roman" w:cs="Times New Roman"/>
          <w:sz w:val="24"/>
          <w:szCs w:val="24"/>
        </w:rPr>
        <w:t>are</w:t>
      </w:r>
      <w:r w:rsidR="00544259">
        <w:rPr>
          <w:rFonts w:ascii="Times New Roman" w:hAnsi="Times New Roman" w:cs="Times New Roman"/>
          <w:sz w:val="24"/>
          <w:szCs w:val="24"/>
        </w:rPr>
        <w:t xml:space="preserve"> competitive even at lower densities.</w:t>
      </w:r>
    </w:p>
    <w:p w14:paraId="35BEF7A2" w14:textId="77777777" w:rsidR="00594A93" w:rsidRPr="00353A9C" w:rsidRDefault="001D4D3B" w:rsidP="001D4D3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353A9C">
        <w:rPr>
          <w:rFonts w:ascii="Times New Roman" w:hAnsi="Times New Roman" w:cs="Times New Roman"/>
          <w:b/>
          <w:sz w:val="24"/>
        </w:rPr>
        <w:t>Acknowledgments</w:t>
      </w:r>
    </w:p>
    <w:p w14:paraId="7A2EDE63" w14:textId="77777777" w:rsidR="00B70BD1" w:rsidRDefault="001D4D3B" w:rsidP="00353A9C">
      <w:pPr>
        <w:pStyle w:val="NormalWeb"/>
        <w:spacing w:before="0" w:beforeAutospacing="0" w:after="0" w:afterAutospacing="0" w:line="480" w:lineRule="auto"/>
        <w:ind w:firstLine="720"/>
        <w:sectPr w:rsidR="00B70BD1" w:rsidSect="002F5F37">
          <w:pgSz w:w="12240" w:h="15840"/>
          <w:pgMar w:top="1440" w:right="1440" w:bottom="1440" w:left="1440" w:header="720" w:footer="720" w:gutter="0"/>
          <w:lnNumType w:countBy="1" w:restart="continuous"/>
          <w:cols w:space="720"/>
          <w:titlePg/>
          <w:docGrid w:linePitch="360"/>
        </w:sectPr>
      </w:pPr>
      <w:r w:rsidRPr="00353A9C">
        <w:t>The authors thank CAPES (Brazilian Government Foundation) - Proc. n</w:t>
      </w:r>
      <w:r w:rsidRPr="00353A9C">
        <w:rPr>
          <w:vertAlign w:val="superscript"/>
        </w:rPr>
        <w:t>o</w:t>
      </w:r>
      <w:r w:rsidRPr="00353A9C">
        <w:t xml:space="preserve"> 9112-13-8, for financial support to the graduate student involved in this study. </w:t>
      </w:r>
      <w:r w:rsidR="00353A9C">
        <w:t xml:space="preserve"> </w:t>
      </w:r>
    </w:p>
    <w:p w14:paraId="4C60F7F3" w14:textId="0B121D79" w:rsidR="00826826" w:rsidRPr="00826826" w:rsidRDefault="00D01EEF" w:rsidP="00112AC9">
      <w:pPr>
        <w:pStyle w:val="NormalWeb"/>
        <w:spacing w:line="480" w:lineRule="auto"/>
        <w:jc w:val="center"/>
        <w:rPr>
          <w:b/>
        </w:rPr>
      </w:pPr>
      <w:r>
        <w:lastRenderedPageBreak/>
        <w:tab/>
      </w:r>
      <w:r w:rsidR="00826826" w:rsidRPr="00826826">
        <w:fldChar w:fldCharType="begin"/>
      </w:r>
      <w:r w:rsidR="00826826" w:rsidRPr="00826826">
        <w:instrText>ADDIN RW.BIB</w:instrText>
      </w:r>
      <w:r w:rsidR="00826826" w:rsidRPr="00826826">
        <w:fldChar w:fldCharType="separate"/>
      </w:r>
      <w:r w:rsidR="00826826" w:rsidRPr="00826826">
        <w:rPr>
          <w:b/>
        </w:rPr>
        <w:t>References</w:t>
      </w:r>
    </w:p>
    <w:p w14:paraId="3F14F5D3" w14:textId="77777777" w:rsidR="00826826" w:rsidRPr="00826826" w:rsidRDefault="00826826" w:rsidP="00112AC9">
      <w:pPr>
        <w:pStyle w:val="NormalWeb"/>
        <w:spacing w:line="480" w:lineRule="auto"/>
        <w:ind w:left="450" w:hanging="450"/>
      </w:pPr>
      <w:r w:rsidRPr="00826826">
        <w:t xml:space="preserve">Anderson D (2008) Model based inference in the life sciences: A primer on evidence. 2008. </w:t>
      </w:r>
    </w:p>
    <w:p w14:paraId="2227839C" w14:textId="77777777" w:rsidR="00826826" w:rsidRPr="00826826" w:rsidRDefault="00826826" w:rsidP="00112AC9">
      <w:pPr>
        <w:pStyle w:val="NormalWeb"/>
        <w:spacing w:line="480" w:lineRule="auto"/>
        <w:ind w:left="450" w:hanging="450"/>
      </w:pPr>
      <w:r w:rsidRPr="00826826">
        <w:t>Archontoulis SV and Miguez FE (2015) Nonlinear regression models and applications in agricultural research. Agron J 107(2):786-98</w:t>
      </w:r>
    </w:p>
    <w:p w14:paraId="60F0B6FC" w14:textId="77777777" w:rsidR="00826826" w:rsidRPr="00826826" w:rsidRDefault="00826826" w:rsidP="00112AC9">
      <w:pPr>
        <w:pStyle w:val="NormalWeb"/>
        <w:spacing w:line="480" w:lineRule="auto"/>
        <w:ind w:left="450" w:hanging="450"/>
        <w:rPr>
          <w:lang w:val="pt-BR"/>
        </w:rPr>
      </w:pPr>
      <w:r w:rsidRPr="00826826">
        <w:t xml:space="preserve">Cousens R (1985) A simple model relating yield loss to weed density. </w:t>
      </w:r>
      <w:r w:rsidRPr="00826826">
        <w:rPr>
          <w:lang w:val="pt-BR"/>
        </w:rPr>
        <w:t>Ann Appl Biol 107(2):239-52</w:t>
      </w:r>
    </w:p>
    <w:p w14:paraId="0DA8CE0C" w14:textId="77777777" w:rsidR="00826826" w:rsidRPr="00826826" w:rsidRDefault="00826826" w:rsidP="00112AC9">
      <w:pPr>
        <w:pStyle w:val="NormalWeb"/>
        <w:spacing w:line="480" w:lineRule="auto"/>
        <w:ind w:left="450" w:hanging="450"/>
        <w:rPr>
          <w:lang w:val="pt-BR"/>
        </w:rPr>
      </w:pPr>
      <w:r w:rsidRPr="00826826">
        <w:rPr>
          <w:lang w:val="pt-BR"/>
        </w:rPr>
        <w:t>Ferreira EA, de Matos, Christiano da Conceição, Barbosa EA, Melo CAD, da Silva DV, dos Santos JB (2015) Aspectos fisiológicos de soja transgênica submetida à competição com plantas daninhas. Revista De Ciências Agrárias/Amazonian Journal of Agricultural and Environmental Sciences 58(2):115-21</w:t>
      </w:r>
    </w:p>
    <w:p w14:paraId="1FF55670" w14:textId="77777777" w:rsidR="00826826" w:rsidRPr="00826826" w:rsidRDefault="00826826" w:rsidP="00112AC9">
      <w:pPr>
        <w:pStyle w:val="NormalWeb"/>
        <w:spacing w:line="480" w:lineRule="auto"/>
        <w:ind w:left="450" w:hanging="450"/>
      </w:pPr>
      <w:r w:rsidRPr="00826826">
        <w:t>Fischer DW, Harvey RG, Bauman TT, Phillips S, Hart SE, Johnson GA, Kells JJ, Westra P, Lindquist J (2004) Common lambsquarters (chenopodium album) interference with corn across the northcentral united states. Weed Sci 52(6):1034-8</w:t>
      </w:r>
    </w:p>
    <w:p w14:paraId="2201C362" w14:textId="77777777" w:rsidR="00826826" w:rsidRPr="00826826" w:rsidRDefault="00826826" w:rsidP="00112AC9">
      <w:pPr>
        <w:pStyle w:val="NormalWeb"/>
        <w:spacing w:line="480" w:lineRule="auto"/>
        <w:ind w:left="450" w:hanging="450"/>
      </w:pPr>
      <w:r w:rsidRPr="00826826">
        <w:t>Knezevic SZ and Datta A (2015) The critical period for weed control: Revisiting data analysis. Weed Sci 63(sp1):188-202</w:t>
      </w:r>
    </w:p>
    <w:p w14:paraId="38B13F06" w14:textId="77777777" w:rsidR="00826826" w:rsidRPr="00826826" w:rsidRDefault="00826826" w:rsidP="00112AC9">
      <w:pPr>
        <w:pStyle w:val="NormalWeb"/>
        <w:spacing w:line="480" w:lineRule="auto"/>
        <w:ind w:left="450" w:hanging="450"/>
      </w:pPr>
      <w:r w:rsidRPr="00826826">
        <w:t>Knezevic SZ, Streibig JC, Ritz C (2007) Utilizing R software package for dose-response studies: The concept and data analysis. Weed Technology 21(3):840-848</w:t>
      </w:r>
    </w:p>
    <w:p w14:paraId="02CB9A68" w14:textId="77777777" w:rsidR="00826826" w:rsidRPr="00826826" w:rsidRDefault="00826826" w:rsidP="00112AC9">
      <w:pPr>
        <w:pStyle w:val="NormalWeb"/>
        <w:spacing w:line="480" w:lineRule="auto"/>
        <w:ind w:left="450" w:hanging="450"/>
      </w:pPr>
      <w:r w:rsidRPr="00826826">
        <w:t>Lewis DW and Gulden RH (2014) Effect of kochia (kochia scoparia) interference on sunflower (helianthus annuus) yield. Weed Sci 62(1):158-65</w:t>
      </w:r>
    </w:p>
    <w:p w14:paraId="57EF375C" w14:textId="77777777" w:rsidR="00826826" w:rsidRPr="00826826" w:rsidRDefault="00826826" w:rsidP="00112AC9">
      <w:pPr>
        <w:pStyle w:val="NormalWeb"/>
        <w:spacing w:line="480" w:lineRule="auto"/>
        <w:ind w:left="450" w:hanging="450"/>
      </w:pPr>
      <w:r w:rsidRPr="00826826">
        <w:lastRenderedPageBreak/>
        <w:t>Lewis F, Butler A, Gilbert L (2011) A unified approach to model selection using the likelihood ratio test. Methods in Ecology and Evolution 2(2):155-62</w:t>
      </w:r>
    </w:p>
    <w:p w14:paraId="0F2BAB61" w14:textId="77777777" w:rsidR="00826826" w:rsidRPr="00826826" w:rsidRDefault="00826826" w:rsidP="00112AC9">
      <w:pPr>
        <w:pStyle w:val="NormalWeb"/>
        <w:spacing w:line="480" w:lineRule="auto"/>
        <w:ind w:left="450" w:hanging="450"/>
      </w:pPr>
      <w:r w:rsidRPr="00826826">
        <w:t>Lindquist JL, Mortensen DA, Clay SA, Schmenk R, Kells JJ, Howatt K, Westra P (1996) Stability of corn (zea mays)-velvetleaf (abutilon theophrasti) interference relationships. Weed Sci :309-13</w:t>
      </w:r>
    </w:p>
    <w:p w14:paraId="195A6263" w14:textId="77777777" w:rsidR="00826826" w:rsidRPr="00826826" w:rsidRDefault="00826826" w:rsidP="00112AC9">
      <w:pPr>
        <w:pStyle w:val="NormalWeb"/>
        <w:spacing w:line="480" w:lineRule="auto"/>
        <w:ind w:left="450" w:hanging="450"/>
      </w:pPr>
      <w:r w:rsidRPr="00826826">
        <w:t>Lindquist JL, Mortensen DA, Westra P, Lambert W, Bauman TT, Fausey JC, Kells JJ, Langton SJ, Harvey RG, Bussler BH (1999) Stability of corn (zea mays)-foxtail (setaria spp.) interference relationships. Weed Sci :195-200</w:t>
      </w:r>
    </w:p>
    <w:p w14:paraId="3B7D21A5" w14:textId="77777777" w:rsidR="00826826" w:rsidRPr="00826826" w:rsidRDefault="00826826" w:rsidP="00112AC9">
      <w:pPr>
        <w:pStyle w:val="NormalWeb"/>
        <w:spacing w:line="480" w:lineRule="auto"/>
        <w:ind w:left="450" w:hanging="450"/>
      </w:pPr>
      <w:r w:rsidRPr="00826826">
        <w:t>Massinga RA, Currie RS, Horak MJ, Boyer Jr J (2001) Interference of palmer amaranth in corn. Weed Sci 49(2):202-8</w:t>
      </w:r>
    </w:p>
    <w:p w14:paraId="4A807AD3" w14:textId="77777777" w:rsidR="00826826" w:rsidRPr="00826826" w:rsidRDefault="00826826" w:rsidP="00112AC9">
      <w:pPr>
        <w:pStyle w:val="NormalWeb"/>
        <w:spacing w:line="480" w:lineRule="auto"/>
        <w:ind w:left="450" w:hanging="450"/>
      </w:pPr>
      <w:r w:rsidRPr="00826826">
        <w:t>Mayer D and Butler D (1993) Statistical validation. Ecol Model 68(1):21-32</w:t>
      </w:r>
    </w:p>
    <w:p w14:paraId="3DF4E039" w14:textId="77777777" w:rsidR="00826826" w:rsidRPr="00826826" w:rsidRDefault="00826826" w:rsidP="00112AC9">
      <w:pPr>
        <w:pStyle w:val="NormalWeb"/>
        <w:spacing w:line="480" w:lineRule="auto"/>
        <w:ind w:left="450" w:hanging="450"/>
      </w:pPr>
      <w:r w:rsidRPr="00826826">
        <w:rPr>
          <w:lang w:val="pt-BR"/>
        </w:rPr>
        <w:t xml:space="preserve">Monquero PA, Orzari I, Silva PVd, Penha AdS (2015) Interferência de plantas daninhas em mudas de quatro espécies arbóreas neotropicais. </w:t>
      </w:r>
      <w:r w:rsidRPr="00826826">
        <w:t>Acta Scientiarum.Agronomy 37(2):219-32</w:t>
      </w:r>
    </w:p>
    <w:p w14:paraId="764AAFF0" w14:textId="77777777" w:rsidR="00826826" w:rsidRPr="00826826" w:rsidRDefault="00826826" w:rsidP="00112AC9">
      <w:pPr>
        <w:pStyle w:val="NormalWeb"/>
        <w:spacing w:line="480" w:lineRule="auto"/>
        <w:ind w:left="450" w:hanging="450"/>
      </w:pPr>
      <w:r w:rsidRPr="00826826">
        <w:t>Oliveira MC, Jhala AJ, Gaines T, Irmak S, Amundsen K, Scott JE, Knezevic SZ (2017) Confirmation and control of HPPD-inhibiting Herbicide–Resistant waterhemp (amaranthus tuberculatus) in nebraska. Weed Technol :1-13</w:t>
      </w:r>
    </w:p>
    <w:p w14:paraId="2A4C8419" w14:textId="77777777" w:rsidR="00826826" w:rsidRPr="00826826" w:rsidRDefault="00826826" w:rsidP="00112AC9">
      <w:pPr>
        <w:pStyle w:val="NormalWeb"/>
        <w:spacing w:line="480" w:lineRule="auto"/>
        <w:ind w:left="450" w:hanging="450"/>
      </w:pPr>
      <w:r w:rsidRPr="00826826">
        <w:t>Ritz C and Streibig JC (2008) Nonlinear regression with R. Springer Science &amp; Business Media</w:t>
      </w:r>
    </w:p>
    <w:p w14:paraId="54747AF0" w14:textId="77777777" w:rsidR="00826826" w:rsidRPr="00826826" w:rsidRDefault="00826826" w:rsidP="00112AC9">
      <w:pPr>
        <w:pStyle w:val="NormalWeb"/>
        <w:spacing w:line="480" w:lineRule="auto"/>
        <w:ind w:left="450" w:hanging="450"/>
      </w:pPr>
      <w:r w:rsidRPr="00826826">
        <w:t>Ritz C and Streibig JC (2005) Bioassay analysis using R. Journal of Statistical Software 12(5):1-22</w:t>
      </w:r>
    </w:p>
    <w:p w14:paraId="139D2A73" w14:textId="77777777" w:rsidR="00826826" w:rsidRPr="00826826" w:rsidRDefault="00826826" w:rsidP="00112AC9">
      <w:pPr>
        <w:pStyle w:val="NormalWeb"/>
        <w:spacing w:line="480" w:lineRule="auto"/>
        <w:ind w:left="450" w:hanging="450"/>
      </w:pPr>
      <w:r w:rsidRPr="00826826">
        <w:lastRenderedPageBreak/>
        <w:t>Ritz C, Kniss AR, Streibig JC (2015) Research methods in weed science: Statistics. Weed Sci 63(sp1):166-87</w:t>
      </w:r>
    </w:p>
    <w:p w14:paraId="0F72286A" w14:textId="77777777" w:rsidR="00826826" w:rsidRPr="00826826" w:rsidRDefault="00826826" w:rsidP="00112AC9">
      <w:pPr>
        <w:pStyle w:val="NormalWeb"/>
        <w:spacing w:line="480" w:lineRule="auto"/>
        <w:ind w:left="450" w:hanging="450"/>
      </w:pPr>
      <w:r w:rsidRPr="00826826">
        <w:t>Roman ES, Murphy SD, Swanton CJ (2000) Simulation of chenopodium album seedling emergence. Weed Science 48(2):217-224</w:t>
      </w:r>
    </w:p>
    <w:p w14:paraId="29852B8C" w14:textId="77777777" w:rsidR="00826826" w:rsidRPr="00826826" w:rsidRDefault="00826826" w:rsidP="00112AC9">
      <w:pPr>
        <w:pStyle w:val="NormalWeb"/>
        <w:spacing w:line="480" w:lineRule="auto"/>
        <w:ind w:left="450" w:hanging="450"/>
        <w:rPr>
          <w:lang w:val="pt-BR"/>
        </w:rPr>
      </w:pPr>
      <w:r w:rsidRPr="00826826">
        <w:t xml:space="preserve">Ryan M, Smith R, Mortensen D, Teasdale J, Curran W, Seidel R, Shumway D (2009) Weed–crop competition relationships differ between organic and conventional cropping systems. </w:t>
      </w:r>
      <w:r w:rsidRPr="00826826">
        <w:rPr>
          <w:lang w:val="pt-BR"/>
        </w:rPr>
        <w:t>Weed Res 49(6):572-80</w:t>
      </w:r>
    </w:p>
    <w:p w14:paraId="74E466CF" w14:textId="77777777" w:rsidR="00826826" w:rsidRPr="00826826" w:rsidRDefault="00826826" w:rsidP="00112AC9">
      <w:pPr>
        <w:pStyle w:val="NormalWeb"/>
        <w:spacing w:line="480" w:lineRule="auto"/>
        <w:ind w:left="450" w:hanging="450"/>
        <w:rPr>
          <w:lang w:val="pt-BR"/>
        </w:rPr>
      </w:pPr>
      <w:r w:rsidRPr="00826826">
        <w:rPr>
          <w:lang w:val="pt-BR"/>
        </w:rPr>
        <w:t>Silva DV, Pereira GAM, de Freitas, Marco Antônio Moreira, da Silva AA, Sediyama T, Silva GS, Ferreira LR, Cecon PR (2015) Produtividade e teor de nutrientes do milho em consórcio com braquiária. Ciencia Rural 45(8):1394-400</w:t>
      </w:r>
    </w:p>
    <w:p w14:paraId="794901F1" w14:textId="77777777" w:rsidR="00826826" w:rsidRPr="00826826" w:rsidRDefault="00826826" w:rsidP="00112AC9">
      <w:pPr>
        <w:pStyle w:val="NormalWeb"/>
        <w:spacing w:line="480" w:lineRule="auto"/>
        <w:ind w:left="450" w:hanging="450"/>
      </w:pPr>
      <w:r w:rsidRPr="00826826">
        <w:rPr>
          <w:lang w:val="pt-BR"/>
        </w:rPr>
        <w:t xml:space="preserve">Strieder ML, Silva PR, Argenta G, Rambo L, Sangoi L, Silva AA, Endrigo PC (2007) A resposta do milho irrigado ao espaçamento entrelinhas depende do híbrido e da densidade de plantas. </w:t>
      </w:r>
      <w:r w:rsidRPr="00826826">
        <w:t>Ciência Rural 37(3):634</w:t>
      </w:r>
    </w:p>
    <w:p w14:paraId="00DC6660" w14:textId="77777777" w:rsidR="00826826" w:rsidRPr="00826826" w:rsidRDefault="00826826" w:rsidP="00112AC9">
      <w:pPr>
        <w:pStyle w:val="NormalWeb"/>
        <w:spacing w:line="480" w:lineRule="auto"/>
        <w:ind w:left="450" w:hanging="450"/>
      </w:pPr>
      <w:r w:rsidRPr="00826826">
        <w:t>Swanton CJ, Nkoa R, Blackshaw RE (2015) Experimental methods for crop-weed competition studies. Weed Sci 63(sp1):2-11</w:t>
      </w:r>
    </w:p>
    <w:p w14:paraId="2250330A" w14:textId="77777777" w:rsidR="00826826" w:rsidRPr="00826826" w:rsidRDefault="00826826" w:rsidP="00112AC9">
      <w:pPr>
        <w:pStyle w:val="NormalWeb"/>
        <w:spacing w:line="480" w:lineRule="auto"/>
        <w:ind w:left="450" w:hanging="450"/>
        <w:rPr>
          <w:lang w:val="pt-BR"/>
        </w:rPr>
      </w:pPr>
      <w:r w:rsidRPr="00826826">
        <w:t xml:space="preserve">Trezzi M, Vidal R, Patel F, Miotto E, Debastiani F, Balbinot A, Mosquen R (2015) Impact of conyza bonariensis density and establishment period on soyabean grain yield, yield </w:t>
      </w:r>
      <w:r w:rsidRPr="008779E3">
        <w:rPr>
          <w:noProof/>
        </w:rPr>
        <w:t>components</w:t>
      </w:r>
      <w:r w:rsidRPr="00826826">
        <w:t xml:space="preserve"> and economic threshold. </w:t>
      </w:r>
      <w:r w:rsidRPr="00826826">
        <w:rPr>
          <w:lang w:val="pt-BR"/>
        </w:rPr>
        <w:t>Weed Res 55(1):34-41</w:t>
      </w:r>
    </w:p>
    <w:p w14:paraId="79C2C904" w14:textId="77777777" w:rsidR="00826826" w:rsidRPr="00826826" w:rsidRDefault="00826826" w:rsidP="00112AC9">
      <w:pPr>
        <w:pStyle w:val="NormalWeb"/>
        <w:spacing w:line="480" w:lineRule="auto"/>
        <w:ind w:left="450" w:hanging="450"/>
      </w:pPr>
      <w:r w:rsidRPr="00826826">
        <w:rPr>
          <w:lang w:val="pt-BR"/>
        </w:rPr>
        <w:t xml:space="preserve">Voll E, Gazziero D, Brighenti A, Adegas F (2002) Competição relativa de espécies de plantas daninhas com dois cultivares de soja. </w:t>
      </w:r>
      <w:r w:rsidRPr="00826826">
        <w:t>Planta Daninha 20(1):17-24</w:t>
      </w:r>
    </w:p>
    <w:p w14:paraId="40A6A79C" w14:textId="77777777" w:rsidR="00826826" w:rsidRPr="00826826" w:rsidRDefault="00826826" w:rsidP="00112AC9">
      <w:pPr>
        <w:pStyle w:val="NormalWeb"/>
        <w:spacing w:line="480" w:lineRule="auto"/>
        <w:ind w:left="450" w:hanging="450"/>
      </w:pPr>
      <w:r w:rsidRPr="00826826">
        <w:lastRenderedPageBreak/>
        <w:t>Weiner J and Freckleton RP (2010) Constant final yield. Annual Review of Ecology, Evolution and Systematics 41:173-92</w:t>
      </w:r>
    </w:p>
    <w:p w14:paraId="5478E55C" w14:textId="77777777" w:rsidR="00826826" w:rsidRPr="00826826" w:rsidRDefault="00826826" w:rsidP="00112AC9">
      <w:pPr>
        <w:pStyle w:val="NormalWeb"/>
        <w:spacing w:line="480" w:lineRule="auto"/>
        <w:ind w:left="450" w:hanging="450"/>
      </w:pPr>
      <w:r w:rsidRPr="00826826">
        <w:t>Werle R, Schmidt JJ, Laborde J, Tran A, Creech CF, Lindquist JL (2014) Shattercane X ALS-tolerant sorghum F1 hybrid and shattercane interference in ALS-tolerant sorghum. J Agric Sci 6(4):p159</w:t>
      </w:r>
    </w:p>
    <w:p w14:paraId="3D03E485" w14:textId="77777777" w:rsidR="00826826" w:rsidRPr="00826826" w:rsidRDefault="00826826" w:rsidP="00112AC9">
      <w:pPr>
        <w:pStyle w:val="NormalWeb"/>
        <w:spacing w:line="480" w:lineRule="auto"/>
        <w:ind w:left="450" w:hanging="450"/>
      </w:pPr>
      <w:r w:rsidRPr="00826826">
        <w:t>Zucchini W (2000) An introduction to model selection. J Math Psychol 44(1):41-61</w:t>
      </w:r>
    </w:p>
    <w:p w14:paraId="5962A3F2" w14:textId="77777777" w:rsidR="00826826" w:rsidRPr="00826826" w:rsidRDefault="00826826" w:rsidP="00112AC9">
      <w:pPr>
        <w:pStyle w:val="NormalWeb"/>
        <w:spacing w:line="480" w:lineRule="auto"/>
        <w:ind w:left="450" w:hanging="450"/>
      </w:pPr>
      <w:r w:rsidRPr="00826826">
        <w:t>Zuur A, Ieno EN, Smith GM (2007) Analysing ecological data. Springer Science &amp; Business Media</w:t>
      </w:r>
    </w:p>
    <w:p w14:paraId="2C9A70ED" w14:textId="510161BB" w:rsidR="002C217C" w:rsidRPr="00826826" w:rsidRDefault="00826826" w:rsidP="00112A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682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2682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E9384B4" w14:textId="2F02A907" w:rsidR="00265DF5" w:rsidRPr="00826826" w:rsidRDefault="00265DF5" w:rsidP="00112A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265DF5" w:rsidRPr="00826826" w:rsidSect="00C02590"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FFF6B1" w14:textId="77777777" w:rsidR="004C5C3A" w:rsidRDefault="004C5C3A" w:rsidP="005E0C06">
      <w:pPr>
        <w:spacing w:after="0" w:line="240" w:lineRule="auto"/>
      </w:pPr>
      <w:r>
        <w:separator/>
      </w:r>
    </w:p>
  </w:endnote>
  <w:endnote w:type="continuationSeparator" w:id="0">
    <w:p w14:paraId="20B4B710" w14:textId="77777777" w:rsidR="004C5C3A" w:rsidRDefault="004C5C3A" w:rsidP="005E0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662FEB" w14:textId="77777777" w:rsidR="00BB1B04" w:rsidRDefault="00BB1B04" w:rsidP="005E0C06">
    <w:pPr>
      <w:pStyle w:val="Footer"/>
      <w:tabs>
        <w:tab w:val="clear" w:pos="4680"/>
        <w:tab w:val="clear" w:pos="9360"/>
        <w:tab w:val="left" w:pos="3826"/>
        <w:tab w:val="left" w:pos="5567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8CF3F8" w14:textId="77777777" w:rsidR="004C5C3A" w:rsidRDefault="004C5C3A" w:rsidP="005E0C06">
      <w:pPr>
        <w:spacing w:after="0" w:line="240" w:lineRule="auto"/>
      </w:pPr>
      <w:r>
        <w:separator/>
      </w:r>
    </w:p>
  </w:footnote>
  <w:footnote w:type="continuationSeparator" w:id="0">
    <w:p w14:paraId="5CAEA6B1" w14:textId="77777777" w:rsidR="004C5C3A" w:rsidRDefault="004C5C3A" w:rsidP="005E0C06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hael Douglas">
    <w15:presenceInfo w15:providerId="None" w15:userId="Michael Dougl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3MzQ1szCysLQwMjBU0lEKTi0uzszPAykwqwUAT5P5OSwAAAA="/>
  </w:docVars>
  <w:rsids>
    <w:rsidRoot w:val="009E3700"/>
    <w:rsid w:val="0000143C"/>
    <w:rsid w:val="00003507"/>
    <w:rsid w:val="00004E53"/>
    <w:rsid w:val="0001297F"/>
    <w:rsid w:val="000148C7"/>
    <w:rsid w:val="00014D46"/>
    <w:rsid w:val="000208A2"/>
    <w:rsid w:val="0002122A"/>
    <w:rsid w:val="00025BBF"/>
    <w:rsid w:val="000272DB"/>
    <w:rsid w:val="00027C12"/>
    <w:rsid w:val="00031195"/>
    <w:rsid w:val="0003169B"/>
    <w:rsid w:val="000350B7"/>
    <w:rsid w:val="0005149E"/>
    <w:rsid w:val="0005252C"/>
    <w:rsid w:val="00053166"/>
    <w:rsid w:val="0005469D"/>
    <w:rsid w:val="00061358"/>
    <w:rsid w:val="000631DF"/>
    <w:rsid w:val="000659C9"/>
    <w:rsid w:val="000670E6"/>
    <w:rsid w:val="00070CAC"/>
    <w:rsid w:val="00077119"/>
    <w:rsid w:val="000804F4"/>
    <w:rsid w:val="00080903"/>
    <w:rsid w:val="0008262C"/>
    <w:rsid w:val="00082C40"/>
    <w:rsid w:val="00083AF8"/>
    <w:rsid w:val="00085B35"/>
    <w:rsid w:val="000901D9"/>
    <w:rsid w:val="00094D30"/>
    <w:rsid w:val="000A3E0A"/>
    <w:rsid w:val="000A4A74"/>
    <w:rsid w:val="000A5B23"/>
    <w:rsid w:val="000B591C"/>
    <w:rsid w:val="000B5A06"/>
    <w:rsid w:val="000C21F4"/>
    <w:rsid w:val="000C27EE"/>
    <w:rsid w:val="000C4A41"/>
    <w:rsid w:val="000C7F47"/>
    <w:rsid w:val="000D7669"/>
    <w:rsid w:val="000E629D"/>
    <w:rsid w:val="000E7CFB"/>
    <w:rsid w:val="000F4A67"/>
    <w:rsid w:val="00104461"/>
    <w:rsid w:val="00105E26"/>
    <w:rsid w:val="001105BD"/>
    <w:rsid w:val="001111B1"/>
    <w:rsid w:val="00112AC9"/>
    <w:rsid w:val="00113D89"/>
    <w:rsid w:val="00113E5C"/>
    <w:rsid w:val="00114010"/>
    <w:rsid w:val="0011481B"/>
    <w:rsid w:val="00117A63"/>
    <w:rsid w:val="001206EF"/>
    <w:rsid w:val="00120AB2"/>
    <w:rsid w:val="001251CF"/>
    <w:rsid w:val="001363D1"/>
    <w:rsid w:val="00136F16"/>
    <w:rsid w:val="00137DCF"/>
    <w:rsid w:val="00142CD3"/>
    <w:rsid w:val="00144326"/>
    <w:rsid w:val="0015421C"/>
    <w:rsid w:val="0015537A"/>
    <w:rsid w:val="0017448F"/>
    <w:rsid w:val="0019163D"/>
    <w:rsid w:val="00194075"/>
    <w:rsid w:val="001941BE"/>
    <w:rsid w:val="001973F4"/>
    <w:rsid w:val="001A4979"/>
    <w:rsid w:val="001A716E"/>
    <w:rsid w:val="001B029A"/>
    <w:rsid w:val="001B171B"/>
    <w:rsid w:val="001D065C"/>
    <w:rsid w:val="001D48B2"/>
    <w:rsid w:val="001D4D3B"/>
    <w:rsid w:val="001D7A8C"/>
    <w:rsid w:val="001E7C86"/>
    <w:rsid w:val="001F0E16"/>
    <w:rsid w:val="001F276B"/>
    <w:rsid w:val="001F7ED1"/>
    <w:rsid w:val="0021047E"/>
    <w:rsid w:val="0021277F"/>
    <w:rsid w:val="002317F5"/>
    <w:rsid w:val="00233BDD"/>
    <w:rsid w:val="00240822"/>
    <w:rsid w:val="0024140E"/>
    <w:rsid w:val="00253719"/>
    <w:rsid w:val="002556BD"/>
    <w:rsid w:val="00257889"/>
    <w:rsid w:val="002639F1"/>
    <w:rsid w:val="002656A1"/>
    <w:rsid w:val="00265DF5"/>
    <w:rsid w:val="002705FB"/>
    <w:rsid w:val="002707FB"/>
    <w:rsid w:val="00272F57"/>
    <w:rsid w:val="00282360"/>
    <w:rsid w:val="002918E2"/>
    <w:rsid w:val="0029380E"/>
    <w:rsid w:val="00297C58"/>
    <w:rsid w:val="002A13B0"/>
    <w:rsid w:val="002A1926"/>
    <w:rsid w:val="002A2A8E"/>
    <w:rsid w:val="002A68D9"/>
    <w:rsid w:val="002A76E7"/>
    <w:rsid w:val="002A7BBE"/>
    <w:rsid w:val="002C217C"/>
    <w:rsid w:val="002C7B1B"/>
    <w:rsid w:val="002D0C24"/>
    <w:rsid w:val="002D3283"/>
    <w:rsid w:val="002D66A7"/>
    <w:rsid w:val="002E02F8"/>
    <w:rsid w:val="002E2D24"/>
    <w:rsid w:val="002F174A"/>
    <w:rsid w:val="002F3151"/>
    <w:rsid w:val="002F3C10"/>
    <w:rsid w:val="002F5F37"/>
    <w:rsid w:val="00302041"/>
    <w:rsid w:val="00302ADF"/>
    <w:rsid w:val="00303CE6"/>
    <w:rsid w:val="00304FDB"/>
    <w:rsid w:val="00311FBE"/>
    <w:rsid w:val="00313A84"/>
    <w:rsid w:val="00314AB2"/>
    <w:rsid w:val="0031656F"/>
    <w:rsid w:val="00324270"/>
    <w:rsid w:val="003304EA"/>
    <w:rsid w:val="00331912"/>
    <w:rsid w:val="00332DD4"/>
    <w:rsid w:val="0035377A"/>
    <w:rsid w:val="00353A9C"/>
    <w:rsid w:val="003553CD"/>
    <w:rsid w:val="00356B9F"/>
    <w:rsid w:val="00367F26"/>
    <w:rsid w:val="00371ED9"/>
    <w:rsid w:val="00372F2C"/>
    <w:rsid w:val="00376110"/>
    <w:rsid w:val="00376BA9"/>
    <w:rsid w:val="00381570"/>
    <w:rsid w:val="003825FD"/>
    <w:rsid w:val="003830D3"/>
    <w:rsid w:val="003869B4"/>
    <w:rsid w:val="00387929"/>
    <w:rsid w:val="00392185"/>
    <w:rsid w:val="00394686"/>
    <w:rsid w:val="003A416F"/>
    <w:rsid w:val="003B7B35"/>
    <w:rsid w:val="003C4E82"/>
    <w:rsid w:val="003D4487"/>
    <w:rsid w:val="003E1BE8"/>
    <w:rsid w:val="003E1E45"/>
    <w:rsid w:val="003F1D09"/>
    <w:rsid w:val="004012A0"/>
    <w:rsid w:val="00402CD7"/>
    <w:rsid w:val="00403216"/>
    <w:rsid w:val="004069C7"/>
    <w:rsid w:val="00410983"/>
    <w:rsid w:val="00414215"/>
    <w:rsid w:val="00421B01"/>
    <w:rsid w:val="0043126F"/>
    <w:rsid w:val="0044262E"/>
    <w:rsid w:val="00450F5A"/>
    <w:rsid w:val="0045294B"/>
    <w:rsid w:val="00453E40"/>
    <w:rsid w:val="00456BF4"/>
    <w:rsid w:val="0046342E"/>
    <w:rsid w:val="0046726D"/>
    <w:rsid w:val="0047084C"/>
    <w:rsid w:val="00473890"/>
    <w:rsid w:val="00477B97"/>
    <w:rsid w:val="0048724A"/>
    <w:rsid w:val="00491208"/>
    <w:rsid w:val="00491A7C"/>
    <w:rsid w:val="00492F5D"/>
    <w:rsid w:val="00494523"/>
    <w:rsid w:val="004A3927"/>
    <w:rsid w:val="004A646A"/>
    <w:rsid w:val="004B1C67"/>
    <w:rsid w:val="004B3CE0"/>
    <w:rsid w:val="004B656E"/>
    <w:rsid w:val="004C26F7"/>
    <w:rsid w:val="004C4EBD"/>
    <w:rsid w:val="004C5C3A"/>
    <w:rsid w:val="004C6443"/>
    <w:rsid w:val="004D4C38"/>
    <w:rsid w:val="004D54F5"/>
    <w:rsid w:val="004E0A19"/>
    <w:rsid w:val="004E4788"/>
    <w:rsid w:val="004E4CAD"/>
    <w:rsid w:val="004F28FC"/>
    <w:rsid w:val="004F5B92"/>
    <w:rsid w:val="00505B9B"/>
    <w:rsid w:val="005102D9"/>
    <w:rsid w:val="00515443"/>
    <w:rsid w:val="00522E3B"/>
    <w:rsid w:val="00533B36"/>
    <w:rsid w:val="00533F3E"/>
    <w:rsid w:val="00534356"/>
    <w:rsid w:val="00537618"/>
    <w:rsid w:val="005403BA"/>
    <w:rsid w:val="00543270"/>
    <w:rsid w:val="00544259"/>
    <w:rsid w:val="0054775B"/>
    <w:rsid w:val="005479DC"/>
    <w:rsid w:val="00550D34"/>
    <w:rsid w:val="0055269E"/>
    <w:rsid w:val="00555030"/>
    <w:rsid w:val="0056088D"/>
    <w:rsid w:val="00560C58"/>
    <w:rsid w:val="00563722"/>
    <w:rsid w:val="00563EEA"/>
    <w:rsid w:val="00564F4E"/>
    <w:rsid w:val="005654EC"/>
    <w:rsid w:val="00574152"/>
    <w:rsid w:val="00575962"/>
    <w:rsid w:val="005769E4"/>
    <w:rsid w:val="005808FC"/>
    <w:rsid w:val="005825AF"/>
    <w:rsid w:val="00591508"/>
    <w:rsid w:val="00592604"/>
    <w:rsid w:val="00593CBE"/>
    <w:rsid w:val="00594A93"/>
    <w:rsid w:val="005975E2"/>
    <w:rsid w:val="005A1D98"/>
    <w:rsid w:val="005A34A1"/>
    <w:rsid w:val="005A540C"/>
    <w:rsid w:val="005B2485"/>
    <w:rsid w:val="005B28BE"/>
    <w:rsid w:val="005C1714"/>
    <w:rsid w:val="005C6B26"/>
    <w:rsid w:val="005D06AD"/>
    <w:rsid w:val="005D2B63"/>
    <w:rsid w:val="005D60B2"/>
    <w:rsid w:val="005D6181"/>
    <w:rsid w:val="005E08D8"/>
    <w:rsid w:val="005E0C06"/>
    <w:rsid w:val="005E573F"/>
    <w:rsid w:val="005E6F1C"/>
    <w:rsid w:val="005F14CD"/>
    <w:rsid w:val="005F5496"/>
    <w:rsid w:val="005F7BCD"/>
    <w:rsid w:val="005F7BE1"/>
    <w:rsid w:val="005F7F83"/>
    <w:rsid w:val="00602E59"/>
    <w:rsid w:val="00604A2A"/>
    <w:rsid w:val="00604CE8"/>
    <w:rsid w:val="0060726D"/>
    <w:rsid w:val="00610175"/>
    <w:rsid w:val="00610DB9"/>
    <w:rsid w:val="00614960"/>
    <w:rsid w:val="00616F5F"/>
    <w:rsid w:val="0062148E"/>
    <w:rsid w:val="00622BDD"/>
    <w:rsid w:val="00623C9C"/>
    <w:rsid w:val="00623FBF"/>
    <w:rsid w:val="006439E7"/>
    <w:rsid w:val="00643C40"/>
    <w:rsid w:val="0064622D"/>
    <w:rsid w:val="00646D1E"/>
    <w:rsid w:val="00661A1C"/>
    <w:rsid w:val="00664724"/>
    <w:rsid w:val="00664A1D"/>
    <w:rsid w:val="00666190"/>
    <w:rsid w:val="0066626A"/>
    <w:rsid w:val="00674E57"/>
    <w:rsid w:val="00676716"/>
    <w:rsid w:val="006921A3"/>
    <w:rsid w:val="00693D6D"/>
    <w:rsid w:val="006A1208"/>
    <w:rsid w:val="006A4496"/>
    <w:rsid w:val="006A45CE"/>
    <w:rsid w:val="006B2986"/>
    <w:rsid w:val="006B2E86"/>
    <w:rsid w:val="006B779E"/>
    <w:rsid w:val="006C0704"/>
    <w:rsid w:val="006D3956"/>
    <w:rsid w:val="006D41CF"/>
    <w:rsid w:val="006E0556"/>
    <w:rsid w:val="006E3674"/>
    <w:rsid w:val="006E3B98"/>
    <w:rsid w:val="006E681D"/>
    <w:rsid w:val="006F0952"/>
    <w:rsid w:val="006F1476"/>
    <w:rsid w:val="006F1657"/>
    <w:rsid w:val="006F1C57"/>
    <w:rsid w:val="006F3718"/>
    <w:rsid w:val="006F3E86"/>
    <w:rsid w:val="006F4BD9"/>
    <w:rsid w:val="006F7A2D"/>
    <w:rsid w:val="00706396"/>
    <w:rsid w:val="00721AB4"/>
    <w:rsid w:val="00721D6C"/>
    <w:rsid w:val="007225A1"/>
    <w:rsid w:val="00724E8F"/>
    <w:rsid w:val="0072641A"/>
    <w:rsid w:val="0073027E"/>
    <w:rsid w:val="007321B8"/>
    <w:rsid w:val="0073597F"/>
    <w:rsid w:val="00736FDA"/>
    <w:rsid w:val="00740990"/>
    <w:rsid w:val="00740CAB"/>
    <w:rsid w:val="007413E3"/>
    <w:rsid w:val="00742171"/>
    <w:rsid w:val="00745D49"/>
    <w:rsid w:val="007567F5"/>
    <w:rsid w:val="00772BE9"/>
    <w:rsid w:val="00775B86"/>
    <w:rsid w:val="00776F7F"/>
    <w:rsid w:val="00777960"/>
    <w:rsid w:val="00784B02"/>
    <w:rsid w:val="007853D8"/>
    <w:rsid w:val="00790350"/>
    <w:rsid w:val="00790B33"/>
    <w:rsid w:val="007966CD"/>
    <w:rsid w:val="007A4C1B"/>
    <w:rsid w:val="007B159A"/>
    <w:rsid w:val="007B23C6"/>
    <w:rsid w:val="007B6D0F"/>
    <w:rsid w:val="007C0725"/>
    <w:rsid w:val="007C27AB"/>
    <w:rsid w:val="007C29E9"/>
    <w:rsid w:val="007C3EC2"/>
    <w:rsid w:val="007C6299"/>
    <w:rsid w:val="007C7BF6"/>
    <w:rsid w:val="007D105D"/>
    <w:rsid w:val="007E2386"/>
    <w:rsid w:val="007E3831"/>
    <w:rsid w:val="007F028C"/>
    <w:rsid w:val="007F064D"/>
    <w:rsid w:val="0080512E"/>
    <w:rsid w:val="00807068"/>
    <w:rsid w:val="00816412"/>
    <w:rsid w:val="00822D64"/>
    <w:rsid w:val="00826826"/>
    <w:rsid w:val="0083039F"/>
    <w:rsid w:val="00832F46"/>
    <w:rsid w:val="00834284"/>
    <w:rsid w:val="00835062"/>
    <w:rsid w:val="00836BF8"/>
    <w:rsid w:val="0084057B"/>
    <w:rsid w:val="008406B9"/>
    <w:rsid w:val="00843437"/>
    <w:rsid w:val="008510A5"/>
    <w:rsid w:val="00851629"/>
    <w:rsid w:val="00851B5F"/>
    <w:rsid w:val="00851D65"/>
    <w:rsid w:val="00851DE3"/>
    <w:rsid w:val="00851DEF"/>
    <w:rsid w:val="00853096"/>
    <w:rsid w:val="008535E8"/>
    <w:rsid w:val="008579AD"/>
    <w:rsid w:val="00860E23"/>
    <w:rsid w:val="00863CF2"/>
    <w:rsid w:val="008746F4"/>
    <w:rsid w:val="0087675B"/>
    <w:rsid w:val="00876A6A"/>
    <w:rsid w:val="008779E3"/>
    <w:rsid w:val="00880200"/>
    <w:rsid w:val="0089396E"/>
    <w:rsid w:val="00897AE1"/>
    <w:rsid w:val="008A4820"/>
    <w:rsid w:val="008A528A"/>
    <w:rsid w:val="008B1174"/>
    <w:rsid w:val="008C12DD"/>
    <w:rsid w:val="008C2408"/>
    <w:rsid w:val="008D36C9"/>
    <w:rsid w:val="008D5F80"/>
    <w:rsid w:val="008D64D4"/>
    <w:rsid w:val="008E3D58"/>
    <w:rsid w:val="008E672C"/>
    <w:rsid w:val="0090394A"/>
    <w:rsid w:val="009041C8"/>
    <w:rsid w:val="009056A5"/>
    <w:rsid w:val="00906D36"/>
    <w:rsid w:val="009163F3"/>
    <w:rsid w:val="00916A4F"/>
    <w:rsid w:val="009170FD"/>
    <w:rsid w:val="00917170"/>
    <w:rsid w:val="009200A1"/>
    <w:rsid w:val="00926074"/>
    <w:rsid w:val="00930DD3"/>
    <w:rsid w:val="009322C9"/>
    <w:rsid w:val="009349DF"/>
    <w:rsid w:val="00934D0C"/>
    <w:rsid w:val="00935E10"/>
    <w:rsid w:val="009360E3"/>
    <w:rsid w:val="00942C31"/>
    <w:rsid w:val="00944D3C"/>
    <w:rsid w:val="00947EBF"/>
    <w:rsid w:val="009532B9"/>
    <w:rsid w:val="00961055"/>
    <w:rsid w:val="0096573F"/>
    <w:rsid w:val="009718E0"/>
    <w:rsid w:val="00975376"/>
    <w:rsid w:val="00981957"/>
    <w:rsid w:val="00985F00"/>
    <w:rsid w:val="00994058"/>
    <w:rsid w:val="009A468B"/>
    <w:rsid w:val="009A4A48"/>
    <w:rsid w:val="009B1D21"/>
    <w:rsid w:val="009B1F10"/>
    <w:rsid w:val="009B307C"/>
    <w:rsid w:val="009B3477"/>
    <w:rsid w:val="009B5AFD"/>
    <w:rsid w:val="009B6BF6"/>
    <w:rsid w:val="009C26C8"/>
    <w:rsid w:val="009C27E1"/>
    <w:rsid w:val="009C2CD3"/>
    <w:rsid w:val="009C3077"/>
    <w:rsid w:val="009D1E84"/>
    <w:rsid w:val="009E3700"/>
    <w:rsid w:val="009E38A3"/>
    <w:rsid w:val="009E7BE8"/>
    <w:rsid w:val="009F3EEB"/>
    <w:rsid w:val="009F6370"/>
    <w:rsid w:val="009F66FE"/>
    <w:rsid w:val="00A15277"/>
    <w:rsid w:val="00A15AE2"/>
    <w:rsid w:val="00A173B8"/>
    <w:rsid w:val="00A17AE3"/>
    <w:rsid w:val="00A27E17"/>
    <w:rsid w:val="00A35A74"/>
    <w:rsid w:val="00A41A32"/>
    <w:rsid w:val="00A42012"/>
    <w:rsid w:val="00A42AAC"/>
    <w:rsid w:val="00A464DA"/>
    <w:rsid w:val="00A47D6D"/>
    <w:rsid w:val="00A53513"/>
    <w:rsid w:val="00A64BB3"/>
    <w:rsid w:val="00A65D34"/>
    <w:rsid w:val="00A71BAE"/>
    <w:rsid w:val="00A763A5"/>
    <w:rsid w:val="00A775F0"/>
    <w:rsid w:val="00A82984"/>
    <w:rsid w:val="00A8725C"/>
    <w:rsid w:val="00A960F8"/>
    <w:rsid w:val="00AA0CA0"/>
    <w:rsid w:val="00AA0E0F"/>
    <w:rsid w:val="00AA4A60"/>
    <w:rsid w:val="00AA5234"/>
    <w:rsid w:val="00AA5779"/>
    <w:rsid w:val="00AB3908"/>
    <w:rsid w:val="00AB4E9E"/>
    <w:rsid w:val="00AC10EB"/>
    <w:rsid w:val="00AC2B8E"/>
    <w:rsid w:val="00AC3AD1"/>
    <w:rsid w:val="00AC61C9"/>
    <w:rsid w:val="00AC7E23"/>
    <w:rsid w:val="00AD06BC"/>
    <w:rsid w:val="00AD192C"/>
    <w:rsid w:val="00AD23D2"/>
    <w:rsid w:val="00AD5F4D"/>
    <w:rsid w:val="00AE15F7"/>
    <w:rsid w:val="00AE1A03"/>
    <w:rsid w:val="00AE2401"/>
    <w:rsid w:val="00AE287B"/>
    <w:rsid w:val="00AF7871"/>
    <w:rsid w:val="00B021AC"/>
    <w:rsid w:val="00B02BA1"/>
    <w:rsid w:val="00B042C6"/>
    <w:rsid w:val="00B12670"/>
    <w:rsid w:val="00B175A3"/>
    <w:rsid w:val="00B24499"/>
    <w:rsid w:val="00B26667"/>
    <w:rsid w:val="00B31D11"/>
    <w:rsid w:val="00B43877"/>
    <w:rsid w:val="00B43F48"/>
    <w:rsid w:val="00B5125F"/>
    <w:rsid w:val="00B518BB"/>
    <w:rsid w:val="00B52C09"/>
    <w:rsid w:val="00B5317E"/>
    <w:rsid w:val="00B55EFA"/>
    <w:rsid w:val="00B63415"/>
    <w:rsid w:val="00B66458"/>
    <w:rsid w:val="00B70BD1"/>
    <w:rsid w:val="00B73E78"/>
    <w:rsid w:val="00B7462E"/>
    <w:rsid w:val="00B77CFF"/>
    <w:rsid w:val="00B807C1"/>
    <w:rsid w:val="00B82F0F"/>
    <w:rsid w:val="00B86465"/>
    <w:rsid w:val="00B87665"/>
    <w:rsid w:val="00B91B6A"/>
    <w:rsid w:val="00B929BE"/>
    <w:rsid w:val="00BA0859"/>
    <w:rsid w:val="00BA6CC4"/>
    <w:rsid w:val="00BB1B04"/>
    <w:rsid w:val="00BB476B"/>
    <w:rsid w:val="00BC276D"/>
    <w:rsid w:val="00BC2BFE"/>
    <w:rsid w:val="00BC5A91"/>
    <w:rsid w:val="00BD1FBE"/>
    <w:rsid w:val="00BD211B"/>
    <w:rsid w:val="00BE1A7B"/>
    <w:rsid w:val="00BE2C21"/>
    <w:rsid w:val="00BF705D"/>
    <w:rsid w:val="00C01F40"/>
    <w:rsid w:val="00C02590"/>
    <w:rsid w:val="00C0260D"/>
    <w:rsid w:val="00C05142"/>
    <w:rsid w:val="00C107AA"/>
    <w:rsid w:val="00C13F81"/>
    <w:rsid w:val="00C17A26"/>
    <w:rsid w:val="00C21008"/>
    <w:rsid w:val="00C2257C"/>
    <w:rsid w:val="00C242BE"/>
    <w:rsid w:val="00C327D9"/>
    <w:rsid w:val="00C33FAE"/>
    <w:rsid w:val="00C357DE"/>
    <w:rsid w:val="00C45C15"/>
    <w:rsid w:val="00C51D8D"/>
    <w:rsid w:val="00C6443D"/>
    <w:rsid w:val="00C64DF0"/>
    <w:rsid w:val="00C71FB4"/>
    <w:rsid w:val="00C7243E"/>
    <w:rsid w:val="00C746DF"/>
    <w:rsid w:val="00C81268"/>
    <w:rsid w:val="00C86C95"/>
    <w:rsid w:val="00C86E01"/>
    <w:rsid w:val="00C870A1"/>
    <w:rsid w:val="00C87784"/>
    <w:rsid w:val="00C87F96"/>
    <w:rsid w:val="00C901F7"/>
    <w:rsid w:val="00C908D8"/>
    <w:rsid w:val="00C9095D"/>
    <w:rsid w:val="00C91D18"/>
    <w:rsid w:val="00C93498"/>
    <w:rsid w:val="00C95DDB"/>
    <w:rsid w:val="00CA0451"/>
    <w:rsid w:val="00CA0EE3"/>
    <w:rsid w:val="00CA3310"/>
    <w:rsid w:val="00CA50AA"/>
    <w:rsid w:val="00CB15F9"/>
    <w:rsid w:val="00CB2EE2"/>
    <w:rsid w:val="00CB5E26"/>
    <w:rsid w:val="00CB6DF4"/>
    <w:rsid w:val="00CC00CD"/>
    <w:rsid w:val="00CC7F63"/>
    <w:rsid w:val="00CD5F24"/>
    <w:rsid w:val="00CD68E9"/>
    <w:rsid w:val="00CE263A"/>
    <w:rsid w:val="00CE3945"/>
    <w:rsid w:val="00CE3CAA"/>
    <w:rsid w:val="00CE5C31"/>
    <w:rsid w:val="00CE7E82"/>
    <w:rsid w:val="00CF03C4"/>
    <w:rsid w:val="00CF1958"/>
    <w:rsid w:val="00CF38B5"/>
    <w:rsid w:val="00CF674C"/>
    <w:rsid w:val="00CF6FB3"/>
    <w:rsid w:val="00CF7931"/>
    <w:rsid w:val="00D01EEF"/>
    <w:rsid w:val="00D0278F"/>
    <w:rsid w:val="00D02CEB"/>
    <w:rsid w:val="00D04615"/>
    <w:rsid w:val="00D14160"/>
    <w:rsid w:val="00D14D84"/>
    <w:rsid w:val="00D156EA"/>
    <w:rsid w:val="00D159A9"/>
    <w:rsid w:val="00D20F1E"/>
    <w:rsid w:val="00D27920"/>
    <w:rsid w:val="00D3105D"/>
    <w:rsid w:val="00D319C7"/>
    <w:rsid w:val="00D34121"/>
    <w:rsid w:val="00D344ED"/>
    <w:rsid w:val="00D368CE"/>
    <w:rsid w:val="00D5369D"/>
    <w:rsid w:val="00D57BB2"/>
    <w:rsid w:val="00D61CB1"/>
    <w:rsid w:val="00D800ED"/>
    <w:rsid w:val="00D9194C"/>
    <w:rsid w:val="00DA29D6"/>
    <w:rsid w:val="00DA4260"/>
    <w:rsid w:val="00DA5794"/>
    <w:rsid w:val="00DA7C8D"/>
    <w:rsid w:val="00DB4603"/>
    <w:rsid w:val="00DB5C44"/>
    <w:rsid w:val="00DB6726"/>
    <w:rsid w:val="00DB6DFA"/>
    <w:rsid w:val="00DC3C9E"/>
    <w:rsid w:val="00DC530D"/>
    <w:rsid w:val="00DC78D2"/>
    <w:rsid w:val="00DD4C0E"/>
    <w:rsid w:val="00DE6918"/>
    <w:rsid w:val="00DF0B1F"/>
    <w:rsid w:val="00DF3896"/>
    <w:rsid w:val="00DF7E34"/>
    <w:rsid w:val="00E029E6"/>
    <w:rsid w:val="00E03FB4"/>
    <w:rsid w:val="00E10071"/>
    <w:rsid w:val="00E1141A"/>
    <w:rsid w:val="00E13D63"/>
    <w:rsid w:val="00E15D0D"/>
    <w:rsid w:val="00E164C5"/>
    <w:rsid w:val="00E30632"/>
    <w:rsid w:val="00E402DF"/>
    <w:rsid w:val="00E42E12"/>
    <w:rsid w:val="00E43618"/>
    <w:rsid w:val="00E45F6B"/>
    <w:rsid w:val="00E50576"/>
    <w:rsid w:val="00E50A66"/>
    <w:rsid w:val="00E5181A"/>
    <w:rsid w:val="00E5213E"/>
    <w:rsid w:val="00E53BC7"/>
    <w:rsid w:val="00E540A8"/>
    <w:rsid w:val="00E540F8"/>
    <w:rsid w:val="00E5594E"/>
    <w:rsid w:val="00E64BF3"/>
    <w:rsid w:val="00E676C0"/>
    <w:rsid w:val="00E73F6F"/>
    <w:rsid w:val="00E86E3C"/>
    <w:rsid w:val="00E87E66"/>
    <w:rsid w:val="00E928AA"/>
    <w:rsid w:val="00E9369B"/>
    <w:rsid w:val="00E94CE0"/>
    <w:rsid w:val="00E95663"/>
    <w:rsid w:val="00E96FCD"/>
    <w:rsid w:val="00EA0F29"/>
    <w:rsid w:val="00EA5156"/>
    <w:rsid w:val="00EB0252"/>
    <w:rsid w:val="00EC1499"/>
    <w:rsid w:val="00EC64CE"/>
    <w:rsid w:val="00ED0897"/>
    <w:rsid w:val="00ED25A7"/>
    <w:rsid w:val="00EE4BD1"/>
    <w:rsid w:val="00EE7614"/>
    <w:rsid w:val="00F05633"/>
    <w:rsid w:val="00F13FC4"/>
    <w:rsid w:val="00F1515D"/>
    <w:rsid w:val="00F15620"/>
    <w:rsid w:val="00F244F6"/>
    <w:rsid w:val="00F24AC5"/>
    <w:rsid w:val="00F31093"/>
    <w:rsid w:val="00F31B67"/>
    <w:rsid w:val="00F335A5"/>
    <w:rsid w:val="00F403AA"/>
    <w:rsid w:val="00F4313D"/>
    <w:rsid w:val="00F46B64"/>
    <w:rsid w:val="00F6376E"/>
    <w:rsid w:val="00F65680"/>
    <w:rsid w:val="00F66DA1"/>
    <w:rsid w:val="00F70A93"/>
    <w:rsid w:val="00F7530B"/>
    <w:rsid w:val="00F753E5"/>
    <w:rsid w:val="00F75C7D"/>
    <w:rsid w:val="00F91D5B"/>
    <w:rsid w:val="00F948EE"/>
    <w:rsid w:val="00FA23DF"/>
    <w:rsid w:val="00FA3356"/>
    <w:rsid w:val="00FB22D8"/>
    <w:rsid w:val="00FC3184"/>
    <w:rsid w:val="00FC5B3F"/>
    <w:rsid w:val="00FD1675"/>
    <w:rsid w:val="00FD194E"/>
    <w:rsid w:val="00FD275E"/>
    <w:rsid w:val="00FD4A5A"/>
    <w:rsid w:val="00FD4C51"/>
    <w:rsid w:val="00FD7172"/>
    <w:rsid w:val="00FE1B27"/>
    <w:rsid w:val="00FE293A"/>
    <w:rsid w:val="00FF133C"/>
    <w:rsid w:val="00FF18A3"/>
    <w:rsid w:val="00FF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BF2AB"/>
  <w15:chartTrackingRefBased/>
  <w15:docId w15:val="{90E55320-B39A-4EF9-BCFC-6B6FCB96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E672C"/>
  </w:style>
  <w:style w:type="character" w:customStyle="1" w:styleId="mwe-math-mathml-inline">
    <w:name w:val="mwe-math-mathml-inline"/>
    <w:basedOn w:val="DefaultParagraphFont"/>
    <w:rsid w:val="008E672C"/>
  </w:style>
  <w:style w:type="character" w:styleId="Hyperlink">
    <w:name w:val="Hyperlink"/>
    <w:basedOn w:val="DefaultParagraphFont"/>
    <w:uiPriority w:val="99"/>
    <w:semiHidden/>
    <w:unhideWhenUsed/>
    <w:rsid w:val="008E672C"/>
    <w:rPr>
      <w:color w:val="0000FF"/>
      <w:u w:val="single"/>
    </w:rPr>
  </w:style>
  <w:style w:type="table" w:styleId="TableGrid">
    <w:name w:val="Table Grid"/>
    <w:basedOn w:val="TableNormal"/>
    <w:uiPriority w:val="39"/>
    <w:rsid w:val="002C2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5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5A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170F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C06"/>
  </w:style>
  <w:style w:type="paragraph" w:styleId="Footer">
    <w:name w:val="footer"/>
    <w:basedOn w:val="Normal"/>
    <w:link w:val="FooterChar"/>
    <w:uiPriority w:val="99"/>
    <w:unhideWhenUsed/>
    <w:rsid w:val="005E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C06"/>
  </w:style>
  <w:style w:type="character" w:styleId="LineNumber">
    <w:name w:val="line number"/>
    <w:basedOn w:val="DefaultParagraphFont"/>
    <w:uiPriority w:val="99"/>
    <w:semiHidden/>
    <w:unhideWhenUsed/>
    <w:rsid w:val="00BE2C21"/>
  </w:style>
  <w:style w:type="paragraph" w:styleId="BalloonText">
    <w:name w:val="Balloon Text"/>
    <w:basedOn w:val="Normal"/>
    <w:link w:val="BalloonTextChar"/>
    <w:uiPriority w:val="99"/>
    <w:semiHidden/>
    <w:unhideWhenUsed/>
    <w:rsid w:val="000350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0B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350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50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50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0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50B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37339-6119-4F58-967A-7605CDE9F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4442</Words>
  <Characters>25323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</vt:lpstr>
    </vt:vector>
  </TitlesOfParts>
  <Company>University of Nebraska - Lincoln</Company>
  <LinksUpToDate>false</LinksUpToDate>
  <CharactersWithSpaces>29706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subject/>
  <dc:creator>MO_PC</dc:creator>
  <cp:keywords/>
  <dc:description/>
  <cp:lastModifiedBy>Michael Douglas</cp:lastModifiedBy>
  <cp:revision>20</cp:revision>
  <dcterms:created xsi:type="dcterms:W3CDTF">2017-05-12T18:29:00Z</dcterms:created>
  <dcterms:modified xsi:type="dcterms:W3CDTF">2017-05-30T17:19:00Z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nCUserId">
    <vt:lpwstr>8155</vt:lpwstr>
  </property>
  <property fmtid="{D5CDD505-2E9C-101B-9397-08002B2CF9AE}" pid="3" name="WnCSubscriberId">
    <vt:lpwstr>2990</vt:lpwstr>
  </property>
  <property fmtid="{D5CDD505-2E9C-101B-9397-08002B2CF9AE}" pid="4" name="WnCOutputStyleId">
    <vt:lpwstr>873</vt:lpwstr>
  </property>
  <property fmtid="{D5CDD505-2E9C-101B-9397-08002B2CF9AE}" pid="5" name="RWProductId">
    <vt:lpwstr>WnC</vt:lpwstr>
  </property>
  <property fmtid="{D5CDD505-2E9C-101B-9397-08002B2CF9AE}" pid="6" name="WnC4Folder">
    <vt:lpwstr>Documents///Manuscript4</vt:lpwstr>
  </property>
</Properties>
</file>
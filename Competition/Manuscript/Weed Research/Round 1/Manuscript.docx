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DDE74" w14:textId="0BD2B964" w:rsidR="00096473" w:rsidRDefault="00096473" w:rsidP="00B8491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Additive Design: The Concept and </w:t>
      </w:r>
      <w:r w:rsidR="00752ECC">
        <w:rPr>
          <w:rFonts w:ascii="Times New Roman" w:hAnsi="Times New Roman" w:cs="Times New Roman"/>
          <w:b/>
          <w:sz w:val="24"/>
          <w:szCs w:val="24"/>
        </w:rPr>
        <w:t>D</w:t>
      </w:r>
      <w:r>
        <w:rPr>
          <w:rFonts w:ascii="Times New Roman" w:hAnsi="Times New Roman" w:cs="Times New Roman"/>
          <w:b/>
          <w:sz w:val="24"/>
          <w:szCs w:val="24"/>
        </w:rPr>
        <w:t xml:space="preserve">ata </w:t>
      </w:r>
      <w:r w:rsidR="00752ECC">
        <w:rPr>
          <w:rFonts w:ascii="Times New Roman" w:hAnsi="Times New Roman" w:cs="Times New Roman"/>
          <w:b/>
          <w:sz w:val="24"/>
          <w:szCs w:val="24"/>
        </w:rPr>
        <w:t>A</w:t>
      </w:r>
      <w:r>
        <w:rPr>
          <w:rFonts w:ascii="Times New Roman" w:hAnsi="Times New Roman" w:cs="Times New Roman"/>
          <w:b/>
          <w:sz w:val="24"/>
          <w:szCs w:val="24"/>
        </w:rPr>
        <w:t>nalysis</w:t>
      </w:r>
    </w:p>
    <w:p w14:paraId="4DF25BC9" w14:textId="77777777" w:rsidR="00096473" w:rsidRPr="00BE2C21" w:rsidRDefault="00096473" w:rsidP="00B84910">
      <w:pPr>
        <w:spacing w:after="0" w:line="480" w:lineRule="auto"/>
        <w:rPr>
          <w:rFonts w:ascii="Times New Roman" w:hAnsi="Times New Roman" w:cs="Times New Roman"/>
          <w:b/>
          <w:sz w:val="24"/>
          <w:szCs w:val="24"/>
        </w:rPr>
      </w:pPr>
    </w:p>
    <w:p w14:paraId="3E8410C2" w14:textId="72B05FA6" w:rsidR="007E3831" w:rsidRPr="00EB0252" w:rsidRDefault="00EB0252" w:rsidP="00B84910">
      <w:pPr>
        <w:spacing w:after="0" w:line="480" w:lineRule="auto"/>
        <w:rPr>
          <w:rFonts w:ascii="Times New Roman" w:hAnsi="Times New Roman" w:cs="Times New Roman"/>
          <w:sz w:val="24"/>
          <w:szCs w:val="24"/>
          <w:lang w:val="pt-BR"/>
        </w:rPr>
      </w:pPr>
      <w:r w:rsidRPr="00EB0252">
        <w:rPr>
          <w:rFonts w:ascii="Times New Roman" w:hAnsi="Times New Roman" w:cs="Times New Roman"/>
          <w:sz w:val="24"/>
          <w:szCs w:val="24"/>
          <w:lang w:val="pt-BR"/>
        </w:rPr>
        <w:t>Maxwel C Oliveira</w:t>
      </w:r>
      <w:r w:rsidRPr="00EB0252">
        <w:rPr>
          <w:rFonts w:ascii="Times New Roman" w:hAnsi="Times New Roman" w:cs="Times New Roman"/>
          <w:sz w:val="24"/>
          <w:szCs w:val="24"/>
          <w:vertAlign w:val="superscript"/>
          <w:lang w:val="pt-BR"/>
        </w:rPr>
        <w:t>1</w:t>
      </w:r>
      <w:r w:rsidRPr="00EB0252">
        <w:rPr>
          <w:rFonts w:ascii="Times New Roman" w:hAnsi="Times New Roman" w:cs="Times New Roman"/>
          <w:sz w:val="24"/>
          <w:szCs w:val="24"/>
          <w:lang w:val="pt-BR"/>
        </w:rPr>
        <w:t xml:space="preserve">, Gustavo </w:t>
      </w:r>
      <w:r w:rsidR="008F457D" w:rsidRPr="00EB0252">
        <w:rPr>
          <w:rFonts w:ascii="Times New Roman" w:hAnsi="Times New Roman" w:cs="Times New Roman"/>
          <w:sz w:val="24"/>
          <w:szCs w:val="24"/>
          <w:lang w:val="pt-BR"/>
        </w:rPr>
        <w:t>A</w:t>
      </w:r>
      <w:r w:rsidRPr="00EB0252">
        <w:rPr>
          <w:rFonts w:ascii="Times New Roman" w:hAnsi="Times New Roman" w:cs="Times New Roman"/>
          <w:sz w:val="24"/>
          <w:szCs w:val="24"/>
          <w:lang w:val="pt-BR"/>
        </w:rPr>
        <w:t>M Pereira</w:t>
      </w:r>
      <w:r w:rsidRPr="00EB0252">
        <w:rPr>
          <w:rFonts w:ascii="Times New Roman" w:hAnsi="Times New Roman" w:cs="Times New Roman"/>
          <w:sz w:val="24"/>
          <w:szCs w:val="24"/>
          <w:vertAlign w:val="superscript"/>
          <w:lang w:val="pt-BR"/>
        </w:rPr>
        <w:t>2</w:t>
      </w:r>
      <w:r w:rsidRPr="00EB0252">
        <w:rPr>
          <w:rFonts w:ascii="Times New Roman" w:hAnsi="Times New Roman" w:cs="Times New Roman"/>
          <w:sz w:val="24"/>
          <w:szCs w:val="24"/>
          <w:lang w:val="pt-BR"/>
        </w:rPr>
        <w:t>, Rodrigo Werle</w:t>
      </w:r>
      <w:r w:rsidR="00577733">
        <w:rPr>
          <w:rFonts w:ascii="Times New Roman" w:hAnsi="Times New Roman" w:cs="Times New Roman"/>
          <w:sz w:val="24"/>
          <w:szCs w:val="24"/>
          <w:vertAlign w:val="superscript"/>
          <w:lang w:val="pt-BR"/>
        </w:rPr>
        <w:t>1</w:t>
      </w:r>
      <w:r w:rsidRPr="00EB0252">
        <w:rPr>
          <w:rFonts w:ascii="Times New Roman" w:hAnsi="Times New Roman" w:cs="Times New Roman"/>
          <w:sz w:val="24"/>
          <w:szCs w:val="24"/>
          <w:lang w:val="pt-BR"/>
        </w:rPr>
        <w:t xml:space="preserve">, and Stevan </w:t>
      </w:r>
      <w:r w:rsidR="008A45A1">
        <w:rPr>
          <w:rFonts w:ascii="Times New Roman" w:hAnsi="Times New Roman" w:cs="Times New Roman"/>
          <w:sz w:val="24"/>
          <w:szCs w:val="24"/>
          <w:lang w:val="pt-BR"/>
        </w:rPr>
        <w:t xml:space="preserve">Z </w:t>
      </w:r>
      <w:r w:rsidRPr="00EB0252">
        <w:rPr>
          <w:rFonts w:ascii="Times New Roman" w:hAnsi="Times New Roman" w:cs="Times New Roman"/>
          <w:sz w:val="24"/>
          <w:szCs w:val="24"/>
          <w:lang w:val="pt-BR"/>
        </w:rPr>
        <w:t>Knezevic</w:t>
      </w:r>
      <w:r w:rsidR="00577733">
        <w:rPr>
          <w:rFonts w:ascii="Times New Roman" w:hAnsi="Times New Roman" w:cs="Times New Roman"/>
          <w:sz w:val="24"/>
          <w:szCs w:val="24"/>
          <w:vertAlign w:val="superscript"/>
          <w:lang w:val="pt-BR"/>
        </w:rPr>
        <w:t>3</w:t>
      </w:r>
    </w:p>
    <w:p w14:paraId="34A0FF56" w14:textId="5F14D7DC" w:rsidR="00EB0252" w:rsidRDefault="00EB0252" w:rsidP="00B84910">
      <w:pPr>
        <w:spacing w:after="0" w:line="480" w:lineRule="auto"/>
        <w:rPr>
          <w:rFonts w:ascii="Times New Roman" w:hAnsi="Times New Roman" w:cs="Times New Roman"/>
          <w:sz w:val="24"/>
          <w:szCs w:val="24"/>
          <w:lang w:val="pt-BR"/>
        </w:rPr>
      </w:pPr>
    </w:p>
    <w:p w14:paraId="3E4AD76F" w14:textId="3CF7DDAA" w:rsidR="008A45A1"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1</w:t>
      </w:r>
      <w:r w:rsidRPr="00EB0252">
        <w:rPr>
          <w:rFonts w:ascii="Times New Roman" w:hAnsi="Times New Roman" w:cs="Times New Roman"/>
          <w:sz w:val="24"/>
          <w:szCs w:val="24"/>
        </w:rPr>
        <w:t xml:space="preserve">Department of Agronomy, University </w:t>
      </w:r>
      <w:r w:rsidR="00A9516D">
        <w:rPr>
          <w:rFonts w:ascii="Times New Roman" w:hAnsi="Times New Roman" w:cs="Times New Roman"/>
          <w:sz w:val="24"/>
          <w:szCs w:val="24"/>
        </w:rPr>
        <w:t>Wisconsin-Madison</w:t>
      </w:r>
      <w:r w:rsidRPr="00EB0252">
        <w:rPr>
          <w:rFonts w:ascii="Times New Roman" w:hAnsi="Times New Roman" w:cs="Times New Roman"/>
          <w:sz w:val="24"/>
          <w:szCs w:val="24"/>
        </w:rPr>
        <w:t xml:space="preserve">, </w:t>
      </w:r>
      <w:r w:rsidR="00A9516D">
        <w:rPr>
          <w:rFonts w:ascii="Times New Roman" w:hAnsi="Times New Roman" w:cs="Times New Roman"/>
          <w:sz w:val="24"/>
          <w:szCs w:val="24"/>
        </w:rPr>
        <w:t>Madison</w:t>
      </w:r>
      <w:r w:rsidR="00577733">
        <w:rPr>
          <w:rFonts w:ascii="Times New Roman" w:hAnsi="Times New Roman" w:cs="Times New Roman"/>
          <w:sz w:val="24"/>
          <w:szCs w:val="24"/>
        </w:rPr>
        <w:t>, WI</w:t>
      </w:r>
      <w:r w:rsidRPr="00EB0252">
        <w:rPr>
          <w:rFonts w:ascii="Times New Roman" w:hAnsi="Times New Roman" w:cs="Times New Roman"/>
          <w:sz w:val="24"/>
          <w:szCs w:val="24"/>
        </w:rPr>
        <w:t>, U</w:t>
      </w:r>
      <w:r>
        <w:rPr>
          <w:rFonts w:ascii="Times New Roman" w:hAnsi="Times New Roman" w:cs="Times New Roman"/>
          <w:sz w:val="24"/>
          <w:szCs w:val="24"/>
        </w:rPr>
        <w:t>SA.</w:t>
      </w:r>
    </w:p>
    <w:p w14:paraId="2BEB6120" w14:textId="1DCFF127" w:rsidR="00EB0252"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w:t>
      </w:r>
      <w:r w:rsidR="003C0E1E">
        <w:rPr>
          <w:rFonts w:ascii="Times New Roman" w:hAnsi="Times New Roman" w:cs="Times New Roman"/>
          <w:sz w:val="24"/>
          <w:szCs w:val="24"/>
        </w:rPr>
        <w:t>Phytotechny</w:t>
      </w:r>
      <w:r>
        <w:rPr>
          <w:rFonts w:ascii="Times New Roman" w:hAnsi="Times New Roman" w:cs="Times New Roman"/>
          <w:sz w:val="24"/>
          <w:szCs w:val="24"/>
        </w:rPr>
        <w:t xml:space="preserve">, </w:t>
      </w:r>
      <w:r w:rsidR="00545DCC">
        <w:rPr>
          <w:rFonts w:ascii="Times New Roman" w:hAnsi="Times New Roman" w:cs="Times New Roman"/>
          <w:sz w:val="24"/>
          <w:szCs w:val="24"/>
        </w:rPr>
        <w:t xml:space="preserve">Federal </w:t>
      </w:r>
      <w:r w:rsidR="003C0E1E">
        <w:rPr>
          <w:rFonts w:ascii="Times New Roman" w:hAnsi="Times New Roman" w:cs="Times New Roman"/>
          <w:sz w:val="24"/>
          <w:szCs w:val="24"/>
        </w:rPr>
        <w:t xml:space="preserve">University of </w:t>
      </w:r>
      <w:r w:rsidR="00545DCC">
        <w:rPr>
          <w:rFonts w:ascii="Times New Roman" w:hAnsi="Times New Roman" w:cs="Times New Roman"/>
          <w:sz w:val="24"/>
          <w:szCs w:val="24"/>
        </w:rPr>
        <w:t>Viçosa</w:t>
      </w:r>
      <w:r>
        <w:rPr>
          <w:rFonts w:ascii="Times New Roman" w:hAnsi="Times New Roman" w:cs="Times New Roman"/>
          <w:sz w:val="24"/>
          <w:szCs w:val="24"/>
        </w:rPr>
        <w:t xml:space="preserve">, Viçosa, MG, Brazil </w:t>
      </w:r>
    </w:p>
    <w:p w14:paraId="6B1993BA" w14:textId="3D5E2CCC" w:rsidR="00EB0252"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3</w:t>
      </w:r>
      <w:r w:rsidRPr="00EB0252">
        <w:rPr>
          <w:rFonts w:ascii="Times New Roman" w:hAnsi="Times New Roman" w:cs="Times New Roman"/>
          <w:sz w:val="24"/>
          <w:szCs w:val="24"/>
        </w:rPr>
        <w:t>Department of Agronomy and Horticulture, U</w:t>
      </w:r>
      <w:r>
        <w:rPr>
          <w:rFonts w:ascii="Times New Roman" w:hAnsi="Times New Roman" w:cs="Times New Roman"/>
          <w:sz w:val="24"/>
          <w:szCs w:val="24"/>
        </w:rPr>
        <w:t xml:space="preserve">niversity of Nebraska-Lincoln, </w:t>
      </w:r>
      <w:r w:rsidR="00577733">
        <w:rPr>
          <w:rFonts w:ascii="Times New Roman" w:hAnsi="Times New Roman" w:cs="Times New Roman"/>
          <w:sz w:val="24"/>
          <w:szCs w:val="24"/>
        </w:rPr>
        <w:t>Concord</w:t>
      </w:r>
      <w:r w:rsidRPr="00EB0252">
        <w:rPr>
          <w:rFonts w:ascii="Times New Roman" w:hAnsi="Times New Roman" w:cs="Times New Roman"/>
          <w:sz w:val="24"/>
          <w:szCs w:val="24"/>
        </w:rPr>
        <w:t>, NE, U</w:t>
      </w:r>
      <w:r>
        <w:rPr>
          <w:rFonts w:ascii="Times New Roman" w:hAnsi="Times New Roman" w:cs="Times New Roman"/>
          <w:sz w:val="24"/>
          <w:szCs w:val="24"/>
        </w:rPr>
        <w:t>SA.</w:t>
      </w:r>
    </w:p>
    <w:p w14:paraId="6506CF3D" w14:textId="5382C959" w:rsidR="00EB0252" w:rsidRPr="00EB0252" w:rsidRDefault="00EB0252" w:rsidP="00B84910">
      <w:pPr>
        <w:spacing w:after="0" w:line="480" w:lineRule="auto"/>
        <w:rPr>
          <w:rFonts w:ascii="Times New Roman" w:hAnsi="Times New Roman" w:cs="Times New Roman"/>
          <w:sz w:val="24"/>
          <w:szCs w:val="24"/>
        </w:rPr>
      </w:pPr>
    </w:p>
    <w:p w14:paraId="7A5D67FC" w14:textId="1C9D1C06" w:rsidR="00CF03C4" w:rsidRPr="00BF466D" w:rsidRDefault="002656A1" w:rsidP="00577733">
      <w:pPr>
        <w:spacing w:after="0" w:line="480" w:lineRule="auto"/>
        <w:rPr>
          <w:rFonts w:ascii="Times New Roman" w:hAnsi="Times New Roman" w:cs="Times New Roman"/>
          <w:sz w:val="24"/>
          <w:szCs w:val="24"/>
        </w:rPr>
      </w:pPr>
      <w:r w:rsidRPr="00BF466D">
        <w:rPr>
          <w:rFonts w:ascii="Times New Roman" w:hAnsi="Times New Roman" w:cs="Times New Roman"/>
          <w:b/>
          <w:sz w:val="24"/>
          <w:szCs w:val="24"/>
        </w:rPr>
        <w:t>Corresponding author:</w:t>
      </w:r>
      <w:r w:rsidRPr="00BF466D">
        <w:rPr>
          <w:rFonts w:ascii="Times New Roman" w:hAnsi="Times New Roman" w:cs="Times New Roman"/>
          <w:sz w:val="24"/>
          <w:szCs w:val="24"/>
        </w:rPr>
        <w:t xml:space="preserve"> </w:t>
      </w:r>
      <w:r w:rsidR="00A23D10">
        <w:rPr>
          <w:rFonts w:ascii="Times New Roman" w:hAnsi="Times New Roman" w:cs="Times New Roman"/>
          <w:sz w:val="24"/>
          <w:szCs w:val="24"/>
        </w:rPr>
        <w:t>Maxwel Coura Oliveira</w:t>
      </w:r>
      <w:r w:rsidRPr="00BF466D">
        <w:rPr>
          <w:rFonts w:ascii="Times New Roman" w:hAnsi="Times New Roman" w:cs="Times New Roman"/>
          <w:sz w:val="24"/>
          <w:szCs w:val="24"/>
        </w:rPr>
        <w:t xml:space="preserve">, </w:t>
      </w:r>
      <w:r w:rsidR="00577733" w:rsidRPr="00EB0252">
        <w:rPr>
          <w:rFonts w:ascii="Times New Roman" w:hAnsi="Times New Roman" w:cs="Times New Roman"/>
          <w:sz w:val="24"/>
          <w:szCs w:val="24"/>
        </w:rPr>
        <w:t xml:space="preserve">Department of Agronomy, University </w:t>
      </w:r>
      <w:r w:rsidR="00577733">
        <w:rPr>
          <w:rFonts w:ascii="Times New Roman" w:hAnsi="Times New Roman" w:cs="Times New Roman"/>
          <w:sz w:val="24"/>
          <w:szCs w:val="24"/>
        </w:rPr>
        <w:t>Wisconsin-Madison</w:t>
      </w:r>
      <w:r w:rsidR="00577733" w:rsidRPr="00EB0252">
        <w:rPr>
          <w:rFonts w:ascii="Times New Roman" w:hAnsi="Times New Roman" w:cs="Times New Roman"/>
          <w:sz w:val="24"/>
          <w:szCs w:val="24"/>
        </w:rPr>
        <w:t xml:space="preserve">, </w:t>
      </w:r>
      <w:r w:rsidR="00577733">
        <w:rPr>
          <w:rFonts w:ascii="Times New Roman" w:hAnsi="Times New Roman" w:cs="Times New Roman"/>
          <w:sz w:val="24"/>
          <w:szCs w:val="24"/>
        </w:rPr>
        <w:t>Madison, WI</w:t>
      </w:r>
      <w:r w:rsidR="00577733" w:rsidRPr="00EB0252">
        <w:rPr>
          <w:rFonts w:ascii="Times New Roman" w:hAnsi="Times New Roman" w:cs="Times New Roman"/>
          <w:sz w:val="24"/>
          <w:szCs w:val="24"/>
        </w:rPr>
        <w:t>, U</w:t>
      </w:r>
      <w:r w:rsidR="00577733">
        <w:rPr>
          <w:rFonts w:ascii="Times New Roman" w:hAnsi="Times New Roman" w:cs="Times New Roman"/>
          <w:sz w:val="24"/>
          <w:szCs w:val="24"/>
        </w:rPr>
        <w:t>SA</w:t>
      </w:r>
      <w:r w:rsidR="00530449" w:rsidRPr="00BF466D">
        <w:rPr>
          <w:rFonts w:ascii="Times New Roman" w:hAnsi="Times New Roman" w:cs="Times New Roman"/>
          <w:sz w:val="24"/>
          <w:szCs w:val="24"/>
        </w:rPr>
        <w:t xml:space="preserve"> </w:t>
      </w:r>
      <w:r w:rsidR="00577733">
        <w:rPr>
          <w:rFonts w:ascii="Times New Roman" w:hAnsi="Times New Roman" w:cs="Times New Roman"/>
          <w:sz w:val="24"/>
          <w:szCs w:val="24"/>
        </w:rPr>
        <w:t>53506</w:t>
      </w:r>
      <w:r w:rsidR="00530449" w:rsidRPr="00BF466D">
        <w:rPr>
          <w:rFonts w:ascii="Times New Roman" w:hAnsi="Times New Roman" w:cs="Times New Roman"/>
          <w:sz w:val="24"/>
          <w:szCs w:val="24"/>
        </w:rPr>
        <w:t xml:space="preserve">. </w:t>
      </w:r>
      <w:r w:rsidRPr="00BF466D">
        <w:rPr>
          <w:rFonts w:ascii="Times New Roman" w:hAnsi="Times New Roman" w:cs="Times New Roman"/>
          <w:sz w:val="24"/>
          <w:szCs w:val="24"/>
        </w:rPr>
        <w:t xml:space="preserve">E-mail: </w:t>
      </w:r>
      <w:r w:rsidR="00A23D10">
        <w:rPr>
          <w:rFonts w:ascii="Times New Roman" w:hAnsi="Times New Roman" w:cs="Times New Roman"/>
          <w:sz w:val="24"/>
          <w:szCs w:val="24"/>
        </w:rPr>
        <w:t>max.oliveira</w:t>
      </w:r>
      <w:r w:rsidR="00BF466D" w:rsidRPr="00BF466D">
        <w:rPr>
          <w:rFonts w:ascii="Times New Roman" w:hAnsi="Times New Roman" w:cs="Times New Roman"/>
          <w:sz w:val="24"/>
          <w:szCs w:val="24"/>
        </w:rPr>
        <w:t>@</w:t>
      </w:r>
      <w:r w:rsidR="00577733">
        <w:rPr>
          <w:rFonts w:ascii="Times New Roman" w:hAnsi="Times New Roman" w:cs="Times New Roman"/>
          <w:sz w:val="24"/>
          <w:szCs w:val="24"/>
        </w:rPr>
        <w:t>wisc</w:t>
      </w:r>
      <w:r w:rsidR="00BF466D" w:rsidRPr="00BF466D">
        <w:rPr>
          <w:rFonts w:ascii="Times New Roman" w:hAnsi="Times New Roman" w:cs="Times New Roman"/>
          <w:sz w:val="24"/>
          <w:szCs w:val="24"/>
        </w:rPr>
        <w:t>.edu</w:t>
      </w:r>
    </w:p>
    <w:p w14:paraId="12BCFE44" w14:textId="740A7ABA" w:rsidR="00530449" w:rsidRPr="00612ED9" w:rsidRDefault="00530449" w:rsidP="00B84910">
      <w:pPr>
        <w:spacing w:after="0" w:line="480" w:lineRule="auto"/>
        <w:rPr>
          <w:rFonts w:ascii="Times New Roman" w:hAnsi="Times New Roman" w:cs="Times New Roman"/>
          <w:sz w:val="24"/>
          <w:szCs w:val="24"/>
        </w:rPr>
      </w:pPr>
    </w:p>
    <w:p w14:paraId="51132B67" w14:textId="7703C34B" w:rsidR="00530449" w:rsidRPr="00612ED9" w:rsidRDefault="00530449" w:rsidP="00B84910">
      <w:pPr>
        <w:spacing w:after="0" w:line="480" w:lineRule="auto"/>
        <w:rPr>
          <w:rFonts w:ascii="Times New Roman" w:hAnsi="Times New Roman" w:cs="Times New Roman"/>
          <w:sz w:val="24"/>
          <w:szCs w:val="24"/>
        </w:rPr>
      </w:pPr>
    </w:p>
    <w:p w14:paraId="4257AA8B" w14:textId="7A42D45B" w:rsidR="00B84910" w:rsidRDefault="00530449" w:rsidP="00B84910">
      <w:pPr>
        <w:spacing w:after="0" w:line="480" w:lineRule="auto"/>
        <w:rPr>
          <w:rFonts w:ascii="Times New Roman" w:hAnsi="Times New Roman" w:cs="Times New Roman"/>
          <w:sz w:val="24"/>
          <w:szCs w:val="24"/>
        </w:rPr>
        <w:sectPr w:rsidR="00B84910" w:rsidSect="002F5F37">
          <w:footerReference w:type="even" r:id="rId8"/>
          <w:footerReference w:type="default" r:id="rId9"/>
          <w:pgSz w:w="12240" w:h="15840"/>
          <w:pgMar w:top="1440" w:right="1440" w:bottom="1440" w:left="1440" w:header="720" w:footer="720" w:gutter="0"/>
          <w:lnNumType w:countBy="1" w:restart="continuous"/>
          <w:cols w:space="720"/>
          <w:titlePg/>
          <w:docGrid w:linePitch="360"/>
        </w:sectPr>
      </w:pPr>
      <w:r w:rsidRPr="00545DCC">
        <w:rPr>
          <w:rFonts w:ascii="Times New Roman" w:hAnsi="Times New Roman" w:cs="Times New Roman"/>
          <w:b/>
          <w:sz w:val="24"/>
          <w:szCs w:val="24"/>
        </w:rPr>
        <w:t>Running title:</w:t>
      </w:r>
      <w:r w:rsidRPr="00530449">
        <w:rPr>
          <w:rFonts w:ascii="Times New Roman" w:hAnsi="Times New Roman" w:cs="Times New Roman"/>
          <w:sz w:val="24"/>
          <w:szCs w:val="24"/>
        </w:rPr>
        <w:t xml:space="preserve"> Additive design</w:t>
      </w:r>
      <w:r w:rsidR="00577733">
        <w:rPr>
          <w:rFonts w:ascii="Times New Roman" w:hAnsi="Times New Roman" w:cs="Times New Roman"/>
          <w:sz w:val="24"/>
          <w:szCs w:val="24"/>
        </w:rPr>
        <w:t xml:space="preserve"> for weed competition</w:t>
      </w:r>
    </w:p>
    <w:p w14:paraId="4A8B26E8" w14:textId="7B28648B" w:rsidR="00E534A1" w:rsidRDefault="00E534A1" w:rsidP="00B84910">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Summary</w:t>
      </w:r>
    </w:p>
    <w:p w14:paraId="2D0E7AC8" w14:textId="5AF287FD" w:rsidR="002656A1" w:rsidRPr="00C746DF" w:rsidRDefault="00E45F6B" w:rsidP="00B84910">
      <w:pPr>
        <w:spacing w:after="0" w:line="480" w:lineRule="auto"/>
        <w:rPr>
          <w:rFonts w:ascii="Times New Roman" w:hAnsi="Times New Roman" w:cs="Times New Roman"/>
          <w:sz w:val="24"/>
          <w:szCs w:val="24"/>
        </w:rPr>
      </w:pPr>
      <w:r>
        <w:rPr>
          <w:rFonts w:ascii="Times New Roman" w:hAnsi="Times New Roman" w:cs="Times New Roman"/>
          <w:sz w:val="24"/>
          <w:szCs w:val="24"/>
        </w:rPr>
        <w:t>Crop-w</w:t>
      </w:r>
      <w:r w:rsidR="002656A1">
        <w:rPr>
          <w:rFonts w:ascii="Times New Roman" w:hAnsi="Times New Roman" w:cs="Times New Roman"/>
          <w:sz w:val="24"/>
          <w:szCs w:val="24"/>
        </w:rPr>
        <w:t>eed competition</w:t>
      </w:r>
      <w:r>
        <w:rPr>
          <w:rFonts w:ascii="Times New Roman" w:hAnsi="Times New Roman" w:cs="Times New Roman"/>
          <w:sz w:val="24"/>
          <w:szCs w:val="24"/>
        </w:rPr>
        <w:t xml:space="preserve"> is extensively studied in weed </w:t>
      </w:r>
      <w:r w:rsidR="002D4A37">
        <w:rPr>
          <w:rFonts w:ascii="Times New Roman" w:hAnsi="Times New Roman" w:cs="Times New Roman"/>
          <w:sz w:val="24"/>
          <w:szCs w:val="24"/>
        </w:rPr>
        <w:t>science</w:t>
      </w:r>
      <w:r>
        <w:rPr>
          <w:rFonts w:ascii="Times New Roman" w:hAnsi="Times New Roman" w:cs="Times New Roman"/>
          <w:sz w:val="24"/>
          <w:szCs w:val="24"/>
        </w:rPr>
        <w:t xml:space="preserve">. The additive design, </w:t>
      </w:r>
      <w:r w:rsidR="00096473">
        <w:rPr>
          <w:rFonts w:ascii="Times New Roman" w:hAnsi="Times New Roman" w:cs="Times New Roman"/>
          <w:sz w:val="24"/>
          <w:szCs w:val="24"/>
        </w:rPr>
        <w:t>in which</w:t>
      </w:r>
      <w:r>
        <w:rPr>
          <w:rFonts w:ascii="Times New Roman" w:hAnsi="Times New Roman" w:cs="Times New Roman"/>
          <w:sz w:val="24"/>
          <w:szCs w:val="24"/>
        </w:rPr>
        <w:t xml:space="preserve"> weed </w:t>
      </w:r>
      <w:r w:rsidR="002D4A37">
        <w:rPr>
          <w:rFonts w:ascii="Times New Roman" w:hAnsi="Times New Roman" w:cs="Times New Roman"/>
          <w:sz w:val="24"/>
          <w:szCs w:val="24"/>
        </w:rPr>
        <w:t xml:space="preserve">density </w:t>
      </w:r>
      <w:r w:rsidR="002D4A37" w:rsidRPr="00885096">
        <w:rPr>
          <w:rFonts w:ascii="Times New Roman" w:hAnsi="Times New Roman" w:cs="Times New Roman"/>
          <w:noProof/>
          <w:sz w:val="24"/>
          <w:szCs w:val="24"/>
        </w:rPr>
        <w:t>varies</w:t>
      </w:r>
      <w:r w:rsidR="00520C9B">
        <w:rPr>
          <w:rFonts w:ascii="Times New Roman" w:hAnsi="Times New Roman" w:cs="Times New Roman"/>
          <w:noProof/>
          <w:sz w:val="24"/>
          <w:szCs w:val="24"/>
        </w:rPr>
        <w:t>,</w:t>
      </w:r>
      <w:r>
        <w:rPr>
          <w:rFonts w:ascii="Times New Roman" w:hAnsi="Times New Roman" w:cs="Times New Roman"/>
          <w:sz w:val="24"/>
          <w:szCs w:val="24"/>
        </w:rPr>
        <w:t xml:space="preserve"> and</w:t>
      </w:r>
      <w:r w:rsidR="008779E3">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8779E3">
        <w:rPr>
          <w:rFonts w:ascii="Times New Roman" w:hAnsi="Times New Roman" w:cs="Times New Roman"/>
          <w:noProof/>
          <w:sz w:val="24"/>
          <w:szCs w:val="24"/>
        </w:rPr>
        <w:t>crop</w:t>
      </w:r>
      <w:r w:rsidR="002D4A37">
        <w:rPr>
          <w:rFonts w:ascii="Times New Roman" w:hAnsi="Times New Roman" w:cs="Times New Roman"/>
          <w:noProof/>
          <w:sz w:val="24"/>
          <w:szCs w:val="24"/>
        </w:rPr>
        <w:t xml:space="preserve"> density</w:t>
      </w:r>
      <w:r>
        <w:rPr>
          <w:rFonts w:ascii="Times New Roman" w:hAnsi="Times New Roman" w:cs="Times New Roman"/>
          <w:sz w:val="24"/>
          <w:szCs w:val="24"/>
        </w:rPr>
        <w:t xml:space="preserve"> is kept constant, is </w:t>
      </w:r>
      <w:r w:rsidR="004E4336">
        <w:rPr>
          <w:rFonts w:ascii="Times New Roman" w:hAnsi="Times New Roman" w:cs="Times New Roman"/>
          <w:sz w:val="24"/>
          <w:szCs w:val="24"/>
        </w:rPr>
        <w:t>t</w:t>
      </w:r>
      <w:r w:rsidR="00096473">
        <w:rPr>
          <w:rFonts w:ascii="Times New Roman" w:hAnsi="Times New Roman" w:cs="Times New Roman"/>
          <w:sz w:val="24"/>
          <w:szCs w:val="24"/>
        </w:rPr>
        <w:t xml:space="preserve">he most commonly utilized </w:t>
      </w:r>
      <w:r>
        <w:rPr>
          <w:rFonts w:ascii="Times New Roman" w:hAnsi="Times New Roman" w:cs="Times New Roman"/>
          <w:sz w:val="24"/>
          <w:szCs w:val="24"/>
        </w:rPr>
        <w:t xml:space="preserve">design </w:t>
      </w:r>
      <w:r w:rsidR="00096473">
        <w:rPr>
          <w:rFonts w:ascii="Times New Roman" w:hAnsi="Times New Roman" w:cs="Times New Roman"/>
          <w:sz w:val="24"/>
          <w:szCs w:val="24"/>
        </w:rPr>
        <w:t>in</w:t>
      </w:r>
      <w:r>
        <w:rPr>
          <w:rFonts w:ascii="Times New Roman" w:hAnsi="Times New Roman" w:cs="Times New Roman"/>
          <w:sz w:val="24"/>
          <w:szCs w:val="24"/>
        </w:rPr>
        <w:t xml:space="preserve"> </w:t>
      </w:r>
      <w:r w:rsidR="00096473">
        <w:rPr>
          <w:rFonts w:ascii="Times New Roman" w:hAnsi="Times New Roman" w:cs="Times New Roman"/>
          <w:sz w:val="24"/>
          <w:szCs w:val="24"/>
        </w:rPr>
        <w:t xml:space="preserve">plant </w:t>
      </w:r>
      <w:r>
        <w:rPr>
          <w:rFonts w:ascii="Times New Roman" w:hAnsi="Times New Roman" w:cs="Times New Roman"/>
          <w:sz w:val="24"/>
          <w:szCs w:val="24"/>
        </w:rPr>
        <w:t xml:space="preserve">competition studies. </w:t>
      </w:r>
      <w:r w:rsidR="0064365B">
        <w:rPr>
          <w:rFonts w:ascii="Times New Roman" w:hAnsi="Times New Roman" w:cs="Times New Roman"/>
          <w:sz w:val="24"/>
          <w:szCs w:val="24"/>
        </w:rPr>
        <w:t xml:space="preserve">The additive design is important to calculate economic weed thresholds and improve weed control decision making. </w:t>
      </w:r>
      <w:r w:rsidR="00096473">
        <w:rPr>
          <w:rFonts w:ascii="Times New Roman" w:hAnsi="Times New Roman" w:cs="Times New Roman"/>
          <w:sz w:val="24"/>
          <w:szCs w:val="24"/>
        </w:rPr>
        <w:t xml:space="preserve">The </w:t>
      </w:r>
      <w:r w:rsidR="002D4A37">
        <w:rPr>
          <w:rFonts w:ascii="Times New Roman" w:hAnsi="Times New Roman" w:cs="Times New Roman"/>
          <w:sz w:val="24"/>
          <w:szCs w:val="24"/>
        </w:rPr>
        <w:t xml:space="preserve">crop-weed </w:t>
      </w:r>
      <w:r w:rsidR="00DA4260">
        <w:rPr>
          <w:rFonts w:ascii="Times New Roman" w:hAnsi="Times New Roman" w:cs="Times New Roman"/>
          <w:sz w:val="24"/>
          <w:szCs w:val="24"/>
        </w:rPr>
        <w:t xml:space="preserve">competition </w:t>
      </w:r>
      <w:r w:rsidR="00096473">
        <w:rPr>
          <w:rFonts w:ascii="Times New Roman" w:hAnsi="Times New Roman" w:cs="Times New Roman"/>
          <w:sz w:val="24"/>
          <w:szCs w:val="24"/>
        </w:rPr>
        <w:t>studies are</w:t>
      </w:r>
      <w:r w:rsidR="0064365B">
        <w:rPr>
          <w:rFonts w:ascii="Times New Roman" w:hAnsi="Times New Roman" w:cs="Times New Roman"/>
          <w:sz w:val="24"/>
          <w:szCs w:val="24"/>
        </w:rPr>
        <w:t xml:space="preserve"> usually</w:t>
      </w:r>
      <w:r w:rsidR="00096473">
        <w:rPr>
          <w:rFonts w:ascii="Times New Roman" w:hAnsi="Times New Roman" w:cs="Times New Roman"/>
          <w:sz w:val="24"/>
          <w:szCs w:val="24"/>
        </w:rPr>
        <w:t xml:space="preserve"> </w:t>
      </w:r>
      <w:r>
        <w:rPr>
          <w:rFonts w:ascii="Times New Roman" w:hAnsi="Times New Roman" w:cs="Times New Roman"/>
          <w:sz w:val="24"/>
          <w:szCs w:val="24"/>
        </w:rPr>
        <w:t xml:space="preserve">conducted by </w:t>
      </w:r>
      <w:r w:rsidR="00096473">
        <w:rPr>
          <w:rFonts w:ascii="Times New Roman" w:hAnsi="Times New Roman" w:cs="Times New Roman"/>
          <w:sz w:val="24"/>
          <w:szCs w:val="24"/>
        </w:rPr>
        <w:t>weed scientist</w:t>
      </w:r>
      <w:r w:rsidR="004E4336">
        <w:rPr>
          <w:rFonts w:ascii="Times New Roman" w:hAnsi="Times New Roman" w:cs="Times New Roman"/>
          <w:sz w:val="24"/>
          <w:szCs w:val="24"/>
        </w:rPr>
        <w:t>s</w:t>
      </w:r>
      <w:r>
        <w:rPr>
          <w:rFonts w:ascii="Times New Roman" w:hAnsi="Times New Roman" w:cs="Times New Roman"/>
          <w:sz w:val="24"/>
          <w:szCs w:val="24"/>
        </w:rPr>
        <w:t xml:space="preserve">, </w:t>
      </w:r>
      <w:r w:rsidRPr="00D6254E">
        <w:rPr>
          <w:rFonts w:ascii="Times New Roman" w:hAnsi="Times New Roman" w:cs="Times New Roman"/>
          <w:noProof/>
          <w:sz w:val="24"/>
          <w:szCs w:val="24"/>
        </w:rPr>
        <w:t>wh</w:t>
      </w:r>
      <w:r w:rsidR="00D6254E">
        <w:rPr>
          <w:rFonts w:ascii="Times New Roman" w:hAnsi="Times New Roman" w:cs="Times New Roman"/>
          <w:noProof/>
          <w:sz w:val="24"/>
          <w:szCs w:val="24"/>
        </w:rPr>
        <w:t>o</w:t>
      </w:r>
      <w:r>
        <w:rPr>
          <w:rFonts w:ascii="Times New Roman" w:hAnsi="Times New Roman" w:cs="Times New Roman"/>
          <w:sz w:val="24"/>
          <w:szCs w:val="24"/>
        </w:rPr>
        <w:t xml:space="preserve"> </w:t>
      </w:r>
      <w:r w:rsidR="002D4A37">
        <w:rPr>
          <w:rFonts w:ascii="Times New Roman" w:hAnsi="Times New Roman" w:cs="Times New Roman"/>
          <w:sz w:val="24"/>
          <w:szCs w:val="24"/>
        </w:rPr>
        <w:t xml:space="preserve">sometimes report misleading </w:t>
      </w:r>
      <w:r w:rsidR="00096473">
        <w:rPr>
          <w:rFonts w:ascii="Times New Roman" w:hAnsi="Times New Roman" w:cs="Times New Roman"/>
          <w:sz w:val="24"/>
          <w:szCs w:val="24"/>
        </w:rPr>
        <w:t>conclusions</w:t>
      </w:r>
      <w:r w:rsidR="004E4336">
        <w:rPr>
          <w:rFonts w:ascii="Times New Roman" w:hAnsi="Times New Roman" w:cs="Times New Roman"/>
          <w:sz w:val="24"/>
          <w:szCs w:val="24"/>
        </w:rPr>
        <w:t xml:space="preserve"> </w:t>
      </w:r>
      <w:r w:rsidR="002D4A37">
        <w:rPr>
          <w:rFonts w:ascii="Times New Roman" w:hAnsi="Times New Roman" w:cs="Times New Roman"/>
          <w:sz w:val="24"/>
          <w:szCs w:val="24"/>
        </w:rPr>
        <w:t xml:space="preserve">because of lack of </w:t>
      </w:r>
      <w:r w:rsidR="00096473">
        <w:rPr>
          <w:rFonts w:ascii="Times New Roman" w:hAnsi="Times New Roman" w:cs="Times New Roman"/>
          <w:sz w:val="24"/>
          <w:szCs w:val="24"/>
        </w:rPr>
        <w:t xml:space="preserve">statistical </w:t>
      </w:r>
      <w:r w:rsidR="002D4A37">
        <w:rPr>
          <w:rFonts w:ascii="Times New Roman" w:hAnsi="Times New Roman" w:cs="Times New Roman"/>
          <w:sz w:val="24"/>
          <w:szCs w:val="24"/>
        </w:rPr>
        <w:t xml:space="preserve">knowledge </w:t>
      </w:r>
      <w:r w:rsidR="00096473">
        <w:rPr>
          <w:rFonts w:ascii="Times New Roman" w:hAnsi="Times New Roman" w:cs="Times New Roman"/>
          <w:sz w:val="24"/>
          <w:szCs w:val="24"/>
        </w:rPr>
        <w:t xml:space="preserve">needed for proper </w:t>
      </w:r>
      <w:r w:rsidR="002D4A37">
        <w:rPr>
          <w:rFonts w:ascii="Times New Roman" w:hAnsi="Times New Roman" w:cs="Times New Roman"/>
          <w:sz w:val="24"/>
          <w:szCs w:val="24"/>
        </w:rPr>
        <w:t xml:space="preserve">data analysis. </w:t>
      </w:r>
      <w:r w:rsidR="00C01C88">
        <w:rPr>
          <w:rFonts w:ascii="Times New Roman" w:hAnsi="Times New Roman" w:cs="Times New Roman"/>
          <w:sz w:val="24"/>
          <w:szCs w:val="24"/>
        </w:rPr>
        <w:t>Therefore, t</w:t>
      </w:r>
      <w:r w:rsidR="00DA4260">
        <w:rPr>
          <w:rFonts w:ascii="Times New Roman" w:hAnsi="Times New Roman" w:cs="Times New Roman"/>
          <w:sz w:val="24"/>
          <w:szCs w:val="24"/>
        </w:rPr>
        <w:t xml:space="preserve">he objective of this </w:t>
      </w:r>
      <w:r w:rsidR="00C01C88">
        <w:rPr>
          <w:rFonts w:ascii="Times New Roman" w:hAnsi="Times New Roman" w:cs="Times New Roman"/>
          <w:sz w:val="24"/>
          <w:szCs w:val="24"/>
        </w:rPr>
        <w:t xml:space="preserve">manuscript </w:t>
      </w:r>
      <w:r w:rsidR="00DA4260">
        <w:rPr>
          <w:rFonts w:ascii="Times New Roman" w:hAnsi="Times New Roman" w:cs="Times New Roman"/>
          <w:sz w:val="24"/>
          <w:szCs w:val="24"/>
        </w:rPr>
        <w:t xml:space="preserve">is to </w:t>
      </w:r>
      <w:r w:rsidR="00C01C88">
        <w:rPr>
          <w:rFonts w:ascii="Times New Roman" w:hAnsi="Times New Roman" w:cs="Times New Roman"/>
          <w:sz w:val="24"/>
          <w:szCs w:val="24"/>
        </w:rPr>
        <w:t xml:space="preserve">provide </w:t>
      </w:r>
      <w:r w:rsidR="003C0E1E">
        <w:rPr>
          <w:rFonts w:ascii="Times New Roman" w:hAnsi="Times New Roman" w:cs="Times New Roman"/>
          <w:sz w:val="24"/>
          <w:szCs w:val="24"/>
        </w:rPr>
        <w:t xml:space="preserve">the </w:t>
      </w:r>
      <w:r w:rsidR="00C01C88">
        <w:rPr>
          <w:rFonts w:ascii="Times New Roman" w:hAnsi="Times New Roman" w:cs="Times New Roman"/>
          <w:sz w:val="24"/>
          <w:szCs w:val="24"/>
        </w:rPr>
        <w:t xml:space="preserve">basics about the concept of additive </w:t>
      </w:r>
      <w:r w:rsidR="00C01C88" w:rsidRPr="00D6254E">
        <w:rPr>
          <w:rFonts w:ascii="Times New Roman" w:hAnsi="Times New Roman" w:cs="Times New Roman"/>
          <w:noProof/>
          <w:sz w:val="24"/>
          <w:szCs w:val="24"/>
        </w:rPr>
        <w:t>design</w:t>
      </w:r>
      <w:r w:rsidR="00C01C88">
        <w:rPr>
          <w:rFonts w:ascii="Times New Roman" w:hAnsi="Times New Roman" w:cs="Times New Roman"/>
          <w:sz w:val="24"/>
          <w:szCs w:val="24"/>
        </w:rPr>
        <w:t xml:space="preserve"> and </w:t>
      </w:r>
      <w:r w:rsidR="00E47DC3">
        <w:rPr>
          <w:rFonts w:ascii="Times New Roman" w:hAnsi="Times New Roman" w:cs="Times New Roman"/>
          <w:sz w:val="24"/>
          <w:szCs w:val="24"/>
        </w:rPr>
        <w:t>demonstrate</w:t>
      </w:r>
      <w:r w:rsidR="00901A75">
        <w:rPr>
          <w:rFonts w:ascii="Times New Roman" w:hAnsi="Times New Roman" w:cs="Times New Roman"/>
          <w:sz w:val="24"/>
          <w:szCs w:val="24"/>
        </w:rPr>
        <w:t xml:space="preserve"> </w:t>
      </w:r>
      <w:r w:rsidR="003C0E1E">
        <w:rPr>
          <w:rFonts w:ascii="Times New Roman" w:hAnsi="Times New Roman" w:cs="Times New Roman"/>
          <w:sz w:val="24"/>
          <w:szCs w:val="24"/>
        </w:rPr>
        <w:t xml:space="preserve">the model </w:t>
      </w:r>
      <w:r w:rsidR="00E47DC3" w:rsidRPr="00901A75">
        <w:rPr>
          <w:rFonts w:ascii="Times New Roman" w:hAnsi="Times New Roman" w:cs="Times New Roman"/>
          <w:noProof/>
          <w:sz w:val="24"/>
          <w:szCs w:val="24"/>
        </w:rPr>
        <w:t>selection</w:t>
      </w:r>
      <w:r w:rsidR="003C0E1E">
        <w:rPr>
          <w:rFonts w:ascii="Times New Roman" w:hAnsi="Times New Roman" w:cs="Times New Roman"/>
          <w:noProof/>
          <w:sz w:val="24"/>
          <w:szCs w:val="24"/>
        </w:rPr>
        <w:t xml:space="preserve"> approach</w:t>
      </w:r>
      <w:r w:rsidR="00DA4260">
        <w:rPr>
          <w:rFonts w:ascii="Times New Roman" w:hAnsi="Times New Roman" w:cs="Times New Roman"/>
          <w:sz w:val="24"/>
          <w:szCs w:val="24"/>
        </w:rPr>
        <w:t xml:space="preserve"> for describing</w:t>
      </w:r>
      <w:r w:rsidR="00901A75">
        <w:rPr>
          <w:rFonts w:ascii="Times New Roman" w:hAnsi="Times New Roman" w:cs="Times New Roman"/>
          <w:sz w:val="24"/>
          <w:szCs w:val="24"/>
        </w:rPr>
        <w:t xml:space="preserve"> </w:t>
      </w:r>
      <w:r w:rsidR="00DA4260" w:rsidRPr="00901A75">
        <w:rPr>
          <w:rFonts w:ascii="Times New Roman" w:hAnsi="Times New Roman" w:cs="Times New Roman"/>
          <w:noProof/>
          <w:sz w:val="24"/>
          <w:szCs w:val="24"/>
        </w:rPr>
        <w:t>crop-weed</w:t>
      </w:r>
      <w:r w:rsidR="00DA4260">
        <w:rPr>
          <w:rFonts w:ascii="Times New Roman" w:hAnsi="Times New Roman" w:cs="Times New Roman"/>
          <w:sz w:val="24"/>
          <w:szCs w:val="24"/>
        </w:rPr>
        <w:t xml:space="preserve"> </w:t>
      </w:r>
      <w:r w:rsidR="00B56D15">
        <w:rPr>
          <w:rFonts w:ascii="Times New Roman" w:hAnsi="Times New Roman" w:cs="Times New Roman"/>
          <w:sz w:val="24"/>
          <w:szCs w:val="24"/>
        </w:rPr>
        <w:t xml:space="preserve">density </w:t>
      </w:r>
      <w:r w:rsidR="00DA4260">
        <w:rPr>
          <w:rFonts w:ascii="Times New Roman" w:hAnsi="Times New Roman" w:cs="Times New Roman"/>
          <w:sz w:val="24"/>
          <w:szCs w:val="24"/>
        </w:rPr>
        <w:t xml:space="preserve">relationship </w:t>
      </w:r>
      <w:r w:rsidR="00E47DC3">
        <w:rPr>
          <w:rFonts w:ascii="Times New Roman" w:hAnsi="Times New Roman" w:cs="Times New Roman"/>
          <w:sz w:val="24"/>
          <w:szCs w:val="24"/>
        </w:rPr>
        <w:t>to non-statisticians</w:t>
      </w:r>
      <w:r w:rsidR="00DA4260">
        <w:rPr>
          <w:rFonts w:ascii="Times New Roman" w:hAnsi="Times New Roman" w:cs="Times New Roman"/>
          <w:sz w:val="24"/>
          <w:szCs w:val="24"/>
        </w:rPr>
        <w:t xml:space="preserve">. We evaluated three models routinely used </w:t>
      </w:r>
      <w:r w:rsidR="00B56D15">
        <w:rPr>
          <w:rFonts w:ascii="Times New Roman" w:hAnsi="Times New Roman" w:cs="Times New Roman"/>
          <w:sz w:val="24"/>
          <w:szCs w:val="24"/>
        </w:rPr>
        <w:t xml:space="preserve">in the literature </w:t>
      </w:r>
      <w:r w:rsidR="00DA4260">
        <w:rPr>
          <w:rFonts w:ascii="Times New Roman" w:hAnsi="Times New Roman" w:cs="Times New Roman"/>
          <w:sz w:val="24"/>
          <w:szCs w:val="24"/>
        </w:rPr>
        <w:t xml:space="preserve">to </w:t>
      </w:r>
      <w:r w:rsidR="00593FD0">
        <w:rPr>
          <w:rFonts w:ascii="Times New Roman" w:hAnsi="Times New Roman" w:cs="Times New Roman"/>
          <w:sz w:val="24"/>
          <w:szCs w:val="24"/>
        </w:rPr>
        <w:t>interpret</w:t>
      </w:r>
      <w:r w:rsidR="00B56D15">
        <w:rPr>
          <w:rFonts w:ascii="Times New Roman" w:hAnsi="Times New Roman" w:cs="Times New Roman"/>
          <w:sz w:val="24"/>
          <w:szCs w:val="24"/>
        </w:rPr>
        <w:t xml:space="preserve"> </w:t>
      </w:r>
      <w:r w:rsidR="00957955">
        <w:rPr>
          <w:rFonts w:ascii="Times New Roman" w:hAnsi="Times New Roman" w:cs="Times New Roman"/>
          <w:sz w:val="24"/>
          <w:szCs w:val="24"/>
        </w:rPr>
        <w:t xml:space="preserve">data from additive </w:t>
      </w:r>
      <w:r w:rsidR="004677A8">
        <w:rPr>
          <w:rFonts w:ascii="Times New Roman" w:hAnsi="Times New Roman" w:cs="Times New Roman"/>
          <w:sz w:val="24"/>
          <w:szCs w:val="24"/>
        </w:rPr>
        <w:t>designs</w:t>
      </w:r>
      <w:r w:rsidR="00913D54">
        <w:rPr>
          <w:rFonts w:ascii="Times New Roman" w:hAnsi="Times New Roman" w:cs="Times New Roman"/>
          <w:sz w:val="24"/>
          <w:szCs w:val="24"/>
        </w:rPr>
        <w:t>,</w:t>
      </w:r>
      <w:r w:rsidR="004677A8">
        <w:rPr>
          <w:rFonts w:ascii="Times New Roman" w:hAnsi="Times New Roman" w:cs="Times New Roman"/>
          <w:sz w:val="24"/>
          <w:szCs w:val="24"/>
        </w:rPr>
        <w:t xml:space="preserve"> including</w:t>
      </w:r>
      <w:r w:rsidR="00DA4260">
        <w:rPr>
          <w:rFonts w:ascii="Times New Roman" w:hAnsi="Times New Roman" w:cs="Times New Roman"/>
          <w:sz w:val="24"/>
          <w:szCs w:val="24"/>
        </w:rPr>
        <w:t xml:space="preserve"> polynomial quadratic, </w:t>
      </w:r>
      <w:r w:rsidR="00CE2C23">
        <w:rPr>
          <w:rFonts w:ascii="Times New Roman" w:hAnsi="Times New Roman" w:cs="Times New Roman"/>
          <w:sz w:val="24"/>
          <w:szCs w:val="24"/>
        </w:rPr>
        <w:t>sigmoid</w:t>
      </w:r>
      <w:r w:rsidR="00DA4260">
        <w:rPr>
          <w:rFonts w:ascii="Times New Roman" w:hAnsi="Times New Roman" w:cs="Times New Roman"/>
          <w:sz w:val="24"/>
          <w:szCs w:val="24"/>
        </w:rPr>
        <w:t>, and rectangular hyperbola</w:t>
      </w:r>
      <w:r w:rsidR="00CE2C23">
        <w:rPr>
          <w:rFonts w:ascii="Times New Roman" w:hAnsi="Times New Roman" w:cs="Times New Roman"/>
          <w:sz w:val="24"/>
          <w:szCs w:val="24"/>
        </w:rPr>
        <w:t xml:space="preserve"> curves</w:t>
      </w:r>
      <w:r w:rsidR="00DA4260">
        <w:rPr>
          <w:rFonts w:ascii="Times New Roman" w:hAnsi="Times New Roman" w:cs="Times New Roman"/>
          <w:sz w:val="24"/>
          <w:szCs w:val="24"/>
        </w:rPr>
        <w:t xml:space="preserve">. </w:t>
      </w:r>
      <w:r w:rsidR="002656A1">
        <w:rPr>
          <w:rFonts w:ascii="Times New Roman" w:hAnsi="Times New Roman" w:cs="Times New Roman"/>
          <w:sz w:val="24"/>
          <w:szCs w:val="24"/>
        </w:rPr>
        <w:t xml:space="preserve">Based on </w:t>
      </w:r>
      <w:r w:rsidR="00957955">
        <w:rPr>
          <w:rFonts w:ascii="Times New Roman" w:hAnsi="Times New Roman" w:cs="Times New Roman"/>
          <w:sz w:val="24"/>
          <w:szCs w:val="24"/>
        </w:rPr>
        <w:t xml:space="preserve">the described </w:t>
      </w:r>
      <w:r>
        <w:rPr>
          <w:rFonts w:ascii="Times New Roman" w:hAnsi="Times New Roman" w:cs="Times New Roman"/>
          <w:sz w:val="24"/>
          <w:szCs w:val="24"/>
        </w:rPr>
        <w:t>statistical criteria</w:t>
      </w:r>
      <w:r w:rsidR="002656A1">
        <w:rPr>
          <w:rFonts w:ascii="Times New Roman" w:hAnsi="Times New Roman" w:cs="Times New Roman"/>
          <w:sz w:val="24"/>
          <w:szCs w:val="24"/>
        </w:rPr>
        <w:t>, we demonst</w:t>
      </w:r>
      <w:r>
        <w:rPr>
          <w:rFonts w:ascii="Times New Roman" w:hAnsi="Times New Roman" w:cs="Times New Roman"/>
          <w:sz w:val="24"/>
          <w:szCs w:val="24"/>
        </w:rPr>
        <w:t xml:space="preserve">rated the rectangular hyperbola </w:t>
      </w:r>
      <w:r w:rsidR="00E47DC3">
        <w:rPr>
          <w:rFonts w:ascii="Times New Roman" w:hAnsi="Times New Roman" w:cs="Times New Roman"/>
          <w:sz w:val="24"/>
          <w:szCs w:val="24"/>
        </w:rPr>
        <w:t xml:space="preserve">to be </w:t>
      </w:r>
      <w:r w:rsidR="00063FDA">
        <w:rPr>
          <w:rFonts w:ascii="Times New Roman" w:hAnsi="Times New Roman" w:cs="Times New Roman"/>
          <w:sz w:val="24"/>
          <w:szCs w:val="24"/>
        </w:rPr>
        <w:t>the most appropriate</w:t>
      </w:r>
      <w:r w:rsidR="003C0E1E">
        <w:rPr>
          <w:rFonts w:ascii="Times New Roman" w:hAnsi="Times New Roman" w:cs="Times New Roman"/>
          <w:sz w:val="24"/>
          <w:szCs w:val="24"/>
        </w:rPr>
        <w:t xml:space="preserve"> model</w:t>
      </w:r>
      <w:r w:rsidR="00957955">
        <w:rPr>
          <w:rFonts w:ascii="Times New Roman" w:hAnsi="Times New Roman" w:cs="Times New Roman"/>
          <w:sz w:val="24"/>
          <w:szCs w:val="24"/>
        </w:rPr>
        <w:t xml:space="preserve"> </w:t>
      </w:r>
      <w:r w:rsidR="002656A1">
        <w:rPr>
          <w:rFonts w:ascii="Times New Roman" w:hAnsi="Times New Roman" w:cs="Times New Roman"/>
          <w:sz w:val="24"/>
          <w:szCs w:val="24"/>
        </w:rPr>
        <w:t xml:space="preserve">to describe </w:t>
      </w:r>
      <w:r w:rsidR="00957955">
        <w:rPr>
          <w:rFonts w:ascii="Times New Roman" w:hAnsi="Times New Roman" w:cs="Times New Roman"/>
          <w:sz w:val="24"/>
          <w:szCs w:val="24"/>
        </w:rPr>
        <w:t xml:space="preserve">data from </w:t>
      </w:r>
      <w:r w:rsidR="003C0E1E">
        <w:rPr>
          <w:rFonts w:ascii="Times New Roman" w:hAnsi="Times New Roman" w:cs="Times New Roman"/>
          <w:sz w:val="24"/>
          <w:szCs w:val="24"/>
        </w:rPr>
        <w:t xml:space="preserve">an </w:t>
      </w:r>
      <w:r w:rsidR="00A75532">
        <w:rPr>
          <w:rFonts w:ascii="Times New Roman" w:hAnsi="Times New Roman" w:cs="Times New Roman"/>
          <w:sz w:val="24"/>
          <w:szCs w:val="24"/>
        </w:rPr>
        <w:t>additive design</w:t>
      </w:r>
      <w:r w:rsidR="003C0E1E">
        <w:rPr>
          <w:rFonts w:ascii="Times New Roman" w:hAnsi="Times New Roman" w:cs="Times New Roman"/>
          <w:sz w:val="24"/>
          <w:szCs w:val="24"/>
        </w:rPr>
        <w:t xml:space="preserve"> study looking at </w:t>
      </w:r>
      <w:r w:rsidR="0064365B" w:rsidRPr="0064365B">
        <w:rPr>
          <w:rFonts w:ascii="Times New Roman" w:hAnsi="Times New Roman" w:cs="Times New Roman"/>
          <w:i/>
          <w:sz w:val="24"/>
          <w:szCs w:val="24"/>
        </w:rPr>
        <w:t>Richardia brasiliensis</w:t>
      </w:r>
      <w:r w:rsidR="0064365B">
        <w:rPr>
          <w:rFonts w:ascii="Times New Roman" w:hAnsi="Times New Roman" w:cs="Times New Roman"/>
          <w:sz w:val="24"/>
          <w:szCs w:val="24"/>
        </w:rPr>
        <w:t xml:space="preserve"> and </w:t>
      </w:r>
      <w:r w:rsidR="0064365B" w:rsidRPr="0064365B">
        <w:rPr>
          <w:rFonts w:ascii="Times New Roman" w:hAnsi="Times New Roman" w:cs="Times New Roman"/>
          <w:i/>
          <w:sz w:val="24"/>
          <w:szCs w:val="24"/>
        </w:rPr>
        <w:t>Commelina benghalensis</w:t>
      </w:r>
      <w:r w:rsidR="0064365B">
        <w:rPr>
          <w:rFonts w:ascii="Times New Roman" w:hAnsi="Times New Roman" w:cs="Times New Roman"/>
          <w:sz w:val="24"/>
          <w:szCs w:val="24"/>
        </w:rPr>
        <w:t xml:space="preserve"> compet</w:t>
      </w:r>
      <w:r w:rsidR="003C0E1E">
        <w:rPr>
          <w:rFonts w:ascii="Times New Roman" w:hAnsi="Times New Roman" w:cs="Times New Roman"/>
          <w:sz w:val="24"/>
          <w:szCs w:val="24"/>
        </w:rPr>
        <w:t>ition with</w:t>
      </w:r>
      <w:r w:rsidR="0064365B">
        <w:rPr>
          <w:rFonts w:ascii="Times New Roman" w:hAnsi="Times New Roman" w:cs="Times New Roman"/>
          <w:sz w:val="24"/>
          <w:szCs w:val="24"/>
        </w:rPr>
        <w:t xml:space="preserve"> corn</w:t>
      </w:r>
      <w:r w:rsidR="00CE2C23">
        <w:rPr>
          <w:rFonts w:ascii="Times New Roman" w:hAnsi="Times New Roman" w:cs="Times New Roman"/>
          <w:sz w:val="24"/>
          <w:szCs w:val="24"/>
        </w:rPr>
        <w:t xml:space="preserve"> (</w:t>
      </w:r>
      <w:r w:rsidR="00CE2C23" w:rsidRPr="00CE2C23">
        <w:rPr>
          <w:rFonts w:ascii="Times New Roman" w:hAnsi="Times New Roman" w:cs="Times New Roman"/>
          <w:i/>
          <w:sz w:val="24"/>
          <w:szCs w:val="24"/>
        </w:rPr>
        <w:t xml:space="preserve">Zea mays </w:t>
      </w:r>
      <w:r w:rsidR="00CE2C23">
        <w:rPr>
          <w:rFonts w:ascii="Times New Roman" w:hAnsi="Times New Roman" w:cs="Times New Roman"/>
          <w:sz w:val="24"/>
          <w:szCs w:val="24"/>
        </w:rPr>
        <w:t>L.)</w:t>
      </w:r>
      <w:r w:rsidR="0064365B">
        <w:rPr>
          <w:rFonts w:ascii="Times New Roman" w:hAnsi="Times New Roman" w:cs="Times New Roman"/>
          <w:sz w:val="24"/>
          <w:szCs w:val="24"/>
        </w:rPr>
        <w:t>.</w:t>
      </w:r>
      <w:r>
        <w:rPr>
          <w:rFonts w:ascii="Times New Roman" w:hAnsi="Times New Roman" w:cs="Times New Roman"/>
          <w:sz w:val="24"/>
          <w:szCs w:val="24"/>
        </w:rPr>
        <w:t xml:space="preserve"> </w:t>
      </w:r>
      <w:r w:rsidR="003C0E1E">
        <w:rPr>
          <w:rFonts w:ascii="Times New Roman" w:hAnsi="Times New Roman" w:cs="Times New Roman"/>
          <w:sz w:val="24"/>
          <w:szCs w:val="24"/>
        </w:rPr>
        <w:t>We</w:t>
      </w:r>
      <w:r>
        <w:rPr>
          <w:rFonts w:ascii="Times New Roman" w:hAnsi="Times New Roman" w:cs="Times New Roman"/>
          <w:sz w:val="24"/>
          <w:szCs w:val="24"/>
        </w:rPr>
        <w:t xml:space="preserve"> </w:t>
      </w:r>
      <w:r w:rsidR="00F5278C">
        <w:rPr>
          <w:rFonts w:ascii="Times New Roman" w:hAnsi="Times New Roman" w:cs="Times New Roman"/>
          <w:sz w:val="24"/>
          <w:szCs w:val="24"/>
        </w:rPr>
        <w:t>propose</w:t>
      </w:r>
      <w:r>
        <w:rPr>
          <w:rFonts w:ascii="Times New Roman" w:hAnsi="Times New Roman" w:cs="Times New Roman"/>
          <w:sz w:val="24"/>
          <w:szCs w:val="24"/>
        </w:rPr>
        <w:t xml:space="preserve"> the use of the rectangular hyperbola as a standardized model for crop-weed competition in additive design.</w:t>
      </w:r>
      <w:r w:rsidR="00545DCC">
        <w:rPr>
          <w:rFonts w:ascii="Times New Roman" w:hAnsi="Times New Roman" w:cs="Times New Roman"/>
          <w:sz w:val="24"/>
          <w:szCs w:val="24"/>
        </w:rPr>
        <w:t xml:space="preserve"> </w:t>
      </w:r>
      <w:r w:rsidR="003C0E1E">
        <w:rPr>
          <w:rFonts w:ascii="Times New Roman" w:hAnsi="Times New Roman" w:cs="Times New Roman"/>
          <w:sz w:val="24"/>
          <w:szCs w:val="24"/>
        </w:rPr>
        <w:t xml:space="preserve">Moreover, we </w:t>
      </w:r>
      <w:r w:rsidR="001F6092">
        <w:rPr>
          <w:rFonts w:ascii="Times New Roman" w:hAnsi="Times New Roman" w:cs="Times New Roman"/>
          <w:sz w:val="24"/>
          <w:szCs w:val="24"/>
        </w:rPr>
        <w:t>describe</w:t>
      </w:r>
      <w:r w:rsidR="003C0E1E">
        <w:rPr>
          <w:rFonts w:ascii="Times New Roman" w:hAnsi="Times New Roman" w:cs="Times New Roman"/>
          <w:sz w:val="24"/>
          <w:szCs w:val="24"/>
        </w:rPr>
        <w:t xml:space="preserve"> step-by-step how to perform the </w:t>
      </w:r>
      <w:r w:rsidR="00545DCC">
        <w:rPr>
          <w:rFonts w:ascii="Times New Roman" w:hAnsi="Times New Roman" w:cs="Times New Roman"/>
          <w:sz w:val="24"/>
          <w:szCs w:val="24"/>
        </w:rPr>
        <w:t>statistical</w:t>
      </w:r>
      <w:r w:rsidR="003C0E1E">
        <w:rPr>
          <w:rFonts w:ascii="Times New Roman" w:hAnsi="Times New Roman" w:cs="Times New Roman"/>
          <w:sz w:val="24"/>
          <w:szCs w:val="24"/>
        </w:rPr>
        <w:t xml:space="preserve"> </w:t>
      </w:r>
      <w:r w:rsidR="00545DCC">
        <w:rPr>
          <w:rFonts w:ascii="Times New Roman" w:hAnsi="Times New Roman" w:cs="Times New Roman"/>
          <w:sz w:val="24"/>
          <w:szCs w:val="24"/>
        </w:rPr>
        <w:t xml:space="preserve">analysis </w:t>
      </w:r>
      <w:r w:rsidR="00593FD0">
        <w:rPr>
          <w:rFonts w:ascii="Times New Roman" w:hAnsi="Times New Roman" w:cs="Times New Roman"/>
          <w:sz w:val="24"/>
          <w:szCs w:val="24"/>
        </w:rPr>
        <w:t xml:space="preserve">in R software </w:t>
      </w:r>
      <w:r w:rsidR="00545DCC">
        <w:rPr>
          <w:rFonts w:ascii="Times New Roman" w:hAnsi="Times New Roman" w:cs="Times New Roman"/>
          <w:sz w:val="24"/>
          <w:szCs w:val="24"/>
        </w:rPr>
        <w:t>and interpret</w:t>
      </w:r>
      <w:r w:rsidR="001F6092">
        <w:rPr>
          <w:rFonts w:ascii="Times New Roman" w:hAnsi="Times New Roman" w:cs="Times New Roman"/>
          <w:sz w:val="24"/>
          <w:szCs w:val="24"/>
        </w:rPr>
        <w:t xml:space="preserve"> the results of</w:t>
      </w:r>
      <w:r w:rsidR="00545DCC">
        <w:rPr>
          <w:rFonts w:ascii="Times New Roman" w:hAnsi="Times New Roman" w:cs="Times New Roman"/>
          <w:sz w:val="24"/>
          <w:szCs w:val="24"/>
        </w:rPr>
        <w:t xml:space="preserve"> crop-weed competition </w:t>
      </w:r>
      <w:r w:rsidR="00E27C57">
        <w:rPr>
          <w:rFonts w:ascii="Times New Roman" w:hAnsi="Times New Roman" w:cs="Times New Roman"/>
          <w:sz w:val="24"/>
          <w:szCs w:val="24"/>
        </w:rPr>
        <w:t>studies</w:t>
      </w:r>
      <w:r w:rsidR="00545DCC">
        <w:rPr>
          <w:rFonts w:ascii="Times New Roman" w:hAnsi="Times New Roman" w:cs="Times New Roman"/>
          <w:sz w:val="24"/>
          <w:szCs w:val="24"/>
        </w:rPr>
        <w:t>.</w:t>
      </w:r>
    </w:p>
    <w:p w14:paraId="09D04C4A" w14:textId="444FE394" w:rsidR="00545DCC" w:rsidRDefault="00826826" w:rsidP="00B84910">
      <w:pPr>
        <w:spacing w:after="0" w:line="480" w:lineRule="auto"/>
        <w:rPr>
          <w:rFonts w:ascii="Times New Roman" w:hAnsi="Times New Roman" w:cs="Times New Roman"/>
          <w:noProof/>
          <w:sz w:val="24"/>
          <w:szCs w:val="24"/>
        </w:rPr>
        <w:sectPr w:rsidR="00545DCC" w:rsidSect="002F5F37">
          <w:pgSz w:w="12240" w:h="15840"/>
          <w:pgMar w:top="1440" w:right="1440" w:bottom="1440" w:left="1440" w:header="720" w:footer="720" w:gutter="0"/>
          <w:lnNumType w:countBy="1" w:restart="continuous"/>
          <w:cols w:space="720"/>
          <w:titlePg/>
          <w:docGrid w:linePitch="360"/>
        </w:sectPr>
      </w:pPr>
      <w:r w:rsidRPr="00BE2C21">
        <w:rPr>
          <w:rFonts w:ascii="Times New Roman" w:hAnsi="Times New Roman" w:cs="Times New Roman"/>
          <w:b/>
          <w:sz w:val="24"/>
          <w:szCs w:val="24"/>
        </w:rPr>
        <w:t>Keywords</w:t>
      </w:r>
      <w:r w:rsidRPr="00BE2C21">
        <w:rPr>
          <w:rFonts w:ascii="Times New Roman" w:hAnsi="Times New Roman" w:cs="Times New Roman"/>
          <w:sz w:val="24"/>
          <w:szCs w:val="24"/>
        </w:rPr>
        <w:t xml:space="preserve">: </w:t>
      </w:r>
      <w:r w:rsidR="00545DCC">
        <w:rPr>
          <w:rFonts w:ascii="Times New Roman" w:hAnsi="Times New Roman" w:cs="Times New Roman"/>
          <w:sz w:val="24"/>
          <w:szCs w:val="24"/>
        </w:rPr>
        <w:t>crop-weed c</w:t>
      </w:r>
      <w:r w:rsidR="00545DCC" w:rsidRPr="00BE2C21">
        <w:rPr>
          <w:rFonts w:ascii="Times New Roman" w:hAnsi="Times New Roman" w:cs="Times New Roman"/>
          <w:sz w:val="24"/>
          <w:szCs w:val="24"/>
        </w:rPr>
        <w:t>ompetition</w:t>
      </w:r>
      <w:r w:rsidR="00545DCC">
        <w:rPr>
          <w:rFonts w:ascii="Times New Roman" w:hAnsi="Times New Roman" w:cs="Times New Roman"/>
          <w:sz w:val="24"/>
          <w:szCs w:val="24"/>
        </w:rPr>
        <w:t xml:space="preserve">, </w:t>
      </w:r>
      <w:r w:rsidR="00E47DC3">
        <w:rPr>
          <w:rFonts w:ascii="Times New Roman" w:hAnsi="Times New Roman" w:cs="Times New Roman"/>
          <w:sz w:val="24"/>
          <w:szCs w:val="24"/>
        </w:rPr>
        <w:t xml:space="preserve">model selection, </w:t>
      </w:r>
      <w:r>
        <w:rPr>
          <w:rFonts w:ascii="Times New Roman" w:hAnsi="Times New Roman" w:cs="Times New Roman"/>
          <w:sz w:val="24"/>
          <w:szCs w:val="24"/>
        </w:rPr>
        <w:t>rectangular hyperbola</w:t>
      </w:r>
      <w:r w:rsidR="001006DD">
        <w:rPr>
          <w:rFonts w:ascii="Times New Roman" w:hAnsi="Times New Roman" w:cs="Times New Roman"/>
          <w:sz w:val="24"/>
          <w:szCs w:val="24"/>
        </w:rPr>
        <w:t>, weed interference, weed threshold</w:t>
      </w:r>
      <w:r w:rsidR="00545DCC" w:rsidRPr="001006DD">
        <w:rPr>
          <w:rFonts w:ascii="Times New Roman" w:hAnsi="Times New Roman" w:cs="Times New Roman"/>
          <w:noProof/>
          <w:sz w:val="24"/>
          <w:szCs w:val="24"/>
        </w:rPr>
        <w:t>.</w:t>
      </w:r>
    </w:p>
    <w:p w14:paraId="257F5234" w14:textId="2EE6CC2F" w:rsidR="00846E92" w:rsidRPr="00E534A1" w:rsidRDefault="009E3700" w:rsidP="005657F0">
      <w:pPr>
        <w:spacing w:after="0" w:line="480" w:lineRule="auto"/>
        <w:rPr>
          <w:rFonts w:ascii="Times New Roman" w:hAnsi="Times New Roman" w:cs="Times New Roman"/>
          <w:b/>
          <w:sz w:val="24"/>
          <w:szCs w:val="24"/>
        </w:rPr>
      </w:pPr>
      <w:r w:rsidRPr="00E534A1">
        <w:rPr>
          <w:rFonts w:ascii="Times New Roman" w:hAnsi="Times New Roman" w:cs="Times New Roman"/>
          <w:b/>
          <w:sz w:val="24"/>
          <w:szCs w:val="24"/>
        </w:rPr>
        <w:lastRenderedPageBreak/>
        <w:t>I</w:t>
      </w:r>
      <w:r w:rsidR="00E534A1">
        <w:rPr>
          <w:rFonts w:ascii="Times New Roman" w:hAnsi="Times New Roman" w:cs="Times New Roman"/>
          <w:b/>
          <w:sz w:val="24"/>
          <w:szCs w:val="24"/>
        </w:rPr>
        <w:t>ntroduction</w:t>
      </w:r>
    </w:p>
    <w:p w14:paraId="428A65DF" w14:textId="3B978BE2" w:rsidR="0047612A" w:rsidRPr="004677A8" w:rsidRDefault="004677A8" w:rsidP="00B84910">
      <w:pPr>
        <w:widowControl w:val="0"/>
        <w:autoSpaceDE w:val="0"/>
        <w:autoSpaceDN w:val="0"/>
        <w:adjustRightInd w:val="0"/>
        <w:spacing w:after="0" w:line="480" w:lineRule="auto"/>
        <w:ind w:firstLine="720"/>
        <w:contextualSpacing/>
        <w:jc w:val="both"/>
        <w:rPr>
          <w:rFonts w:ascii="Times New Roman" w:eastAsia="PMingLiU" w:hAnsi="Times New Roman" w:cs="Times New Roman"/>
          <w:sz w:val="24"/>
          <w:lang w:val="en-GB"/>
        </w:rPr>
      </w:pPr>
      <w:r w:rsidRPr="004677A8">
        <w:rPr>
          <w:rFonts w:ascii="Times New Roman" w:eastAsia="PMingLiU" w:hAnsi="Times New Roman" w:cs="Times New Roman"/>
          <w:sz w:val="24"/>
          <w:lang w:val="en-GB"/>
        </w:rPr>
        <w:t xml:space="preserve">One </w:t>
      </w:r>
      <w:r w:rsidR="0047612A" w:rsidRPr="004677A8">
        <w:rPr>
          <w:rFonts w:ascii="Times New Roman" w:eastAsia="PMingLiU" w:hAnsi="Times New Roman" w:cs="Times New Roman"/>
          <w:sz w:val="24"/>
          <w:lang w:val="en-GB"/>
        </w:rPr>
        <w:t xml:space="preserve">of the most common dilemmas that farmers and practitioners face is how </w:t>
      </w:r>
      <w:r w:rsidR="00593FD0">
        <w:rPr>
          <w:rFonts w:ascii="Times New Roman" w:eastAsia="PMingLiU" w:hAnsi="Times New Roman" w:cs="Times New Roman"/>
          <w:sz w:val="24"/>
          <w:lang w:val="en-GB"/>
        </w:rPr>
        <w:t>decide</w:t>
      </w:r>
      <w:r w:rsidR="0047612A" w:rsidRPr="004677A8">
        <w:rPr>
          <w:rFonts w:ascii="Times New Roman" w:eastAsia="PMingLiU" w:hAnsi="Times New Roman" w:cs="Times New Roman"/>
          <w:sz w:val="24"/>
          <w:lang w:val="en-GB"/>
        </w:rPr>
        <w:t xml:space="preserve"> on the timing of weed control operation, or </w:t>
      </w:r>
      <w:r w:rsidR="00593FD0">
        <w:rPr>
          <w:rFonts w:ascii="Times New Roman" w:eastAsia="PMingLiU" w:hAnsi="Times New Roman" w:cs="Times New Roman"/>
          <w:sz w:val="24"/>
          <w:lang w:val="en-GB"/>
        </w:rPr>
        <w:t>just</w:t>
      </w:r>
      <w:r w:rsidR="0047612A" w:rsidRPr="004677A8">
        <w:rPr>
          <w:rFonts w:ascii="Times New Roman" w:eastAsia="PMingLiU" w:hAnsi="Times New Roman" w:cs="Times New Roman"/>
          <w:sz w:val="24"/>
          <w:lang w:val="en-GB"/>
        </w:rPr>
        <w:t xml:space="preserve"> </w:t>
      </w:r>
      <w:r w:rsidR="0047612A" w:rsidRPr="00D6254E">
        <w:rPr>
          <w:rFonts w:ascii="Times New Roman" w:eastAsia="PMingLiU" w:hAnsi="Times New Roman" w:cs="Times New Roman"/>
          <w:noProof/>
          <w:sz w:val="24"/>
          <w:lang w:val="en-GB"/>
        </w:rPr>
        <w:t>said</w:t>
      </w:r>
      <w:r w:rsidR="00D6254E">
        <w:rPr>
          <w:rFonts w:ascii="Times New Roman" w:eastAsia="PMingLiU" w:hAnsi="Times New Roman" w:cs="Times New Roman"/>
          <w:noProof/>
          <w:sz w:val="24"/>
          <w:lang w:val="en-GB"/>
        </w:rPr>
        <w:t>:</w:t>
      </w:r>
      <w:r w:rsidR="0047612A" w:rsidRPr="004677A8">
        <w:rPr>
          <w:rFonts w:ascii="Times New Roman" w:eastAsia="PMingLiU" w:hAnsi="Times New Roman" w:cs="Times New Roman"/>
          <w:sz w:val="24"/>
          <w:lang w:val="en-GB"/>
        </w:rPr>
        <w:t xml:space="preserve"> “when to spray </w:t>
      </w:r>
      <w:r w:rsidR="00EA0A0F" w:rsidRPr="004677A8">
        <w:rPr>
          <w:rFonts w:ascii="Times New Roman" w:eastAsia="PMingLiU" w:hAnsi="Times New Roman" w:cs="Times New Roman"/>
          <w:sz w:val="24"/>
          <w:lang w:val="en-GB"/>
        </w:rPr>
        <w:t>an</w:t>
      </w:r>
      <w:r w:rsidR="0047612A" w:rsidRPr="004677A8">
        <w:rPr>
          <w:rFonts w:ascii="Times New Roman" w:eastAsia="PMingLiU" w:hAnsi="Times New Roman" w:cs="Times New Roman"/>
          <w:sz w:val="24"/>
          <w:lang w:val="en-GB"/>
        </w:rPr>
        <w:t xml:space="preserve"> herbicide</w:t>
      </w:r>
      <w:r w:rsidR="00D6254E">
        <w:rPr>
          <w:rFonts w:ascii="Times New Roman" w:eastAsia="PMingLiU" w:hAnsi="Times New Roman" w:cs="Times New Roman"/>
          <w:noProof/>
          <w:sz w:val="24"/>
          <w:lang w:val="en-GB"/>
        </w:rPr>
        <w:t>.”</w:t>
      </w:r>
      <w:r w:rsidR="0047612A" w:rsidRPr="004677A8">
        <w:rPr>
          <w:rFonts w:ascii="Times New Roman" w:eastAsia="PMingLiU" w:hAnsi="Times New Roman" w:cs="Times New Roman"/>
          <w:sz w:val="24"/>
          <w:lang w:val="en-GB"/>
        </w:rPr>
        <w:t xml:space="preserve"> Before initiating weed control procedures, the following are some general guidelines to consider: f</w:t>
      </w:r>
      <w:r w:rsidR="0047612A" w:rsidRPr="004677A8">
        <w:rPr>
          <w:rFonts w:ascii="Times New Roman" w:eastAsia="PMingLiU" w:hAnsi="Times New Roman" w:cs="Times New Roman"/>
          <w:bCs/>
          <w:sz w:val="24"/>
          <w:lang w:val="en-GB"/>
        </w:rPr>
        <w:t>ield scouting and mapping weed patches and utilizing the concepts of</w:t>
      </w:r>
      <w:r w:rsidR="00D6254E">
        <w:rPr>
          <w:rFonts w:ascii="Times New Roman" w:eastAsia="PMingLiU" w:hAnsi="Times New Roman" w:cs="Times New Roman"/>
          <w:bCs/>
          <w:sz w:val="24"/>
          <w:lang w:val="en-GB"/>
        </w:rPr>
        <w:t xml:space="preserve"> </w:t>
      </w:r>
      <w:r w:rsidR="00593FD0">
        <w:rPr>
          <w:rFonts w:ascii="Times New Roman" w:eastAsia="PMingLiU" w:hAnsi="Times New Roman" w:cs="Times New Roman"/>
          <w:bCs/>
          <w:sz w:val="24"/>
          <w:lang w:val="en-GB"/>
        </w:rPr>
        <w:t xml:space="preserve">the </w:t>
      </w:r>
      <w:r w:rsidR="0047612A" w:rsidRPr="00D6254E">
        <w:rPr>
          <w:rFonts w:ascii="Times New Roman" w:eastAsia="PMingLiU" w:hAnsi="Times New Roman" w:cs="Times New Roman"/>
          <w:bCs/>
          <w:noProof/>
          <w:sz w:val="24"/>
          <w:lang w:val="en-GB"/>
        </w:rPr>
        <w:t>criti</w:t>
      </w:r>
      <w:r w:rsidR="00063FDA" w:rsidRPr="00D6254E">
        <w:rPr>
          <w:rFonts w:ascii="Times New Roman" w:eastAsia="PMingLiU" w:hAnsi="Times New Roman" w:cs="Times New Roman"/>
          <w:bCs/>
          <w:noProof/>
          <w:sz w:val="24"/>
          <w:lang w:val="en-GB"/>
        </w:rPr>
        <w:t>cal</w:t>
      </w:r>
      <w:r w:rsidR="00063FDA">
        <w:rPr>
          <w:rFonts w:ascii="Times New Roman" w:eastAsia="PMingLiU" w:hAnsi="Times New Roman" w:cs="Times New Roman"/>
          <w:bCs/>
          <w:sz w:val="24"/>
          <w:lang w:val="en-GB"/>
        </w:rPr>
        <w:t xml:space="preserve"> period of weed control, </w:t>
      </w:r>
      <w:r w:rsidR="0047612A" w:rsidRPr="004677A8">
        <w:rPr>
          <w:rFonts w:ascii="Times New Roman" w:eastAsia="PMingLiU" w:hAnsi="Times New Roman" w:cs="Times New Roman"/>
          <w:bCs/>
          <w:sz w:val="24"/>
          <w:lang w:val="en-GB"/>
        </w:rPr>
        <w:t>weed threshold</w:t>
      </w:r>
      <w:r w:rsidR="00063FDA">
        <w:rPr>
          <w:rFonts w:ascii="Times New Roman" w:eastAsia="PMingLiU" w:hAnsi="Times New Roman" w:cs="Times New Roman"/>
          <w:sz w:val="24"/>
          <w:lang w:val="en-GB"/>
        </w:rPr>
        <w:t xml:space="preserve">, and </w:t>
      </w:r>
      <w:r w:rsidR="0047612A" w:rsidRPr="004677A8">
        <w:rPr>
          <w:rFonts w:ascii="Times New Roman" w:eastAsia="PMingLiU" w:hAnsi="Times New Roman" w:cs="Times New Roman"/>
          <w:sz w:val="24"/>
          <w:lang w:val="en-GB"/>
        </w:rPr>
        <w:t>decision support c</w:t>
      </w:r>
      <w:r w:rsidR="0047612A" w:rsidRPr="004677A8">
        <w:rPr>
          <w:rFonts w:ascii="Times New Roman" w:eastAsia="PMingLiU" w:hAnsi="Times New Roman" w:cs="Times New Roman"/>
          <w:bCs/>
          <w:sz w:val="24"/>
          <w:lang w:val="en-GB"/>
        </w:rPr>
        <w:t>omputer models.</w:t>
      </w:r>
      <w:r w:rsidR="0047612A" w:rsidRPr="004677A8">
        <w:rPr>
          <w:rFonts w:ascii="Times New Roman" w:eastAsia="PMingLiU" w:hAnsi="Times New Roman" w:cs="Times New Roman"/>
          <w:sz w:val="24"/>
          <w:lang w:val="en-GB"/>
        </w:rPr>
        <w:t xml:space="preserve"> Field scouting typically involves assessing the type and number of weeds to determine if a spray operation is necessary. Mapping and monitoring weed patches over time will also help </w:t>
      </w:r>
      <w:r w:rsidR="00593FD0">
        <w:rPr>
          <w:rFonts w:ascii="Times New Roman" w:eastAsia="PMingLiU" w:hAnsi="Times New Roman" w:cs="Times New Roman"/>
          <w:sz w:val="24"/>
          <w:lang w:val="en-GB"/>
        </w:rPr>
        <w:t>to determine</w:t>
      </w:r>
      <w:r w:rsidR="0047612A" w:rsidRPr="004677A8">
        <w:rPr>
          <w:rFonts w:ascii="Times New Roman" w:eastAsia="PMingLiU" w:hAnsi="Times New Roman" w:cs="Times New Roman"/>
          <w:sz w:val="24"/>
          <w:lang w:val="en-GB"/>
        </w:rPr>
        <w:t xml:space="preserve"> the effectiveness of the control program.</w:t>
      </w:r>
    </w:p>
    <w:p w14:paraId="05F6F915" w14:textId="03264881" w:rsidR="0047612A" w:rsidRPr="004677A8" w:rsidRDefault="004677A8" w:rsidP="00B84910">
      <w:pPr>
        <w:tabs>
          <w:tab w:val="right" w:pos="8640"/>
        </w:tabs>
        <w:spacing w:after="0" w:line="480" w:lineRule="auto"/>
        <w:ind w:firstLine="720"/>
        <w:jc w:val="both"/>
        <w:rPr>
          <w:rFonts w:ascii="Times New Roman" w:eastAsia="PMingLiU" w:hAnsi="Times New Roman" w:cs="Times New Roman"/>
          <w:sz w:val="24"/>
          <w:szCs w:val="24"/>
          <w:lang w:val="en-GB"/>
        </w:rPr>
      </w:pPr>
      <w:r>
        <w:rPr>
          <w:rFonts w:ascii="Times New Roman" w:eastAsia="PMingLiU" w:hAnsi="Times New Roman" w:cs="Times New Roman"/>
          <w:sz w:val="24"/>
          <w:lang w:val="en-GB"/>
        </w:rPr>
        <w:tab/>
      </w:r>
      <w:r w:rsidR="0047612A" w:rsidRPr="004677A8">
        <w:rPr>
          <w:rFonts w:ascii="Times New Roman" w:eastAsia="PMingLiU" w:hAnsi="Times New Roman" w:cs="Times New Roman"/>
          <w:sz w:val="24"/>
          <w:lang w:val="en-GB"/>
        </w:rPr>
        <w:t>Studies of crop-weed competition showed that yield loss is sensitive to small differences in the period between crop and weed emergence. It brings to light the importance of the concepts of</w:t>
      </w:r>
      <w:r w:rsidR="00520C9B">
        <w:rPr>
          <w:rFonts w:ascii="Times New Roman" w:eastAsia="PMingLiU" w:hAnsi="Times New Roman" w:cs="Times New Roman"/>
          <w:sz w:val="24"/>
          <w:lang w:val="en-GB"/>
        </w:rPr>
        <w:t xml:space="preserve"> a</w:t>
      </w:r>
      <w:r w:rsidR="0047612A" w:rsidRPr="004677A8">
        <w:rPr>
          <w:rFonts w:ascii="Times New Roman" w:eastAsia="PMingLiU" w:hAnsi="Times New Roman" w:cs="Times New Roman"/>
          <w:sz w:val="24"/>
          <w:lang w:val="en-GB"/>
        </w:rPr>
        <w:t xml:space="preserve"> </w:t>
      </w:r>
      <w:r w:rsidR="0047612A" w:rsidRPr="00520C9B">
        <w:rPr>
          <w:rFonts w:ascii="Times New Roman" w:eastAsia="PMingLiU" w:hAnsi="Times New Roman" w:cs="Times New Roman"/>
          <w:noProof/>
          <w:sz w:val="24"/>
          <w:lang w:val="en-GB"/>
        </w:rPr>
        <w:t>critical</w:t>
      </w:r>
      <w:r w:rsidR="0047612A" w:rsidRPr="004677A8">
        <w:rPr>
          <w:rFonts w:ascii="Times New Roman" w:eastAsia="PMingLiU" w:hAnsi="Times New Roman" w:cs="Times New Roman"/>
          <w:sz w:val="24"/>
          <w:lang w:val="en-GB"/>
        </w:rPr>
        <w:t xml:space="preserve"> period of weed control</w:t>
      </w:r>
      <w:r w:rsidR="002D2D95">
        <w:rPr>
          <w:rFonts w:ascii="Times New Roman" w:eastAsia="PMingLiU" w:hAnsi="Times New Roman" w:cs="Times New Roman"/>
          <w:sz w:val="24"/>
          <w:lang w:val="en-GB"/>
        </w:rPr>
        <w:t xml:space="preserve"> </w:t>
      </w:r>
      <w:r w:rsidR="00BF3947">
        <w:rPr>
          <w:rStyle w:val="FootnoteReference"/>
          <w:rFonts w:ascii="Times New Roman" w:eastAsia="PMingLiU" w:hAnsi="Times New Roman" w:cs="Times New Roman"/>
          <w:sz w:val="24"/>
          <w:lang w:val="en-GB"/>
        </w:rPr>
        <w:fldChar w:fldCharType="begin" w:fldLock="1"/>
      </w:r>
      <w:r w:rsidR="00D05E6A">
        <w:rPr>
          <w:rFonts w:ascii="Times New Roman" w:eastAsia="PMingLiU" w:hAnsi="Times New Roman" w:cs="Times New Roman"/>
          <w:sz w:val="24"/>
          <w:lang w:val="en-GB"/>
        </w:rPr>
        <w:instrText>ADDIN CSL_CITATION { "citationItems" : [ { "id" : "ITEM-1", "itemData" : { "DOI" : "10.1614/0043-1745(2002)050[0773:CPFWCT]2.0.CO;2", "ISSN" : "0043-1745", "abstract" : "Abstract The critical period for weed control (CPWC) is a period in the crop growth cycle during which weeds must be controlled to prevent yield losses. Knowing the CPWC is useful in making decisions on the need for and timing of weed control and in achieving efficient herbicide use from both biological and economic perspectives. An increase in the use of herbicide-tolerant crops, especially soybean resistant to glyphosate, has stimulated interest in the concept of CPWC. Recently, several studies examined this concept in glyphosate-resistant corn and soybean across the midwestern United States. However, these studies presented various methods for data analysis and reported CPWC on the basis of a variety of crop- or weed-related parameters. The objectives of this study are (1) to provide a review of the concept and studies of the CPWC, (2) to suggest a common method to standardize the process of data analysis, and (3) to invite additional discussions for further debate on the subject. Wide adoption of the ...", "author" : [ { "dropping-particle" : "", "family" : "Knezevic", "given" : "Stevan Z.", "non-dropping-particle" : "", "parse-names" : false, "suffix" : "" }, { "dropping-particle" : "", "family" : "Evans", "given" : "Sean P.", "non-dropping-particle" : "", "parse-names" : false, "suffix" : "" }, { "dropping-particle" : "", "family" : "Blankenship", "given" : "Erin E.", "non-dropping-particle" : "", "parse-names" : false, "suffix" : "" }, { "dropping-particle" : "", "family" : "Acker", "given" : "Rene C.", "non-dropping-particle" : "Van", "parse-names" : false, "suffix" : "" }, { "dropping-particle" : "", "family" : "Lindquist", "given" : "John L.", "non-dropping-particle" : "", "parse-names" : false, "suffix" : "" } ], "container-title" : "Weed Science", "id" : "ITEM-1", "issue" : "6", "issued" : { "date-parts" : [ [ "2002", "11", "24" ] ] }, "page" : "773-786", "title" : "Critical period for weed control: the concept and data analysis", "type" : "article-journal", "volume" : "50" }, "uris" : [ "http://www.mendeley.com/documents/?uuid=06456bd7-1db1-369a-ace1-f0767cb3008b" ] }, { "id" : "ITEM-2", "itemData" : { "DOI" : "10.1614/WS-D-14-00035.1", "author" : [ { "dropping-particle" : "", "family" : "Knezevic", "given" : "Stevan Z", "non-dropping-particle" : "", "parse-names" : false, "suffix" : "" }, { "dropping-particle" : "", "family" : "Datta", "given" : "Avishek", "non-dropping-particle" : "", "parse-names" : false, "suffix" : "" } ], "container-title" : "Weed Science 2015", "id" : "ITEM-2", "issued" : { "date-parts" : [ [ "2015" ] ] }, "page" : "188-202", "title" : "The Critical Period for Weed Control: Revisiting Data Analysis", "type" : "article-journal", "volume" : "63" }, "uris" : [ "http://www.mendeley.com/documents/?uuid=e871fb1c-91c9-31a5-97bb-8f563161709c" ] } ], "mendeley" : { "formattedCitation" : "(Knezevic et al. 2002, Knezevic and Datta 2015)", "manualFormatting" : "(Knezevic et al., 2002; Knezevic &amp; Datta, 2015)", "plainTextFormattedCitation" : "(Knezevic et al. 2002, Knezevic and Datta 2015)", "previouslyFormattedCitation" : "(Knezevic et al. 2002, Knezevic and Datta 2015)" }, "properties" : {  }, "schema" : "https://github.com/citation-style-language/schema/raw/master/csl-citation.json" }</w:instrText>
      </w:r>
      <w:r w:rsidR="00BF3947">
        <w:rPr>
          <w:rStyle w:val="FootnoteReference"/>
          <w:rFonts w:ascii="Times New Roman" w:eastAsia="PMingLiU" w:hAnsi="Times New Roman" w:cs="Times New Roman"/>
          <w:sz w:val="24"/>
          <w:lang w:val="en-GB"/>
        </w:rPr>
        <w:fldChar w:fldCharType="separate"/>
      </w:r>
      <w:r w:rsidR="00BF3947" w:rsidRPr="00BF3947">
        <w:rPr>
          <w:rFonts w:ascii="Times New Roman" w:eastAsia="PMingLiU" w:hAnsi="Times New Roman" w:cs="Times New Roman"/>
          <w:bCs/>
          <w:noProof/>
          <w:sz w:val="24"/>
        </w:rPr>
        <w:t>(Knezevic et al.</w:t>
      </w:r>
      <w:r w:rsidR="00D076FC">
        <w:rPr>
          <w:rFonts w:ascii="Times New Roman" w:eastAsia="PMingLiU" w:hAnsi="Times New Roman" w:cs="Times New Roman"/>
          <w:bCs/>
          <w:noProof/>
          <w:sz w:val="24"/>
        </w:rPr>
        <w:t>,</w:t>
      </w:r>
      <w:r w:rsidR="00BF3947" w:rsidRPr="00BF3947">
        <w:rPr>
          <w:rFonts w:ascii="Times New Roman" w:eastAsia="PMingLiU" w:hAnsi="Times New Roman" w:cs="Times New Roman"/>
          <w:bCs/>
          <w:noProof/>
          <w:sz w:val="24"/>
        </w:rPr>
        <w:t xml:space="preserve"> 2002</w:t>
      </w:r>
      <w:r w:rsidR="00D05E6A">
        <w:rPr>
          <w:rFonts w:ascii="Times New Roman" w:eastAsia="PMingLiU" w:hAnsi="Times New Roman" w:cs="Times New Roman"/>
          <w:bCs/>
          <w:noProof/>
          <w:sz w:val="24"/>
        </w:rPr>
        <w:t>;</w:t>
      </w:r>
      <w:r w:rsidR="00BF3947" w:rsidRPr="00BF3947">
        <w:rPr>
          <w:rFonts w:ascii="Times New Roman" w:eastAsia="PMingLiU" w:hAnsi="Times New Roman" w:cs="Times New Roman"/>
          <w:bCs/>
          <w:noProof/>
          <w:sz w:val="24"/>
        </w:rPr>
        <w:t xml:space="preserve"> Knezevic </w:t>
      </w:r>
      <w:r w:rsidR="00D076FC">
        <w:rPr>
          <w:rFonts w:ascii="Times New Roman" w:eastAsia="PMingLiU" w:hAnsi="Times New Roman" w:cs="Times New Roman"/>
          <w:bCs/>
          <w:noProof/>
          <w:sz w:val="24"/>
        </w:rPr>
        <w:t>&amp;</w:t>
      </w:r>
      <w:r w:rsidR="00BF3947" w:rsidRPr="00BF3947">
        <w:rPr>
          <w:rFonts w:ascii="Times New Roman" w:eastAsia="PMingLiU" w:hAnsi="Times New Roman" w:cs="Times New Roman"/>
          <w:bCs/>
          <w:noProof/>
          <w:sz w:val="24"/>
        </w:rPr>
        <w:t xml:space="preserve"> Datta</w:t>
      </w:r>
      <w:r w:rsidR="008947C9">
        <w:rPr>
          <w:rFonts w:ascii="Times New Roman" w:eastAsia="PMingLiU" w:hAnsi="Times New Roman" w:cs="Times New Roman"/>
          <w:bCs/>
          <w:noProof/>
          <w:sz w:val="24"/>
        </w:rPr>
        <w:t>,</w:t>
      </w:r>
      <w:r w:rsidR="00BF3947" w:rsidRPr="00BF3947">
        <w:rPr>
          <w:rFonts w:ascii="Times New Roman" w:eastAsia="PMingLiU" w:hAnsi="Times New Roman" w:cs="Times New Roman"/>
          <w:bCs/>
          <w:noProof/>
          <w:sz w:val="24"/>
        </w:rPr>
        <w:t xml:space="preserve"> 2015)</w:t>
      </w:r>
      <w:r w:rsidR="00BF3947">
        <w:rPr>
          <w:rStyle w:val="FootnoteReference"/>
          <w:rFonts w:ascii="Times New Roman" w:eastAsia="PMingLiU" w:hAnsi="Times New Roman" w:cs="Times New Roman"/>
          <w:sz w:val="24"/>
          <w:lang w:val="en-GB"/>
        </w:rPr>
        <w:fldChar w:fldCharType="end"/>
      </w:r>
      <w:r w:rsidR="002D2D95">
        <w:rPr>
          <w:rFonts w:ascii="Times New Roman" w:eastAsia="PMingLiU" w:hAnsi="Times New Roman" w:cs="Times New Roman"/>
          <w:sz w:val="24"/>
          <w:lang w:val="en-GB"/>
        </w:rPr>
        <w:t xml:space="preserve"> </w:t>
      </w:r>
      <w:r w:rsidR="0047612A" w:rsidRPr="004677A8">
        <w:rPr>
          <w:rFonts w:ascii="Times New Roman" w:eastAsia="PMingLiU" w:hAnsi="Times New Roman" w:cs="Times New Roman"/>
          <w:sz w:val="24"/>
          <w:lang w:val="en-GB"/>
        </w:rPr>
        <w:t>and economic thresholds</w:t>
      </w:r>
      <w:r w:rsidR="0072123E">
        <w:rPr>
          <w:rFonts w:ascii="Times New Roman" w:eastAsia="PMingLiU" w:hAnsi="Times New Roman" w:cs="Times New Roman"/>
          <w:sz w:val="24"/>
          <w:lang w:val="en-GB"/>
        </w:rPr>
        <w:t xml:space="preserve"> </w:t>
      </w:r>
      <w:r w:rsidR="00BF3947">
        <w:rPr>
          <w:rStyle w:val="FootnoteReference"/>
          <w:rFonts w:ascii="Times New Roman" w:eastAsia="PMingLiU" w:hAnsi="Times New Roman" w:cs="Times New Roman"/>
          <w:sz w:val="24"/>
          <w:lang w:val="en-GB"/>
        </w:rPr>
        <w:fldChar w:fldCharType="begin" w:fldLock="1"/>
      </w:r>
      <w:r w:rsidR="00D05E6A">
        <w:rPr>
          <w:rFonts w:ascii="Times New Roman" w:eastAsia="PMingLiU" w:hAnsi="Times New Roman" w:cs="Times New Roman"/>
          <w:sz w:val="24"/>
          <w:lang w:val="en-GB"/>
        </w:rPr>
        <w:instrText>ADDIN CSL_CITATION { "citationItems" : [ { "id" : "ITEM-1", "itemData" : { "DOI" : "10.1111/j.1365-3180.1986.tb00699.x", "author" : [ { "dropping-particle" : "", "family" : "Coble", "given" : "Harold D", "non-dropping-particle" : "", "parse-names" : false, "suffix" : "" }, { "dropping-particle" : "", "family" : "Mortensen", "given" : "David A", "non-dropping-particle" : "", "parse-names" : false, "suffix" : "" } ], "container-title" : "Weed Technology", "id" : "ITEM-1", "issue" : "1", "issued" : { "date-parts" : [ [ "1992", "6" ] ] }, "page" : "191-195", "publisher" : "Cambridge University Press", "title" : "The Threshold Concept and its Application to Weed Science", "type" : "article-journal", "volume" : "6" }, "uris" : [ "http://www.mendeley.com/documents/?uuid=56c5bd1a-43e4-3fb0-94af-e7c1c5e3ae3b" ] }, { "id" : "ITEM-2", "itemData" : { "DOI" : "10.1614/0043-1745(2002)050[0411:WMDMPP]2.0.CO;2", "abstract" : "Abstract The use of scouting and economic thresholds has not been accepted as readily for managing weeds as it has been for insects, but the economic threshold concept is the basis of most weed management decision models available to growers. A World Wide Web survey was conducted to investigate perceptions of weed science professionals regarding the value of these models. Over half of the 56 respondents were involved in model development or support, and 82% thought that decision models could be beneficial for managing weeds, although more as educational rather than as decision-making tools. Some respondents indicated that models are too simple because they do not include all factors that influence weed competition or all issues a grower considers when deciding how to manage weeds. Others stated that models are too complex because many users do not have time to obtain and enter the required information or are not necessary because growers use a zero threshold or because skilled decision makers can make bet...", "author" : [ { "dropping-particle" : "", "family" : "Wilkerson", "given" : "Gail G.", "non-dropping-particle" : "", "parse-names" : false, "suffix" : "" }, { "dropping-particle" : "", "family" : "Wiles", "given" : "Lori J.", "non-dropping-particle" : "", "parse-names" : false, "suffix" : "" }, { "dropping-particle" : "", "family" : "Bennett", "given" : "Andrew C.", "non-dropping-particle" : "", "parse-names" : false, "suffix" : "" } ], "container-title" : "Weed Science", "id" : "ITEM-2", "issue" : "4", "issued" : { "date-parts" : [ [ "2002", "1", "24" ] ] }, "page" : "411-524", "title" : "Weed management decision models: pitfalls, perceptions, and possibilities of the economic threshold approach", "type" : "article-journal", "volume" : "50" }, "uris" : [ "http://www.mendeley.com/documents/?uuid=02002f90-ae70-3b38-88e8-69f06e30fb0e" ] } ], "mendeley" : { "formattedCitation" : "(Coble and Mortensen 1992, Wilkerson et al. 2002)", "manualFormatting" : "(Coble &amp; Mortensen, 1992; Wilkerson et al., 2002)", "plainTextFormattedCitation" : "(Coble and Mortensen 1992, Wilkerson et al. 2002)", "previouslyFormattedCitation" : "(Coble and Mortensen 1992, Wilkerson et al. 2002)" }, "properties" : {  }, "schema" : "https://github.com/citation-style-language/schema/raw/master/csl-citation.json" }</w:instrText>
      </w:r>
      <w:r w:rsidR="00BF3947">
        <w:rPr>
          <w:rStyle w:val="FootnoteReference"/>
          <w:rFonts w:ascii="Times New Roman" w:eastAsia="PMingLiU" w:hAnsi="Times New Roman" w:cs="Times New Roman"/>
          <w:sz w:val="24"/>
          <w:lang w:val="en-GB"/>
        </w:rPr>
        <w:fldChar w:fldCharType="separate"/>
      </w:r>
      <w:r w:rsidR="00BF3947" w:rsidRPr="00BF3947">
        <w:rPr>
          <w:rFonts w:ascii="Times New Roman" w:eastAsia="PMingLiU" w:hAnsi="Times New Roman" w:cs="Times New Roman"/>
          <w:bCs/>
          <w:noProof/>
          <w:sz w:val="24"/>
        </w:rPr>
        <w:t xml:space="preserve">(Coble </w:t>
      </w:r>
      <w:r w:rsidR="00D076FC">
        <w:rPr>
          <w:rFonts w:ascii="Times New Roman" w:eastAsia="PMingLiU" w:hAnsi="Times New Roman" w:cs="Times New Roman"/>
          <w:bCs/>
          <w:noProof/>
          <w:sz w:val="24"/>
        </w:rPr>
        <w:t>&amp;</w:t>
      </w:r>
      <w:r w:rsidR="00BF3947" w:rsidRPr="00BF3947">
        <w:rPr>
          <w:rFonts w:ascii="Times New Roman" w:eastAsia="PMingLiU" w:hAnsi="Times New Roman" w:cs="Times New Roman"/>
          <w:bCs/>
          <w:noProof/>
          <w:sz w:val="24"/>
        </w:rPr>
        <w:t xml:space="preserve"> Mortensen</w:t>
      </w:r>
      <w:r w:rsidR="008947C9">
        <w:rPr>
          <w:rFonts w:ascii="Times New Roman" w:eastAsia="PMingLiU" w:hAnsi="Times New Roman" w:cs="Times New Roman"/>
          <w:bCs/>
          <w:noProof/>
          <w:sz w:val="24"/>
        </w:rPr>
        <w:t>,</w:t>
      </w:r>
      <w:r w:rsidR="00BF3947" w:rsidRPr="00BF3947">
        <w:rPr>
          <w:rFonts w:ascii="Times New Roman" w:eastAsia="PMingLiU" w:hAnsi="Times New Roman" w:cs="Times New Roman"/>
          <w:bCs/>
          <w:noProof/>
          <w:sz w:val="24"/>
        </w:rPr>
        <w:t xml:space="preserve"> 1992</w:t>
      </w:r>
      <w:r w:rsidR="00D05E6A">
        <w:rPr>
          <w:rFonts w:ascii="Times New Roman" w:eastAsia="PMingLiU" w:hAnsi="Times New Roman" w:cs="Times New Roman"/>
          <w:bCs/>
          <w:noProof/>
          <w:sz w:val="24"/>
        </w:rPr>
        <w:t>;</w:t>
      </w:r>
      <w:r w:rsidR="00BF3947" w:rsidRPr="00BF3947">
        <w:rPr>
          <w:rFonts w:ascii="Times New Roman" w:eastAsia="PMingLiU" w:hAnsi="Times New Roman" w:cs="Times New Roman"/>
          <w:bCs/>
          <w:noProof/>
          <w:sz w:val="24"/>
        </w:rPr>
        <w:t xml:space="preserve"> Wilkerson et al.</w:t>
      </w:r>
      <w:r w:rsidR="00D05E6A">
        <w:rPr>
          <w:rFonts w:ascii="Times New Roman" w:eastAsia="PMingLiU" w:hAnsi="Times New Roman" w:cs="Times New Roman"/>
          <w:bCs/>
          <w:noProof/>
          <w:sz w:val="24"/>
        </w:rPr>
        <w:t>,</w:t>
      </w:r>
      <w:r w:rsidR="00BF3947" w:rsidRPr="00BF3947">
        <w:rPr>
          <w:rFonts w:ascii="Times New Roman" w:eastAsia="PMingLiU" w:hAnsi="Times New Roman" w:cs="Times New Roman"/>
          <w:bCs/>
          <w:noProof/>
          <w:sz w:val="24"/>
        </w:rPr>
        <w:t xml:space="preserve"> 2002)</w:t>
      </w:r>
      <w:r w:rsidR="00BF3947">
        <w:rPr>
          <w:rStyle w:val="FootnoteReference"/>
          <w:rFonts w:ascii="Times New Roman" w:eastAsia="PMingLiU" w:hAnsi="Times New Roman" w:cs="Times New Roman"/>
          <w:sz w:val="24"/>
          <w:lang w:val="en-GB"/>
        </w:rPr>
        <w:fldChar w:fldCharType="end"/>
      </w:r>
      <w:r w:rsidR="0047612A" w:rsidRPr="004677A8">
        <w:rPr>
          <w:rFonts w:ascii="Times New Roman" w:eastAsia="PMingLiU" w:hAnsi="Times New Roman" w:cs="Times New Roman"/>
          <w:sz w:val="24"/>
          <w:lang w:val="en-GB"/>
        </w:rPr>
        <w:t xml:space="preserve">. </w:t>
      </w:r>
      <w:r w:rsidR="00695925">
        <w:rPr>
          <w:rFonts w:ascii="Times New Roman" w:eastAsia="PMingLiU" w:hAnsi="Times New Roman" w:cs="Times New Roman"/>
          <w:sz w:val="24"/>
          <w:lang w:val="en-GB"/>
        </w:rPr>
        <w:t xml:space="preserve">Threshold </w:t>
      </w:r>
      <w:r w:rsidR="00364D28">
        <w:rPr>
          <w:rFonts w:ascii="Times New Roman" w:eastAsia="PMingLiU" w:hAnsi="Times New Roman" w:cs="Times New Roman"/>
          <w:sz w:val="24"/>
          <w:lang w:val="en-GB"/>
        </w:rPr>
        <w:t xml:space="preserve">is described as </w:t>
      </w:r>
      <w:r w:rsidR="0047612A" w:rsidRPr="004677A8">
        <w:rPr>
          <w:rFonts w:ascii="Times New Roman" w:eastAsia="PMingLiU" w:hAnsi="Times New Roman" w:cs="Times New Roman"/>
          <w:sz w:val="24"/>
          <w:szCs w:val="24"/>
          <w:lang w:val="en-GB"/>
        </w:rPr>
        <w:t xml:space="preserve">‘a point at which weed density causes important crop </w:t>
      </w:r>
      <w:r w:rsidR="0047612A" w:rsidRPr="00D6254E">
        <w:rPr>
          <w:rFonts w:ascii="Times New Roman" w:eastAsia="PMingLiU" w:hAnsi="Times New Roman" w:cs="Times New Roman"/>
          <w:noProof/>
          <w:sz w:val="24"/>
          <w:szCs w:val="24"/>
          <w:lang w:val="en-GB"/>
        </w:rPr>
        <w:t>losses</w:t>
      </w:r>
      <w:r w:rsidR="00364D28">
        <w:rPr>
          <w:rFonts w:ascii="Times New Roman" w:eastAsia="PMingLiU" w:hAnsi="Times New Roman" w:cs="Times New Roman"/>
          <w:noProof/>
          <w:sz w:val="24"/>
          <w:szCs w:val="24"/>
          <w:lang w:val="en-GB"/>
        </w:rPr>
        <w:t>’ (Knezevic et al.</w:t>
      </w:r>
      <w:r w:rsidR="009227C5">
        <w:rPr>
          <w:rFonts w:ascii="Times New Roman" w:eastAsia="PMingLiU" w:hAnsi="Times New Roman" w:cs="Times New Roman"/>
          <w:noProof/>
          <w:sz w:val="24"/>
          <w:szCs w:val="24"/>
          <w:lang w:val="en-GB"/>
        </w:rPr>
        <w:t>,</w:t>
      </w:r>
      <w:r w:rsidR="00364D28">
        <w:rPr>
          <w:rFonts w:ascii="Times New Roman" w:eastAsia="PMingLiU" w:hAnsi="Times New Roman" w:cs="Times New Roman"/>
          <w:noProof/>
          <w:sz w:val="24"/>
          <w:szCs w:val="24"/>
          <w:lang w:val="en-GB"/>
        </w:rPr>
        <w:t xml:space="preserve"> 2017)</w:t>
      </w:r>
      <w:r w:rsidR="00593FD0">
        <w:rPr>
          <w:rFonts w:ascii="Times New Roman" w:eastAsia="PMingLiU" w:hAnsi="Times New Roman" w:cs="Times New Roman"/>
          <w:noProof/>
          <w:sz w:val="24"/>
          <w:szCs w:val="24"/>
          <w:lang w:val="en-GB"/>
        </w:rPr>
        <w:t>.</w:t>
      </w:r>
      <w:r w:rsidR="0047612A" w:rsidRPr="004677A8">
        <w:rPr>
          <w:rFonts w:ascii="Times New Roman" w:eastAsia="PMingLiU" w:hAnsi="Times New Roman" w:cs="Times New Roman"/>
          <w:sz w:val="24"/>
          <w:szCs w:val="24"/>
          <w:lang w:val="en-GB"/>
        </w:rPr>
        <w:t xml:space="preserve"> Knowledge of thresholds can help agriculturists make decisions on the need for herbicide applications, in deciding whether remedial weed control efforts are necessary or economically justified. </w:t>
      </w:r>
      <w:r w:rsidR="006E205B">
        <w:rPr>
          <w:rFonts w:ascii="Times New Roman" w:eastAsia="PMingLiU" w:hAnsi="Times New Roman" w:cs="Times New Roman"/>
          <w:sz w:val="24"/>
          <w:szCs w:val="24"/>
          <w:lang w:val="en-GB"/>
        </w:rPr>
        <w:t xml:space="preserve"> </w:t>
      </w:r>
    </w:p>
    <w:p w14:paraId="6EBE3F7E" w14:textId="6B87ADCF" w:rsidR="0047612A" w:rsidRPr="004677A8" w:rsidRDefault="0047612A" w:rsidP="00B84910">
      <w:pPr>
        <w:spacing w:after="0" w:line="480" w:lineRule="auto"/>
        <w:ind w:firstLine="720"/>
        <w:jc w:val="both"/>
        <w:rPr>
          <w:rFonts w:ascii="Times New Roman" w:eastAsia="PMingLiU" w:hAnsi="Times New Roman" w:cs="Times New Roman"/>
          <w:sz w:val="24"/>
          <w:lang w:val="en-GB"/>
        </w:rPr>
      </w:pPr>
      <w:r w:rsidRPr="004677A8">
        <w:rPr>
          <w:rFonts w:ascii="Times New Roman" w:eastAsia="PMingLiU" w:hAnsi="Times New Roman" w:cs="Times New Roman"/>
          <w:sz w:val="24"/>
          <w:lang w:val="en-GB"/>
        </w:rPr>
        <w:t xml:space="preserve">Economic threshold has been defined as </w:t>
      </w:r>
      <w:r w:rsidR="009227C5">
        <w:rPr>
          <w:rFonts w:ascii="Times New Roman" w:eastAsia="PMingLiU" w:hAnsi="Times New Roman" w:cs="Times New Roman"/>
          <w:sz w:val="24"/>
          <w:lang w:val="en-GB"/>
        </w:rPr>
        <w:t>‘</w:t>
      </w:r>
      <w:r w:rsidRPr="004677A8">
        <w:rPr>
          <w:rFonts w:ascii="Times New Roman" w:eastAsia="PMingLiU" w:hAnsi="Times New Roman" w:cs="Times New Roman"/>
          <w:sz w:val="24"/>
          <w:lang w:val="en-GB"/>
        </w:rPr>
        <w:t>the weed density at which the cost of weed control equals the increased return on yield in the current year</w:t>
      </w:r>
      <w:r w:rsidR="009227C5">
        <w:rPr>
          <w:rFonts w:ascii="Times New Roman" w:eastAsia="PMingLiU" w:hAnsi="Times New Roman" w:cs="Times New Roman"/>
          <w:noProof/>
          <w:sz w:val="24"/>
          <w:lang w:val="en-GB"/>
        </w:rPr>
        <w:t>’</w:t>
      </w:r>
      <w:r w:rsidR="00CE2C23">
        <w:rPr>
          <w:rFonts w:ascii="Times New Roman" w:eastAsia="PMingLiU" w:hAnsi="Times New Roman" w:cs="Times New Roman"/>
          <w:noProof/>
          <w:sz w:val="24"/>
          <w:lang w:val="en-GB"/>
        </w:rPr>
        <w:t xml:space="preserve"> (</w:t>
      </w:r>
      <w:r w:rsidR="00CE2C23" w:rsidRPr="004677A8">
        <w:rPr>
          <w:rFonts w:ascii="Times New Roman" w:eastAsia="PMingLiU" w:hAnsi="Times New Roman" w:cs="Times New Roman"/>
          <w:sz w:val="24"/>
          <w:lang w:val="en-GB"/>
        </w:rPr>
        <w:t>Knezevic et al</w:t>
      </w:r>
      <w:r w:rsidR="00CE2C23">
        <w:rPr>
          <w:rFonts w:ascii="Times New Roman" w:eastAsia="PMingLiU" w:hAnsi="Times New Roman" w:cs="Times New Roman"/>
          <w:sz w:val="24"/>
          <w:lang w:val="en-GB"/>
        </w:rPr>
        <w:t>.</w:t>
      </w:r>
      <w:r w:rsidR="008947C9">
        <w:rPr>
          <w:rFonts w:ascii="Times New Roman" w:eastAsia="PMingLiU" w:hAnsi="Times New Roman" w:cs="Times New Roman"/>
          <w:sz w:val="24"/>
          <w:lang w:val="en-GB"/>
        </w:rPr>
        <w:t>,</w:t>
      </w:r>
      <w:r w:rsidR="00CE2C23">
        <w:rPr>
          <w:rFonts w:ascii="Times New Roman" w:eastAsia="PMingLiU" w:hAnsi="Times New Roman" w:cs="Times New Roman"/>
          <w:sz w:val="24"/>
          <w:lang w:val="en-GB"/>
        </w:rPr>
        <w:t xml:space="preserve"> </w:t>
      </w:r>
      <w:r w:rsidR="00CE2C23" w:rsidRPr="004677A8">
        <w:rPr>
          <w:rFonts w:ascii="Times New Roman" w:eastAsia="PMingLiU" w:hAnsi="Times New Roman" w:cs="Times New Roman"/>
          <w:sz w:val="24"/>
          <w:lang w:val="en-GB"/>
        </w:rPr>
        <w:t>2017</w:t>
      </w:r>
      <w:r w:rsidR="00CE2C23">
        <w:rPr>
          <w:rFonts w:ascii="Times New Roman" w:eastAsia="PMingLiU" w:hAnsi="Times New Roman" w:cs="Times New Roman"/>
          <w:sz w:val="24"/>
          <w:lang w:val="en-GB"/>
        </w:rPr>
        <w:t>)</w:t>
      </w:r>
      <w:r w:rsidR="00634EE6">
        <w:rPr>
          <w:rFonts w:ascii="Times New Roman" w:eastAsia="PMingLiU" w:hAnsi="Times New Roman" w:cs="Times New Roman"/>
          <w:sz w:val="24"/>
          <w:lang w:val="en-GB"/>
        </w:rPr>
        <w:t>.</w:t>
      </w:r>
      <w:r w:rsidRPr="004677A8">
        <w:rPr>
          <w:rFonts w:ascii="Times New Roman" w:eastAsia="PMingLiU" w:hAnsi="Times New Roman" w:cs="Times New Roman"/>
          <w:sz w:val="24"/>
          <w:lang w:val="en-GB"/>
        </w:rPr>
        <w:t xml:space="preserve"> Because they account for crop losses only in the current cropping season, economic thresholds are single-year measures of weed effects. </w:t>
      </w:r>
      <w:r w:rsidR="00593FD0">
        <w:rPr>
          <w:rFonts w:ascii="Times New Roman" w:eastAsia="PMingLiU" w:hAnsi="Times New Roman" w:cs="Times New Roman"/>
          <w:sz w:val="24"/>
          <w:lang w:val="en-GB"/>
        </w:rPr>
        <w:t>Also</w:t>
      </w:r>
      <w:r w:rsidRPr="004677A8">
        <w:rPr>
          <w:rFonts w:ascii="Times New Roman" w:eastAsia="PMingLiU" w:hAnsi="Times New Roman" w:cs="Times New Roman"/>
          <w:sz w:val="24"/>
          <w:lang w:val="en-GB"/>
        </w:rPr>
        <w:t xml:space="preserve">, economic thresholds are based on factors such as the price of the crop at harvest, herbicide, and application cost, anticipated crop </w:t>
      </w:r>
      <w:r w:rsidRPr="00D6254E">
        <w:rPr>
          <w:rFonts w:ascii="Times New Roman" w:eastAsia="PMingLiU" w:hAnsi="Times New Roman" w:cs="Times New Roman"/>
          <w:noProof/>
          <w:sz w:val="24"/>
          <w:lang w:val="en-GB"/>
        </w:rPr>
        <w:t>yield</w:t>
      </w:r>
      <w:r w:rsidR="00D6254E">
        <w:rPr>
          <w:rFonts w:ascii="Times New Roman" w:eastAsia="PMingLiU" w:hAnsi="Times New Roman" w:cs="Times New Roman"/>
          <w:noProof/>
          <w:sz w:val="24"/>
          <w:lang w:val="en-GB"/>
        </w:rPr>
        <w:t>,</w:t>
      </w:r>
      <w:r w:rsidRPr="004677A8">
        <w:rPr>
          <w:rFonts w:ascii="Times New Roman" w:eastAsia="PMingLiU" w:hAnsi="Times New Roman" w:cs="Times New Roman"/>
          <w:sz w:val="24"/>
          <w:lang w:val="en-GB"/>
        </w:rPr>
        <w:t xml:space="preserve"> and the yield loss - weed density relationships which are a function of environmental factors (</w:t>
      </w:r>
      <w:r w:rsidRPr="00D6254E">
        <w:rPr>
          <w:rFonts w:ascii="Times New Roman" w:eastAsia="PMingLiU" w:hAnsi="Times New Roman" w:cs="Times New Roman"/>
          <w:noProof/>
          <w:sz w:val="24"/>
          <w:lang w:val="en-GB"/>
        </w:rPr>
        <w:t>e</w:t>
      </w:r>
      <w:r w:rsidR="00D6254E" w:rsidRPr="00D6254E">
        <w:rPr>
          <w:rFonts w:ascii="Times New Roman" w:eastAsia="PMingLiU" w:hAnsi="Times New Roman" w:cs="Times New Roman"/>
          <w:noProof/>
          <w:sz w:val="24"/>
          <w:lang w:val="en-GB"/>
        </w:rPr>
        <w:t>.</w:t>
      </w:r>
      <w:r w:rsidRPr="00D6254E">
        <w:rPr>
          <w:rFonts w:ascii="Times New Roman" w:eastAsia="PMingLiU" w:hAnsi="Times New Roman" w:cs="Times New Roman"/>
          <w:noProof/>
          <w:sz w:val="24"/>
          <w:lang w:val="en-GB"/>
        </w:rPr>
        <w:t>g.</w:t>
      </w:r>
      <w:r w:rsidR="00D6254E">
        <w:rPr>
          <w:rFonts w:ascii="Times New Roman" w:eastAsia="PMingLiU" w:hAnsi="Times New Roman" w:cs="Times New Roman"/>
          <w:noProof/>
          <w:sz w:val="24"/>
          <w:lang w:val="en-GB"/>
        </w:rPr>
        <w:t>,</w:t>
      </w:r>
      <w:r w:rsidRPr="004677A8">
        <w:rPr>
          <w:rFonts w:ascii="Times New Roman" w:eastAsia="PMingLiU" w:hAnsi="Times New Roman" w:cs="Times New Roman"/>
          <w:sz w:val="24"/>
          <w:lang w:val="en-GB"/>
        </w:rPr>
        <w:t xml:space="preserve"> soil types and climate). Since</w:t>
      </w:r>
      <w:r w:rsidR="00D6254E">
        <w:rPr>
          <w:rFonts w:ascii="Times New Roman" w:eastAsia="PMingLiU" w:hAnsi="Times New Roman" w:cs="Times New Roman"/>
          <w:sz w:val="24"/>
          <w:lang w:val="en-GB"/>
        </w:rPr>
        <w:t xml:space="preserve"> the</w:t>
      </w:r>
      <w:r w:rsidRPr="004677A8">
        <w:rPr>
          <w:rFonts w:ascii="Times New Roman" w:eastAsia="PMingLiU" w:hAnsi="Times New Roman" w:cs="Times New Roman"/>
          <w:sz w:val="24"/>
          <w:lang w:val="en-GB"/>
        </w:rPr>
        <w:t xml:space="preserve"> </w:t>
      </w:r>
      <w:r w:rsidR="00593FD0">
        <w:rPr>
          <w:rFonts w:ascii="Times New Roman" w:eastAsia="PMingLiU" w:hAnsi="Times New Roman" w:cs="Times New Roman"/>
          <w:noProof/>
          <w:sz w:val="24"/>
          <w:lang w:val="en-GB"/>
        </w:rPr>
        <w:t>primary</w:t>
      </w:r>
      <w:r w:rsidRPr="004677A8">
        <w:rPr>
          <w:rFonts w:ascii="Times New Roman" w:eastAsia="PMingLiU" w:hAnsi="Times New Roman" w:cs="Times New Roman"/>
          <w:sz w:val="24"/>
          <w:lang w:val="en-GB"/>
        </w:rPr>
        <w:t xml:space="preserve"> cause of yield reductions by weeds is through competition for growth</w:t>
      </w:r>
      <w:r w:rsidR="00593FD0">
        <w:rPr>
          <w:rFonts w:ascii="Times New Roman" w:eastAsia="PMingLiU" w:hAnsi="Times New Roman" w:cs="Times New Roman"/>
          <w:sz w:val="24"/>
          <w:lang w:val="en-GB"/>
        </w:rPr>
        <w:t>-</w:t>
      </w:r>
      <w:r w:rsidRPr="004677A8">
        <w:rPr>
          <w:rFonts w:ascii="Times New Roman" w:eastAsia="PMingLiU" w:hAnsi="Times New Roman" w:cs="Times New Roman"/>
          <w:sz w:val="24"/>
          <w:lang w:val="en-GB"/>
        </w:rPr>
        <w:t xml:space="preserve">limiting </w:t>
      </w:r>
      <w:r w:rsidRPr="004677A8">
        <w:rPr>
          <w:rFonts w:ascii="Times New Roman" w:eastAsia="PMingLiU" w:hAnsi="Times New Roman" w:cs="Times New Roman"/>
          <w:sz w:val="24"/>
          <w:lang w:val="en-GB"/>
        </w:rPr>
        <w:lastRenderedPageBreak/>
        <w:t>resources (light, water, and nutrients), the economic threshold is not therefore constant for particular weed-crop combinations and can differ within the same geographic region.</w:t>
      </w:r>
      <w:r w:rsidR="00766E1D">
        <w:rPr>
          <w:rFonts w:ascii="Times New Roman" w:eastAsia="PMingLiU" w:hAnsi="Times New Roman" w:cs="Times New Roman"/>
          <w:sz w:val="24"/>
          <w:lang w:val="en-GB"/>
        </w:rPr>
        <w:t xml:space="preserve"> </w:t>
      </w:r>
    </w:p>
    <w:p w14:paraId="1A311380" w14:textId="6234C79B" w:rsidR="0044728F" w:rsidRDefault="00612ED9" w:rsidP="00612E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GB"/>
        </w:rPr>
        <w:t>In crop-weed competition, t</w:t>
      </w:r>
      <w:r>
        <w:rPr>
          <w:rFonts w:ascii="Times New Roman" w:hAnsi="Times New Roman" w:cs="Times New Roman"/>
          <w:sz w:val="24"/>
          <w:szCs w:val="24"/>
        </w:rPr>
        <w:t xml:space="preserve">he additive design </w:t>
      </w:r>
      <w:r w:rsidR="00EB1909">
        <w:rPr>
          <w:rFonts w:ascii="Times New Roman" w:hAnsi="Times New Roman" w:cs="Times New Roman"/>
          <w:sz w:val="24"/>
          <w:szCs w:val="24"/>
        </w:rPr>
        <w:t xml:space="preserve">study </w:t>
      </w:r>
      <w:r>
        <w:rPr>
          <w:rFonts w:ascii="Times New Roman" w:hAnsi="Times New Roman" w:cs="Times New Roman"/>
          <w:sz w:val="24"/>
          <w:szCs w:val="24"/>
        </w:rPr>
        <w:t>is</w:t>
      </w:r>
      <w:r w:rsidR="00EB1909">
        <w:rPr>
          <w:rFonts w:ascii="Times New Roman" w:hAnsi="Times New Roman" w:cs="Times New Roman"/>
          <w:sz w:val="24"/>
          <w:szCs w:val="24"/>
        </w:rPr>
        <w:t xml:space="preserve"> a preliminary step for</w:t>
      </w:r>
      <w:r>
        <w:rPr>
          <w:rFonts w:ascii="Times New Roman" w:hAnsi="Times New Roman" w:cs="Times New Roman"/>
          <w:sz w:val="24"/>
          <w:szCs w:val="24"/>
        </w:rPr>
        <w:t xml:space="preserve"> calculating thresholds. In additive design, the weed density var</w:t>
      </w:r>
      <w:r w:rsidR="00885A27">
        <w:rPr>
          <w:rFonts w:ascii="Times New Roman" w:hAnsi="Times New Roman" w:cs="Times New Roman"/>
          <w:sz w:val="24"/>
          <w:szCs w:val="24"/>
        </w:rPr>
        <w:t>ies</w:t>
      </w:r>
      <w:r>
        <w:rPr>
          <w:rFonts w:ascii="Times New Roman" w:hAnsi="Times New Roman" w:cs="Times New Roman"/>
          <w:sz w:val="24"/>
          <w:szCs w:val="24"/>
        </w:rPr>
        <w:t>, while crop density is kept constant (</w:t>
      </w:r>
      <w:r w:rsidRPr="009F59DA">
        <w:rPr>
          <w:rFonts w:ascii="Times New Roman" w:hAnsi="Times New Roman" w:cs="Times New Roman"/>
          <w:noProof/>
          <w:sz w:val="24"/>
          <w:szCs w:val="24"/>
        </w:rPr>
        <w:t>Swanton et al.</w:t>
      </w:r>
      <w:r w:rsidR="008947C9">
        <w:rPr>
          <w:rFonts w:ascii="Times New Roman" w:hAnsi="Times New Roman" w:cs="Times New Roman"/>
          <w:noProof/>
          <w:sz w:val="24"/>
          <w:szCs w:val="24"/>
        </w:rPr>
        <w:t>,</w:t>
      </w:r>
      <w:r w:rsidRPr="009F59DA">
        <w:rPr>
          <w:rFonts w:ascii="Times New Roman" w:hAnsi="Times New Roman" w:cs="Times New Roman"/>
          <w:noProof/>
          <w:sz w:val="24"/>
          <w:szCs w:val="24"/>
        </w:rPr>
        <w:t xml:space="preserve"> 2015</w:t>
      </w:r>
      <w:r>
        <w:rPr>
          <w:rFonts w:ascii="Times New Roman" w:hAnsi="Times New Roman" w:cs="Times New Roman"/>
          <w:sz w:val="24"/>
          <w:szCs w:val="24"/>
        </w:rPr>
        <w:t xml:space="preserve">). </w:t>
      </w:r>
      <w:r w:rsidR="00593FD0">
        <w:rPr>
          <w:rFonts w:ascii="Times New Roman" w:hAnsi="Times New Roman" w:cs="Times New Roman"/>
          <w:sz w:val="24"/>
          <w:szCs w:val="24"/>
        </w:rPr>
        <w:t>S</w:t>
      </w:r>
      <w:r w:rsidR="00917807">
        <w:rPr>
          <w:rFonts w:ascii="Times New Roman" w:hAnsi="Times New Roman" w:cs="Times New Roman"/>
          <w:sz w:val="24"/>
          <w:szCs w:val="24"/>
        </w:rPr>
        <w:t xml:space="preserve">everal review papers </w:t>
      </w:r>
      <w:r w:rsidR="00593FD0">
        <w:rPr>
          <w:rFonts w:ascii="Times New Roman" w:hAnsi="Times New Roman" w:cs="Times New Roman"/>
          <w:sz w:val="24"/>
          <w:szCs w:val="24"/>
        </w:rPr>
        <w:t xml:space="preserve">are </w:t>
      </w:r>
      <w:r w:rsidR="00917807">
        <w:rPr>
          <w:rFonts w:ascii="Times New Roman" w:hAnsi="Times New Roman" w:cs="Times New Roman"/>
          <w:sz w:val="24"/>
          <w:szCs w:val="24"/>
        </w:rPr>
        <w:t xml:space="preserve">recommending the use of rectangular hyperbola in the weed science literature </w:t>
      </w:r>
      <w:r w:rsidR="00BF3947">
        <w:rPr>
          <w:rStyle w:val="FootnoteReference"/>
          <w:rFonts w:ascii="Times New Roman" w:hAnsi="Times New Roman" w:cs="Times New Roman"/>
          <w:sz w:val="24"/>
          <w:szCs w:val="24"/>
        </w:rPr>
        <w:fldChar w:fldCharType="begin" w:fldLock="1"/>
      </w:r>
      <w:r w:rsidR="009227C5">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"id" : "ITEM-3", "itemData" : { "DOI" : "10.1614/WS-D-13-00062.1", "ISSN" : "0043-1745", "abstract" : "&lt;p&gt;The annual global economic loss caused by weeds has been estimated at more than $100 billion U.S. dollars (Appleby et al. 2000). Additionally, worldwide annual herbicide sales are in the range of U.S. $25 billion (Agrow 2003). In light of these large dollar figures, it becomes clear that a greater understanding of crop\u2014weed interactions is essential in order to develop cost-effective and sustainable weed management practices.&lt;/p&gt;", "author" : [ { "dropping-particle" : "", "family" : "Swanton", "given" : "Clarence J.", "non-dropping-particle" : "", "parse-names" : false, "suffix" : "" }, { "dropping-particle" : "", "family" : "Nkoa", "given" : "Roger", "non-dropping-particle" : "", "parse-names" : false, "suffix" : "" }, { "dropping-particle" : "", "family" : "Blackshaw", "given" : "Robert E.", "non-dropping-particle" : "", "parse-names" : false, "suffix" : "" } ], "container-title" : "Weed Science", "id" : "ITEM-3", "issue" : "SP1", "issued" : { "date-parts" : [ [ "2015", "2", "20" ] ] }, "page" : "2-11", "publisher" : " Weed Science Society of America 810 East 10th Street, Lawrence, KS 66044-8897 ", "title" : "Experimental Methods for Crop\u2013Weed Competition Studies", "type" : "article-journal", "volume" : "63" }, "uris" : [ "http://www.mendeley.com/documents/?uuid=c93f70b6-26c3-375d-b8e0-cb796830629f" ] } ], "mendeley" : { "formattedCitation" : "(Knezevic and Horak 1998, Ritz et al. 2015, Swanton et al. 2015)", "manualFormatting" : "(Knezevic &amp; Horak, 1998; Ritz et al., 2015; Swanton et al., 2015)", "plainTextFormattedCitation" : "(Knezevic and Horak 1998, Ritz et al. 2015, Swanton et al. 2015)", "previouslyFormattedCitation" : "(Knezevic and Horak 1998, Ritz et al. 2015, Swanton et al. 2015)"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bCs/>
          <w:noProof/>
          <w:sz w:val="24"/>
          <w:szCs w:val="24"/>
        </w:rPr>
        <w:t xml:space="preserve">(Knezevic </w:t>
      </w:r>
      <w:r w:rsidR="008947C9">
        <w:rPr>
          <w:rFonts w:ascii="Times New Roman" w:hAnsi="Times New Roman" w:cs="Times New Roman"/>
          <w:bCs/>
          <w:noProof/>
          <w:sz w:val="24"/>
          <w:szCs w:val="24"/>
        </w:rPr>
        <w:t>&amp;</w:t>
      </w:r>
      <w:r w:rsidR="00BF3947" w:rsidRPr="00BF3947">
        <w:rPr>
          <w:rFonts w:ascii="Times New Roman" w:hAnsi="Times New Roman" w:cs="Times New Roman"/>
          <w:bCs/>
          <w:noProof/>
          <w:sz w:val="24"/>
          <w:szCs w:val="24"/>
        </w:rPr>
        <w:t xml:space="preserve"> Horak</w:t>
      </w:r>
      <w:r w:rsidR="009227C5">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1998</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Ritz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2015</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Swanton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2015)</w:t>
      </w:r>
      <w:r w:rsidR="00BF3947">
        <w:rPr>
          <w:rStyle w:val="FootnoteReference"/>
          <w:rFonts w:ascii="Times New Roman" w:hAnsi="Times New Roman" w:cs="Times New Roman"/>
          <w:sz w:val="24"/>
          <w:szCs w:val="24"/>
        </w:rPr>
        <w:fldChar w:fldCharType="end"/>
      </w:r>
      <w:r w:rsidR="00593FD0">
        <w:rPr>
          <w:rFonts w:ascii="Times New Roman" w:hAnsi="Times New Roman" w:cs="Times New Roman"/>
          <w:noProof/>
          <w:sz w:val="24"/>
          <w:szCs w:val="24"/>
        </w:rPr>
        <w:t>. However,</w:t>
      </w:r>
      <w:r w:rsidR="00B93D99">
        <w:rPr>
          <w:rFonts w:ascii="Times New Roman" w:hAnsi="Times New Roman" w:cs="Times New Roman"/>
          <w:sz w:val="24"/>
          <w:szCs w:val="24"/>
        </w:rPr>
        <w:t xml:space="preserve"> there is still a distinct number of </w:t>
      </w:r>
      <w:r w:rsidR="007A2C01">
        <w:rPr>
          <w:rFonts w:ascii="Times New Roman" w:hAnsi="Times New Roman" w:cs="Times New Roman"/>
          <w:sz w:val="24"/>
          <w:szCs w:val="24"/>
        </w:rPr>
        <w:t xml:space="preserve">empirical </w:t>
      </w:r>
      <w:r w:rsidR="00B93D99">
        <w:rPr>
          <w:rFonts w:ascii="Times New Roman" w:hAnsi="Times New Roman" w:cs="Times New Roman"/>
          <w:sz w:val="24"/>
          <w:szCs w:val="24"/>
        </w:rPr>
        <w:t xml:space="preserve">models </w:t>
      </w:r>
      <w:r w:rsidR="007A2C01">
        <w:rPr>
          <w:rFonts w:ascii="Times New Roman" w:hAnsi="Times New Roman" w:cs="Times New Roman"/>
          <w:sz w:val="24"/>
          <w:szCs w:val="24"/>
        </w:rPr>
        <w:t>fitted for additive design</w:t>
      </w:r>
      <w:r w:rsidR="005D76B2">
        <w:rPr>
          <w:rFonts w:ascii="Times New Roman" w:hAnsi="Times New Roman" w:cs="Times New Roman"/>
          <w:sz w:val="24"/>
          <w:szCs w:val="24"/>
        </w:rPr>
        <w:t xml:space="preserve"> studies</w:t>
      </w:r>
      <w:r w:rsidR="007A2C01">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D05E6A">
        <w:rPr>
          <w:rFonts w:ascii="Times New Roman" w:hAnsi="Times New Roman" w:cs="Times New Roman"/>
          <w:sz w:val="24"/>
          <w:szCs w:val="24"/>
        </w:rPr>
        <w:instrText>ADDIN CSL_CITATION { "citationItems" : [ { "id" : "ITEM-1", "itemData" : { "DOI" : "10.1590/0103-8478cr20140760", "ISSN" : "0103-8478", "author" : [ { "dropping-particle" : "", "family" : "Silva", "given" : "Daniel Valad\u00e3o", "non-dropping-particle" : "", "parse-names" : false, "suffix" : "" }, { "dropping-particle" : "", "family" : "Ant\u00f4nio", "given" : "Gustavo", "non-dropping-particle" : "", "parse-names" : false, "suffix" : "" }, { "dropping-particle" : "", "family" : "Pereira Ii", "given" : "Mendes", "non-dropping-particle" : "", "parse-names" : false, "suffix" : "" }, { "dropping-particle" : "", "family" : "Ant\u00f4nio", "given" : "Marco", "non-dropping-particle" : "", "parse-names" : false, "suffix" : "" }, { "dropping-particle" : "", "family" : "De", "given" : "Moreira", "non-dropping-particle" : "", "parse-names" : false, "suffix" : "" }, { "dropping-particle" : "", "family" : "Iii", "given" : "Freitas", "non-dropping-particle" : "", "parse-names" : false, "suffix" : "" }, { "dropping-particle" : "", "family" : "Alberto", "given" : "Antonio", "non-dropping-particle" : "", "parse-names" : false, "suffix" : "" }, { "dropping-particle" : "", "family" : "Silva", "given" : "Da", "non-dropping-particle" : "", "parse-names" : false, "suffix" : "" }, { "dropping-particle" : "", "family" : "Tocio", "given" : "Ii", "non-dropping-particle" : "", "parse-names" : false, "suffix" : "" }, { "dropping-particle" : "", "family" : "Ii", "given" : "Sediyama", "non-dropping-particle" : "", "parse-names" : false, "suffix" : "" }, { "dropping-particle" : "", "family" : "Soares", "given" : "Gustavo", "non-dropping-particle" : "", "parse-names" : false, "suffix" : "" }, { "dropping-particle" : "", "family" : "Lino", "given" : "Silva Ii", "non-dropping-particle" : "", "parse-names" : false, "suffix" : "" }, { "dropping-particle" : "", "family" : "Ferreira Ii", "given" : "Roberto", "non-dropping-particle" : "", "parse-names" : false, "suffix" : "" }, { "dropping-particle" : "", "family" : "Roberto", "given" : "Paulo", "non-dropping-particle" : "", "parse-names" : false, "suffix" : "" }, { "dropping-particle" : "", "family" : "Iv", "given" : "Cecon", "non-dropping-particle" : "", "parse-names" : false, "suffix" : "" } ], "container-title" : "Ciencia Rural", "id" : "ITEM-1", "issue" : "8", "issued" : { "date-parts" : [ [ "2015" ] ] }, "page" : "1394-1400", "title" : "Nutritional efficiency of maize in intercropping with signalgrass", "type" : "article-journal", "volume" : "45" }, "uris" : [ "http://www.mendeley.com/documents/?uuid=73975d95-cd3b-367f-98a2-5354cca10279" ] }, { "id" : "ITEM-2", "itemData" : { "ISSN" : "0103-8478", "abstract" : "Academic Journal.", "author" : [ { "dropping-particle" : "", "family" : "Strieder", "given" : "M\u00e9rcio Luiz", "non-dropping-particle" : "", "parse-names" : false, "suffix" : "" }, { "dropping-particle" : "", "family" : "Ferreira da Silva", "given" : "Paulo Regis", "non-dropping-particle" : "", "parse-names" : false, "suffix" : "" }, { "dropping-particle" : "", "family" : "Argenta", "given" : "Gilber", "non-dropping-particle" : "", "parse-names" : false, "suffix" : "" }, { "dropping-particle" : "", "family" : "Rambo", "given" : "Lisandro", "non-dropping-particle" : "", "parse-names" : false, "suffix" : "" }, { "dropping-particle" : "", "family" : "Sangoi", "given" : "Luis", "non-dropping-particle" : "", "parse-names" : false, "suffix" : "" }, { "dropping-particle" : "", "family" : "Alves da Silva", "given" : "Adriano", "non-dropping-particle" : "", "parse-names" : false, "suffix" : "" }, { "dropping-particle" : "", "family" : "Endrigo", "given" : "Paulo C\u00e9sar", "non-dropping-particle" : "", "parse-names" : false, "suffix" : "" } ], "container-title" : "Ci\u00eancia Rural", "id" : "ITEM-2", "issue" : "3", "issued" : { "date-parts" : [ [ "2007" ] ] }, "number-of-pages" : "634-642", "publisher" : "Ciencia Rural", "title" : "The response of irrigated corn to row spacing depends on hybrid and plant density", "type" : "book", "volume" : "37" }, "uris" : [ "http://www.mendeley.com/documents/?uuid=ca6e91c5-3d74-3900-976b-4a7555e9c637" ] }, { "id" : "ITEM-3", "itemData" : { "DOI" : "10.1111/wre.12125", "ISSN" : "00431737", "author" : [ { "dropping-particle" : "", "family" : "Trezzi", "given" : "M M", "non-dropping-particle" : "", "parse-names" : false, "suffix" : "" }, { "dropping-particle" : "", "family" : "Vidal", "given" : "R A", "non-dropping-particle" : "", "parse-names" : false, "suffix" : "" }, { "dropping-particle" : "", "family" : "Patel", "given" : "F", "non-dropping-particle" : "", "parse-names" : false, "suffix" : "" }, { "dropping-particle" : "", "family" : "Miotto", "given" : "E", "non-dropping-particle" : "", "parse-names" : false, "suffix" : "" }, { "dropping-particle" : "", "family" : "Debastiani", "given" : "F", "non-dropping-particle" : "", "parse-names" : false, "suffix" : "" }, { "dropping-particle" : "", "family" : "Balbinot", "given" : "A A", "non-dropping-particle" : "", "parse-names" : false, "suffix" : "" }, { "dropping-particle" : "", "family" : "Mosquen", "given" : "R", "non-dropping-particle" : "", "parse-names" : false, "suffix" : "" } ], "container-title" : "Weed Research", "editor" : [ { "dropping-particle" : "", "family" : "Ghersa", "given" : "Claudio", "non-dropping-particle" : "", "parse-names" : false, "suffix" : "" } ], "id" : "ITEM-3", "issue" : "1", "issued" : { "date-parts" : [ [ "2015", "2", "1" ] ] }, "page" : "34-41", "title" : "Impact of &lt;i&gt;Conyza bonariensis&lt;/i&gt; density and establishment period on soyabean grain yield, yield components and economic threshold", "type" : "article-journal", "volume" : "55" }, "uris" : [ "http://www.mendeley.com/documents/?uuid=dcfc7ab2-5914-3bad-88ce-d63e8f6e2a34" ] }, { "id" : "ITEM-4", "itemData" : { "abstract" : "An experiment was carried out to evaluate the relative weed species competition with two soybean cultivars of different maturation times, Embrapa-48 (precocious) and Embrapa- 62 (median cycle), in Londrina, Parana, Brazil in 1998/99. Four weed species were compared: wild poinsettia (Euphorbia heterophylla), alexander grass (Brachiaria plantaginea), morning glory (Ipomoea grandifolia) and sicklepod (Senna obtusifolia), adjusted to the weed densities of zero, 15, and 30 plants m-2. The experiment was a randomized block design, in sub plots in a 4x3x2 factorial, with four replications. Soybeans and weeds emerged almost simultaneously. Both cultivars responded similarly to competition regarding yield. Productivity of Embrapa-48 was 2,819 kg ha-1 and of Embrapa-62 was 2,565 kg ha-1, with no weed competition. Relative intensity of competition between weed species and soybeans were: B. plantaginea (0.35) &lt; I. grandifolia (0.59) &lt; E. heterophylla (0.61) &lt; S. obtusifolia (1.00). The estimated soybean yield losses (Y%) were accomplished by linear regression/cultivar per plant m-2: B. plantaginea (YE48 = -1,47; YE62 = -1,58; I. grandifolia (YE48 = -2,51; YE62 = -2,67), E. heterophylla (YE48= -2,47; YE62 = -2,83) and S. obtusifolia (YE48 = -4,52; YE62 = -4,21). Soybean yield loss equation adjustments to weeds are discussed.", "author" : [ { "dropping-particle" : "", "family" : "Voll", "given" : "", "non-dropping-particle" : "", "parse-names" : false, "suffix" : "" }, { "dropping-particle" : "", "family" : "Gazziero DLP", "given" : "", "non-dropping-particle" : "", "parse-names" : false, "suffix" : "" }, { "dropping-particle" : "", "family" : "Brighenti AAM", "given" : "", "non-dropping-particle" : "", "parse-names" : false, "suffix" : "" }, { "dropping-particle" : "", "family" : "Adegas FS", "given" : "", "non-dropping-particle" : "", "parse-names" : false, "suffix" : "" } ], "container-title" : "Planta Daninha", "id" : "ITEM-4", "issue" : "1", "issued" : { "date-parts" : [ [ "2002" ] ] }, "page" : "17-24", "title" : "Relative Weed Species Competition with two Soybean Cultivars", "type" : "article-journal", "volume" : "20" }, "uris" : [ "http://www.mendeley.com/documents/?uuid=95a60a42-09d6-3324-bbbd-7ccab15e4d42" ] } ], "mendeley" : { "formattedCitation" : "(Silva et al. 2015, Strieder et al. 2007, Trezzi et al. 2015, Voll et al. 2002)", "manualFormatting" : "(Silva et al., 2015; Strieder et al., 2007; Trezzi et al., 2015; Voll et al., 2002)", "plainTextFormattedCitation" : "(Silva et al. 2015, Strieder et al. 2007, Trezzi et al. 2015, Voll et al. 2002)", "previouslyFormattedCitation" : "(Silva et al. 2015, Strieder et al. 2007, Trezzi et al. 2015, Voll et al. 2002)"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bCs/>
          <w:noProof/>
          <w:sz w:val="24"/>
          <w:szCs w:val="24"/>
        </w:rPr>
        <w:t>(Silva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2015</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Strieder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2007</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Trezzi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2015</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Voll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2002)</w:t>
      </w:r>
      <w:r w:rsidR="00BF3947">
        <w:rPr>
          <w:rStyle w:val="FootnoteReference"/>
          <w:rFonts w:ascii="Times New Roman" w:hAnsi="Times New Roman" w:cs="Times New Roman"/>
          <w:sz w:val="24"/>
          <w:szCs w:val="24"/>
        </w:rPr>
        <w:fldChar w:fldCharType="end"/>
      </w:r>
      <w:r w:rsidR="00917807" w:rsidRPr="00752ECC">
        <w:rPr>
          <w:rFonts w:ascii="Times New Roman" w:hAnsi="Times New Roman" w:cs="Times New Roman"/>
          <w:sz w:val="24"/>
          <w:szCs w:val="24"/>
        </w:rPr>
        <w:t xml:space="preserve">. </w:t>
      </w:r>
      <w:r w:rsidR="00917807">
        <w:rPr>
          <w:rFonts w:ascii="Times New Roman" w:hAnsi="Times New Roman" w:cs="Times New Roman"/>
          <w:sz w:val="24"/>
          <w:szCs w:val="24"/>
        </w:rPr>
        <w:t>F</w:t>
      </w:r>
      <w:r w:rsidR="00917807" w:rsidRPr="00BE2C21">
        <w:rPr>
          <w:rFonts w:ascii="Times New Roman" w:hAnsi="Times New Roman" w:cs="Times New Roman"/>
          <w:sz w:val="24"/>
          <w:szCs w:val="24"/>
        </w:rPr>
        <w:t xml:space="preserve">our </w:t>
      </w:r>
      <w:r w:rsidR="00593FD0">
        <w:rPr>
          <w:rFonts w:ascii="Times New Roman" w:hAnsi="Times New Roman" w:cs="Times New Roman"/>
          <w:sz w:val="24"/>
          <w:szCs w:val="24"/>
        </w:rPr>
        <w:t xml:space="preserve">significant </w:t>
      </w:r>
      <w:r w:rsidR="00917807" w:rsidRPr="00BE2C21">
        <w:rPr>
          <w:rFonts w:ascii="Times New Roman" w:hAnsi="Times New Roman" w:cs="Times New Roman"/>
          <w:sz w:val="24"/>
          <w:szCs w:val="24"/>
        </w:rPr>
        <w:t xml:space="preserve">regressions curves </w:t>
      </w:r>
      <w:r w:rsidR="00917807" w:rsidRPr="0021047E">
        <w:rPr>
          <w:rFonts w:ascii="Times New Roman" w:hAnsi="Times New Roman" w:cs="Times New Roman"/>
          <w:noProof/>
          <w:sz w:val="24"/>
          <w:szCs w:val="24"/>
        </w:rPr>
        <w:t xml:space="preserve">are </w:t>
      </w:r>
      <w:r w:rsidR="0044728F" w:rsidRPr="0021047E">
        <w:rPr>
          <w:rFonts w:ascii="Times New Roman" w:hAnsi="Times New Roman" w:cs="Times New Roman"/>
          <w:noProof/>
          <w:sz w:val="24"/>
          <w:szCs w:val="24"/>
        </w:rPr>
        <w:t>frequently</w:t>
      </w:r>
      <w:r w:rsidR="00917807" w:rsidRPr="0021047E">
        <w:rPr>
          <w:rFonts w:ascii="Times New Roman" w:hAnsi="Times New Roman" w:cs="Times New Roman"/>
          <w:noProof/>
          <w:sz w:val="24"/>
          <w:szCs w:val="24"/>
        </w:rPr>
        <w:t xml:space="preserve"> used</w:t>
      </w:r>
      <w:r w:rsidR="00917807">
        <w:rPr>
          <w:rFonts w:ascii="Times New Roman" w:hAnsi="Times New Roman" w:cs="Times New Roman"/>
          <w:noProof/>
          <w:sz w:val="24"/>
          <w:szCs w:val="24"/>
        </w:rPr>
        <w:t xml:space="preserve">: </w:t>
      </w:r>
      <w:r w:rsidR="00917807" w:rsidRPr="00BE2C21">
        <w:rPr>
          <w:rFonts w:ascii="Times New Roman" w:hAnsi="Times New Roman" w:cs="Times New Roman"/>
          <w:sz w:val="24"/>
          <w:szCs w:val="24"/>
        </w:rPr>
        <w:t>linear (Figure 1</w:t>
      </w:r>
      <w:r w:rsidR="00493E6C">
        <w:rPr>
          <w:rFonts w:ascii="Times New Roman" w:hAnsi="Times New Roman" w:cs="Times New Roman"/>
          <w:sz w:val="24"/>
          <w:szCs w:val="24"/>
        </w:rPr>
        <w:t>a</w:t>
      </w:r>
      <w:r w:rsidR="00917807" w:rsidRPr="00BE2C21">
        <w:rPr>
          <w:rFonts w:ascii="Times New Roman" w:hAnsi="Times New Roman" w:cs="Times New Roman"/>
          <w:sz w:val="24"/>
          <w:szCs w:val="24"/>
        </w:rPr>
        <w:t>), polynomial quadratic (Figure 1</w:t>
      </w:r>
      <w:r w:rsidR="00493E6C">
        <w:rPr>
          <w:rFonts w:ascii="Times New Roman" w:hAnsi="Times New Roman" w:cs="Times New Roman"/>
          <w:sz w:val="24"/>
          <w:szCs w:val="24"/>
        </w:rPr>
        <w:t>b</w:t>
      </w:r>
      <w:r w:rsidR="00917807" w:rsidRPr="00BE2C21">
        <w:rPr>
          <w:rFonts w:ascii="Times New Roman" w:hAnsi="Times New Roman" w:cs="Times New Roman"/>
          <w:sz w:val="24"/>
          <w:szCs w:val="24"/>
        </w:rPr>
        <w:t>), sigmoid (Figure 1</w:t>
      </w:r>
      <w:r w:rsidR="00493E6C">
        <w:rPr>
          <w:rFonts w:ascii="Times New Roman" w:hAnsi="Times New Roman" w:cs="Times New Roman"/>
          <w:sz w:val="24"/>
          <w:szCs w:val="24"/>
        </w:rPr>
        <w:t>c</w:t>
      </w:r>
      <w:r w:rsidR="00917807" w:rsidRPr="00BE2C21">
        <w:rPr>
          <w:rFonts w:ascii="Times New Roman" w:hAnsi="Times New Roman" w:cs="Times New Roman"/>
          <w:sz w:val="24"/>
          <w:szCs w:val="24"/>
        </w:rPr>
        <w:t>), and rectangular hyperbola (Figure 1</w:t>
      </w:r>
      <w:r w:rsidR="00493E6C">
        <w:rPr>
          <w:rFonts w:ascii="Times New Roman" w:hAnsi="Times New Roman" w:cs="Times New Roman"/>
          <w:sz w:val="24"/>
          <w:szCs w:val="24"/>
        </w:rPr>
        <w:t>d</w:t>
      </w:r>
      <w:r w:rsidR="00917807" w:rsidRPr="00BE2C21">
        <w:rPr>
          <w:rFonts w:ascii="Times New Roman" w:hAnsi="Times New Roman" w:cs="Times New Roman"/>
          <w:sz w:val="24"/>
          <w:szCs w:val="24"/>
        </w:rPr>
        <w:t>).</w:t>
      </w:r>
      <w:r w:rsidR="006E205B">
        <w:rPr>
          <w:rFonts w:ascii="Times New Roman" w:hAnsi="Times New Roman" w:cs="Times New Roman"/>
          <w:sz w:val="24"/>
          <w:szCs w:val="24"/>
        </w:rPr>
        <w:t xml:space="preserve"> </w:t>
      </w:r>
      <w:r w:rsidR="00AD23D2" w:rsidRPr="00BE2C21">
        <w:rPr>
          <w:rFonts w:ascii="Times New Roman" w:hAnsi="Times New Roman" w:cs="Times New Roman"/>
          <w:sz w:val="24"/>
          <w:szCs w:val="24"/>
        </w:rPr>
        <w:t xml:space="preserve">The </w:t>
      </w:r>
      <w:r w:rsidR="00AE287B">
        <w:rPr>
          <w:rFonts w:ascii="Times New Roman" w:hAnsi="Times New Roman" w:cs="Times New Roman"/>
          <w:sz w:val="24"/>
          <w:szCs w:val="24"/>
        </w:rPr>
        <w:t>commonly used</w:t>
      </w:r>
      <w:r w:rsidR="00AE287B" w:rsidRPr="00BE2C21">
        <w:rPr>
          <w:rFonts w:ascii="Times New Roman" w:hAnsi="Times New Roman" w:cs="Times New Roman"/>
          <w:sz w:val="24"/>
          <w:szCs w:val="24"/>
        </w:rPr>
        <w:t xml:space="preserve"> </w:t>
      </w:r>
      <w:r w:rsidR="00AD23D2" w:rsidRPr="00BE2C21">
        <w:rPr>
          <w:rFonts w:ascii="Times New Roman" w:hAnsi="Times New Roman" w:cs="Times New Roman"/>
          <w:sz w:val="24"/>
          <w:szCs w:val="24"/>
        </w:rPr>
        <w:t>criteria</w:t>
      </w:r>
      <w:r w:rsidR="00E540A8" w:rsidRPr="00BE2C21">
        <w:rPr>
          <w:rFonts w:ascii="Times New Roman" w:hAnsi="Times New Roman" w:cs="Times New Roman"/>
          <w:sz w:val="24"/>
          <w:szCs w:val="24"/>
        </w:rPr>
        <w:t xml:space="preserve"> </w:t>
      </w:r>
      <w:r w:rsidR="00AD23D2" w:rsidRPr="00BE2C21">
        <w:rPr>
          <w:rFonts w:ascii="Times New Roman" w:hAnsi="Times New Roman" w:cs="Times New Roman"/>
          <w:sz w:val="24"/>
          <w:szCs w:val="24"/>
        </w:rPr>
        <w:t xml:space="preserve">for </w:t>
      </w:r>
      <w:r w:rsidR="00031195" w:rsidRPr="00BE2C21">
        <w:rPr>
          <w:rFonts w:ascii="Times New Roman" w:hAnsi="Times New Roman" w:cs="Times New Roman"/>
          <w:sz w:val="24"/>
          <w:szCs w:val="24"/>
        </w:rPr>
        <w:t>selection</w:t>
      </w:r>
      <w:r w:rsidR="005F5496" w:rsidRPr="00BE2C21">
        <w:rPr>
          <w:rFonts w:ascii="Times New Roman" w:hAnsi="Times New Roman" w:cs="Times New Roman"/>
          <w:sz w:val="24"/>
          <w:szCs w:val="24"/>
        </w:rPr>
        <w:t xml:space="preserve"> of </w:t>
      </w:r>
      <w:r w:rsidR="000350B7">
        <w:rPr>
          <w:rFonts w:ascii="Times New Roman" w:hAnsi="Times New Roman" w:cs="Times New Roman"/>
          <w:sz w:val="24"/>
          <w:szCs w:val="24"/>
        </w:rPr>
        <w:t xml:space="preserve">linear and </w:t>
      </w:r>
      <w:r w:rsidR="005F5496" w:rsidRPr="00BE2C21">
        <w:rPr>
          <w:rFonts w:ascii="Times New Roman" w:hAnsi="Times New Roman" w:cs="Times New Roman"/>
          <w:sz w:val="24"/>
          <w:szCs w:val="24"/>
        </w:rPr>
        <w:t>nonlinear</w:t>
      </w:r>
      <w:r w:rsidR="00AD23D2" w:rsidRPr="00BE2C21">
        <w:rPr>
          <w:rFonts w:ascii="Times New Roman" w:hAnsi="Times New Roman" w:cs="Times New Roman"/>
          <w:sz w:val="24"/>
          <w:szCs w:val="24"/>
        </w:rPr>
        <w:t xml:space="preserve"> </w:t>
      </w:r>
      <w:r w:rsidR="00E540A8" w:rsidRPr="00BE2C21">
        <w:rPr>
          <w:rFonts w:ascii="Times New Roman" w:hAnsi="Times New Roman" w:cs="Times New Roman"/>
          <w:sz w:val="24"/>
          <w:szCs w:val="24"/>
        </w:rPr>
        <w:t xml:space="preserve">regression </w:t>
      </w:r>
      <w:r w:rsidR="00AD23D2" w:rsidRPr="00BE2C21">
        <w:rPr>
          <w:rFonts w:ascii="Times New Roman" w:hAnsi="Times New Roman" w:cs="Times New Roman"/>
          <w:sz w:val="24"/>
          <w:szCs w:val="24"/>
        </w:rPr>
        <w:t>model</w:t>
      </w:r>
      <w:r w:rsidR="000350B7">
        <w:rPr>
          <w:rFonts w:ascii="Times New Roman" w:hAnsi="Times New Roman" w:cs="Times New Roman"/>
          <w:sz w:val="24"/>
          <w:szCs w:val="24"/>
        </w:rPr>
        <w:t>s</w:t>
      </w:r>
      <w:r w:rsidR="00AD23D2"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is the</w:t>
      </w:r>
      <w:r w:rsidR="00E540A8"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equation</w:t>
      </w:r>
      <w:r w:rsidR="00AD23D2" w:rsidRPr="00BE2C21">
        <w:rPr>
          <w:rFonts w:ascii="Times New Roman" w:hAnsi="Times New Roman" w:cs="Times New Roman"/>
          <w:sz w:val="24"/>
          <w:szCs w:val="24"/>
        </w:rPr>
        <w:t xml:space="preserve"> with highe</w:t>
      </w:r>
      <w:r w:rsidR="005D76B2">
        <w:rPr>
          <w:rFonts w:ascii="Times New Roman" w:hAnsi="Times New Roman" w:cs="Times New Roman"/>
          <w:sz w:val="24"/>
          <w:szCs w:val="24"/>
        </w:rPr>
        <w:t>st</w:t>
      </w:r>
      <w:r w:rsidR="00AD23D2" w:rsidRPr="00BE2C21">
        <w:rPr>
          <w:rFonts w:ascii="Times New Roman" w:hAnsi="Times New Roman" w:cs="Times New Roman"/>
          <w:sz w:val="24"/>
          <w:szCs w:val="24"/>
        </w:rPr>
        <w:t xml:space="preserve"> R-square</w:t>
      </w:r>
      <w:r w:rsidR="00027C12" w:rsidRPr="00BE2C21">
        <w:rPr>
          <w:rFonts w:ascii="Times New Roman" w:hAnsi="Times New Roman" w:cs="Times New Roman"/>
          <w:sz w:val="24"/>
          <w:szCs w:val="24"/>
        </w:rPr>
        <w:t>d</w:t>
      </w:r>
      <w:r w:rsidR="00AD23D2" w:rsidRPr="00BE2C21">
        <w:rPr>
          <w:rFonts w:ascii="Times New Roman" w:hAnsi="Times New Roman" w:cs="Times New Roman"/>
          <w:sz w:val="24"/>
          <w:szCs w:val="24"/>
        </w:rPr>
        <w:t xml:space="preserve"> (R</w:t>
      </w:r>
      <w:r w:rsidR="00AD23D2" w:rsidRPr="00BE2C21">
        <w:rPr>
          <w:rFonts w:ascii="Times New Roman" w:hAnsi="Times New Roman" w:cs="Times New Roman"/>
          <w:sz w:val="24"/>
          <w:szCs w:val="24"/>
          <w:vertAlign w:val="superscript"/>
        </w:rPr>
        <w:t>2</w:t>
      </w:r>
      <w:r w:rsidR="00AD23D2" w:rsidRPr="00BE2C21">
        <w:rPr>
          <w:rFonts w:ascii="Times New Roman" w:hAnsi="Times New Roman" w:cs="Times New Roman"/>
          <w:sz w:val="24"/>
          <w:szCs w:val="24"/>
        </w:rPr>
        <w:t xml:space="preserve">). </w:t>
      </w:r>
      <w:r w:rsidR="00E6559A">
        <w:rPr>
          <w:rFonts w:ascii="Times New Roman" w:hAnsi="Times New Roman" w:cs="Times New Roman"/>
          <w:sz w:val="24"/>
          <w:szCs w:val="24"/>
        </w:rPr>
        <w:t>The</w:t>
      </w:r>
      <w:r w:rsidR="006B2986" w:rsidRPr="00BE2C21">
        <w:rPr>
          <w:rFonts w:ascii="Times New Roman" w:hAnsi="Times New Roman" w:cs="Times New Roman"/>
          <w:sz w:val="24"/>
          <w:szCs w:val="24"/>
        </w:rPr>
        <w:t xml:space="preserve"> R</w:t>
      </w:r>
      <w:r w:rsidR="006B2986" w:rsidRPr="00BE2C21">
        <w:rPr>
          <w:rFonts w:ascii="Times New Roman" w:hAnsi="Times New Roman" w:cs="Times New Roman"/>
          <w:sz w:val="24"/>
          <w:szCs w:val="24"/>
          <w:vertAlign w:val="superscript"/>
        </w:rPr>
        <w:t>2</w:t>
      </w:r>
      <w:r w:rsidR="006B2986" w:rsidRPr="00BE2C21">
        <w:rPr>
          <w:rFonts w:ascii="Times New Roman" w:hAnsi="Times New Roman" w:cs="Times New Roman"/>
          <w:sz w:val="24"/>
          <w:szCs w:val="24"/>
        </w:rPr>
        <w:t xml:space="preserve"> </w:t>
      </w:r>
      <w:r w:rsidR="00F66DA1">
        <w:rPr>
          <w:rFonts w:ascii="Times New Roman" w:hAnsi="Times New Roman" w:cs="Times New Roman"/>
          <w:sz w:val="24"/>
          <w:szCs w:val="24"/>
        </w:rPr>
        <w:t xml:space="preserve">tests the goodness of fit </w:t>
      </w:r>
      <w:r w:rsidR="001F6092">
        <w:rPr>
          <w:rFonts w:ascii="Times New Roman" w:hAnsi="Times New Roman" w:cs="Times New Roman"/>
          <w:sz w:val="24"/>
          <w:szCs w:val="24"/>
        </w:rPr>
        <w:t xml:space="preserve">for linear models however it </w:t>
      </w:r>
      <w:r w:rsidR="006B2986" w:rsidRPr="00BE2C21">
        <w:rPr>
          <w:rFonts w:ascii="Times New Roman" w:hAnsi="Times New Roman" w:cs="Times New Roman"/>
          <w:sz w:val="24"/>
          <w:szCs w:val="24"/>
        </w:rPr>
        <w:t xml:space="preserve">is statistically </w:t>
      </w:r>
      <w:r w:rsidR="00BB1B04">
        <w:rPr>
          <w:rFonts w:ascii="Times New Roman" w:hAnsi="Times New Roman" w:cs="Times New Roman"/>
          <w:sz w:val="24"/>
          <w:szCs w:val="24"/>
        </w:rPr>
        <w:t>inadequate</w:t>
      </w:r>
      <w:r w:rsidR="006B2986" w:rsidRPr="00BE2C21">
        <w:rPr>
          <w:rFonts w:ascii="Times New Roman" w:hAnsi="Times New Roman" w:cs="Times New Roman"/>
          <w:sz w:val="24"/>
          <w:szCs w:val="24"/>
        </w:rPr>
        <w:t xml:space="preserve"> for </w:t>
      </w:r>
      <w:r w:rsidR="0054775B" w:rsidRPr="00BE2C21">
        <w:rPr>
          <w:rFonts w:ascii="Times New Roman" w:hAnsi="Times New Roman" w:cs="Times New Roman"/>
          <w:sz w:val="24"/>
          <w:szCs w:val="24"/>
        </w:rPr>
        <w:t>non</w:t>
      </w:r>
      <w:r w:rsidR="00421B01">
        <w:rPr>
          <w:rFonts w:ascii="Times New Roman" w:hAnsi="Times New Roman" w:cs="Times New Roman"/>
          <w:sz w:val="24"/>
          <w:szCs w:val="24"/>
        </w:rPr>
        <w:t>linear model</w:t>
      </w:r>
      <w:r w:rsidR="0054775B" w:rsidRPr="00BE2C21">
        <w:rPr>
          <w:rFonts w:ascii="Times New Roman" w:hAnsi="Times New Roman" w:cs="Times New Roman"/>
          <w:sz w:val="24"/>
          <w:szCs w:val="24"/>
        </w:rPr>
        <w:t xml:space="preserve"> selection</w:t>
      </w:r>
      <w:r w:rsidR="00F81508">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D05E6A">
        <w:rPr>
          <w:rFonts w:ascii="Times New Roman" w:hAnsi="Times New Roman" w:cs="Times New Roman"/>
          <w:sz w:val="24"/>
          <w:szCs w:val="24"/>
        </w:rPr>
        <w:instrText>ADDIN CSL_CITATION { "citationItems" : [ { "id" : "ITEM-1", "itemData" : { "DOI" : "10.2134/agronj2012.0506", "ISSN" : "0002-1962", "author" : [ { "dropping-particle" : "V.", "family" : "Archontoulis", "given" : "Sotirios", "non-dropping-particle" : "", "parse-names" : false, "suffix" : "" }, { "dropping-particle" : "", "family" : "Miguez", "given" : "Fernando E.", "non-dropping-particle" : "", "parse-names" : false, "suffix" : "" } ], "container-title" : "Agronomy Journal", "id" : "ITEM-1", "issue" : "2", "issued" : { "date-parts" : [ [ "2015", "3", "18" ] ] }, "page" : "786-798", "publisher" : "The American Society of Agronomy, Inc.", "title" : "Nonlinear Regression Models and Applications in Agricultural Research", "type" : "article-journal", "volume" : "107" }, "uris" : [ "http://www.mendeley.com/documents/?uuid=1a0c1cde-1a80-37e4-941e-6a6a5cafbb66" ] }, { "id" : "ITEM-2", "itemData" : { "author" : [ { "dropping-particle" : "", "family" : "Zuur", "given" : "", "non-dropping-particle" : "", "parse-names" : false, "suffix" : "" }, { "dropping-particle" : "", "family" : "Ieno Elena N.", "given" : "", "non-dropping-particle" : "", "parse-names" : false, "suffix" : "" }, { "dropping-particle" : "", "family" : "Smith Graham M.", "given" : "", "non-dropping-particle" : "", "parse-names" : false, "suffix" : "" } ], "id" : "ITEM-2", "issued" : { "date-parts" : [ [ "2007" ] ] }, "publisher" : "Springer Science &amp; Business Media", "title" : "Analyzing Ecological Data", "type" : "book" }, "uris" : [ "http://www.mendeley.com/documents/?uuid=cdfed1e8-83e6-3ece-8230-c5d129591003" ] } ], "mendeley" : { "formattedCitation" : "(Archontoulis and Miguez 2015, Zuur et al. 2007)", "manualFormatting" : "(Archontoulis &amp; Miguez, 2015; Zuur et al., 2007)", "plainTextFormattedCitation" : "(Archontoulis and Miguez 2015, Zuur et al. 2007)", "previouslyFormattedCitation" : "(Archontoulis and Miguez 2015, Zuur et al. 2007)"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noProof/>
          <w:sz w:val="24"/>
          <w:szCs w:val="24"/>
        </w:rPr>
        <w:t xml:space="preserve">(Archontoulis </w:t>
      </w:r>
      <w:r w:rsidR="008947C9">
        <w:rPr>
          <w:rFonts w:ascii="Times New Roman" w:hAnsi="Times New Roman" w:cs="Times New Roman"/>
          <w:noProof/>
          <w:sz w:val="24"/>
          <w:szCs w:val="24"/>
        </w:rPr>
        <w:t>&amp;</w:t>
      </w:r>
      <w:r w:rsidR="00BF3947" w:rsidRPr="00BF3947">
        <w:rPr>
          <w:rFonts w:ascii="Times New Roman" w:hAnsi="Times New Roman" w:cs="Times New Roman"/>
          <w:noProof/>
          <w:sz w:val="24"/>
          <w:szCs w:val="24"/>
        </w:rPr>
        <w:t xml:space="preserve"> Miguez</w:t>
      </w:r>
      <w:r w:rsidR="00D05E6A">
        <w:rPr>
          <w:rFonts w:ascii="Times New Roman" w:hAnsi="Times New Roman" w:cs="Times New Roman"/>
          <w:noProof/>
          <w:sz w:val="24"/>
          <w:szCs w:val="24"/>
        </w:rPr>
        <w:t>,</w:t>
      </w:r>
      <w:r w:rsidR="00BF3947" w:rsidRPr="00BF3947">
        <w:rPr>
          <w:rFonts w:ascii="Times New Roman" w:hAnsi="Times New Roman" w:cs="Times New Roman"/>
          <w:noProof/>
          <w:sz w:val="24"/>
          <w:szCs w:val="24"/>
        </w:rPr>
        <w:t xml:space="preserve"> 2015</w:t>
      </w:r>
      <w:r w:rsidR="00D05E6A">
        <w:rPr>
          <w:rFonts w:ascii="Times New Roman" w:hAnsi="Times New Roman" w:cs="Times New Roman"/>
          <w:noProof/>
          <w:sz w:val="24"/>
          <w:szCs w:val="24"/>
        </w:rPr>
        <w:t>;</w:t>
      </w:r>
      <w:r w:rsidR="00BF3947" w:rsidRPr="00BF3947">
        <w:rPr>
          <w:rFonts w:ascii="Times New Roman" w:hAnsi="Times New Roman" w:cs="Times New Roman"/>
          <w:noProof/>
          <w:sz w:val="24"/>
          <w:szCs w:val="24"/>
        </w:rPr>
        <w:t xml:space="preserve"> Zuur et al.</w:t>
      </w:r>
      <w:r w:rsidR="008947C9">
        <w:rPr>
          <w:rFonts w:ascii="Times New Roman" w:hAnsi="Times New Roman" w:cs="Times New Roman"/>
          <w:noProof/>
          <w:sz w:val="24"/>
          <w:szCs w:val="24"/>
        </w:rPr>
        <w:t>,</w:t>
      </w:r>
      <w:r w:rsidR="00BF3947" w:rsidRPr="00BF3947">
        <w:rPr>
          <w:rFonts w:ascii="Times New Roman" w:hAnsi="Times New Roman" w:cs="Times New Roman"/>
          <w:noProof/>
          <w:sz w:val="24"/>
          <w:szCs w:val="24"/>
        </w:rPr>
        <w:t xml:space="preserve"> 2007)</w:t>
      </w:r>
      <w:r w:rsidR="00BF3947">
        <w:rPr>
          <w:rStyle w:val="FootnoteReference"/>
          <w:rFonts w:ascii="Times New Roman" w:hAnsi="Times New Roman" w:cs="Times New Roman"/>
          <w:sz w:val="24"/>
          <w:szCs w:val="24"/>
        </w:rPr>
        <w:fldChar w:fldCharType="end"/>
      </w:r>
      <w:r w:rsidR="006B2986" w:rsidRPr="00BE2C21">
        <w:rPr>
          <w:rFonts w:ascii="Times New Roman" w:hAnsi="Times New Roman" w:cs="Times New Roman"/>
          <w:sz w:val="24"/>
          <w:szCs w:val="24"/>
        </w:rPr>
        <w:t xml:space="preserve">. </w:t>
      </w:r>
      <w:r w:rsidR="00575962" w:rsidRPr="00BE2C21">
        <w:rPr>
          <w:rFonts w:ascii="Times New Roman" w:hAnsi="Times New Roman" w:cs="Times New Roman"/>
          <w:sz w:val="24"/>
          <w:szCs w:val="24"/>
        </w:rPr>
        <w:t xml:space="preserve">There are several </w:t>
      </w:r>
      <w:r w:rsidR="00331912">
        <w:rPr>
          <w:rFonts w:ascii="Times New Roman" w:hAnsi="Times New Roman" w:cs="Times New Roman"/>
          <w:sz w:val="24"/>
          <w:szCs w:val="24"/>
        </w:rPr>
        <w:t xml:space="preserve">appropriate </w:t>
      </w:r>
      <w:r w:rsidR="00575962" w:rsidRPr="00BE2C21">
        <w:rPr>
          <w:rFonts w:ascii="Times New Roman" w:hAnsi="Times New Roman" w:cs="Times New Roman"/>
          <w:sz w:val="24"/>
          <w:szCs w:val="24"/>
        </w:rPr>
        <w:t xml:space="preserve">statistical criteria for </w:t>
      </w:r>
      <w:r w:rsidR="00C81268">
        <w:rPr>
          <w:rFonts w:ascii="Times New Roman" w:hAnsi="Times New Roman" w:cs="Times New Roman"/>
          <w:sz w:val="24"/>
          <w:szCs w:val="24"/>
        </w:rPr>
        <w:t>selecting</w:t>
      </w:r>
      <w:r w:rsidR="00520C9B">
        <w:rPr>
          <w:rFonts w:ascii="Times New Roman" w:hAnsi="Times New Roman" w:cs="Times New Roman"/>
          <w:sz w:val="24"/>
          <w:szCs w:val="24"/>
        </w:rPr>
        <w:t xml:space="preserve"> a</w:t>
      </w:r>
      <w:r w:rsidR="00C81268">
        <w:rPr>
          <w:rFonts w:ascii="Times New Roman" w:hAnsi="Times New Roman" w:cs="Times New Roman"/>
          <w:sz w:val="24"/>
          <w:szCs w:val="24"/>
        </w:rPr>
        <w:t xml:space="preserve"> </w:t>
      </w:r>
      <w:r w:rsidR="00331912" w:rsidRPr="00520C9B">
        <w:rPr>
          <w:rFonts w:ascii="Times New Roman" w:hAnsi="Times New Roman" w:cs="Times New Roman"/>
          <w:noProof/>
          <w:sz w:val="24"/>
          <w:szCs w:val="24"/>
        </w:rPr>
        <w:t>nonlinear</w:t>
      </w:r>
      <w:r w:rsidR="00331912">
        <w:rPr>
          <w:rFonts w:ascii="Times New Roman" w:hAnsi="Times New Roman" w:cs="Times New Roman"/>
          <w:sz w:val="24"/>
          <w:szCs w:val="24"/>
        </w:rPr>
        <w:t xml:space="preserve"> </w:t>
      </w:r>
      <w:r w:rsidR="00575962" w:rsidRPr="00BE2C21">
        <w:rPr>
          <w:rFonts w:ascii="Times New Roman" w:hAnsi="Times New Roman" w:cs="Times New Roman"/>
          <w:sz w:val="24"/>
          <w:szCs w:val="24"/>
        </w:rPr>
        <w:t xml:space="preserve">model </w:t>
      </w:r>
      <w:r w:rsidR="00C81268">
        <w:rPr>
          <w:rFonts w:ascii="Times New Roman" w:hAnsi="Times New Roman" w:cs="Times New Roman"/>
          <w:sz w:val="24"/>
          <w:szCs w:val="24"/>
        </w:rPr>
        <w:t>for datasets</w:t>
      </w:r>
      <w:r w:rsidR="00575962" w:rsidRPr="00BE2C21">
        <w:rPr>
          <w:rFonts w:ascii="Times New Roman" w:hAnsi="Times New Roman" w:cs="Times New Roman"/>
          <w:sz w:val="24"/>
          <w:szCs w:val="24"/>
        </w:rPr>
        <w:t xml:space="preserve">: </w:t>
      </w:r>
      <w:r w:rsidR="00F11F33">
        <w:rPr>
          <w:rFonts w:ascii="Times New Roman" w:hAnsi="Times New Roman" w:cs="Times New Roman"/>
          <w:noProof/>
          <w:sz w:val="24"/>
          <w:szCs w:val="24"/>
        </w:rPr>
        <w:t>A</w:t>
      </w:r>
      <w:r w:rsidR="00575962" w:rsidRPr="0021047E">
        <w:rPr>
          <w:rFonts w:ascii="Times New Roman" w:hAnsi="Times New Roman" w:cs="Times New Roman"/>
          <w:noProof/>
          <w:sz w:val="24"/>
          <w:szCs w:val="24"/>
        </w:rPr>
        <w:t>kaike’s</w:t>
      </w:r>
      <w:r w:rsidR="00575962" w:rsidRPr="00BE2C21">
        <w:rPr>
          <w:rFonts w:ascii="Times New Roman" w:hAnsi="Times New Roman" w:cs="Times New Roman"/>
          <w:sz w:val="24"/>
          <w:szCs w:val="24"/>
        </w:rPr>
        <w:t xml:space="preserve"> information criterion (AIC), Bayesian information criterion (BIC), F-test, and likelihood ratio</w:t>
      </w:r>
      <w:r w:rsidR="009337DC">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D05E6A">
        <w:rPr>
          <w:rFonts w:ascii="Times New Roman" w:hAnsi="Times New Roman" w:cs="Times New Roman"/>
          <w:sz w:val="24"/>
          <w:szCs w:val="24"/>
        </w:rPr>
        <w:instrText>ADDIN CSL_CITATION { "citationItems" : [ { "id" : "ITEM-1", "itemData" : { "author" : [ { "dropping-particle" : "", "family" : "Anderson", "given" : "David R.", "non-dropping-particle" : "", "parse-names" : false, "suffix" : "" } ], "id" : "ITEM-1", "issued" : { "date-parts" : [ [ "2007" ] ] }, "publisher" : "Springer Science &amp; Business Media", "publisher-place" : "New York", "title" : "Model Based Inference in the Life Sciences: A Primer on Evidence", "type" : "book" }, "uris" : [ "http://www.mendeley.com/documents/?uuid=8abe2b1b-4bda-3e2f-956c-59cdc4f03dc3" ] }, { "id" : "ITEM-2", "itemData" : { "DOI" : "10.1111/j.2041-210X.2010.00063.x", "ISSN" : "2041210X", "author" : [ { "dropping-particle" : "", "family" : "Lewis", "given" : "Fraser", "non-dropping-particle" : "", "parse-names" : false, "suffix" : "" }, { "dropping-particle" : "", "family" : "Butler", "given" : "Adam", "non-dropping-particle" : "", "parse-names" : false, "suffix" : "" }, { "dropping-particle" : "", "family" : "Gilbert", "given" : "Lucy", "non-dropping-particle" : "", "parse-names" : false, "suffix" : "" } ], "container-title" : "Methods in Ecology and Evolution", "id" : "ITEM-2", "issue" : "2", "issued" : { "date-parts" : [ [ "2011", "4", "1" ] ] }, "page" : "155-162", "publisher" : "Blackwell Publishing Ltd", "title" : "A unified approach to model selection using the likelihood ratio test", "type" : "article-journal", "volume" : "2" }, "uris" : [ "http://www.mendeley.com/documents/?uuid=98a88550-ce09-326c-ae1a-f1dfbfaa5328" ] }, { "id" : "ITEM-3", "itemData" : { "DOI" : "10.1006/jmps.1999.1276", "ISSN" : "00222496", "author" : [ { "dropping-particle" : "", "family" : "Zucchini", "given" : "Walter", "non-dropping-particle" : "", "parse-names" : false, "suffix" : "" } ], "container-title" : "Journal of Mathematical Psychology", "id" : "ITEM-3", "issue" : "1", "issued" : { "date-parts" : [ [ "2000", "3" ] ] }, "page" : "41-61", "title" : "An Introduction to Model Selection", "type" : "article-journal", "volume" : "44" }, "uris" : [ "http://www.mendeley.com/documents/?uuid=1227817e-3915-32bc-9fed-8242c1585175" ] } ], "mendeley" : { "formattedCitation" : "(Anderson 2007, Lewis et al. 2011, Zucchini 2000)", "manualFormatting" : "(Anderson, 2007; Lewis et al., 2011; Zucchini, 2000)", "plainTextFormattedCitation" : "(Anderson 2007, Lewis et al. 2011, Zucchini 2000)", "previouslyFormattedCitation" : "(Anderson 2007, Lewis et al. 2011, Zucchini 2000)"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bCs/>
          <w:noProof/>
          <w:sz w:val="24"/>
          <w:szCs w:val="24"/>
        </w:rPr>
        <w:t>(Anderson</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2007</w:t>
      </w:r>
      <w:r w:rsidR="00D05E6A">
        <w:rPr>
          <w:rFonts w:ascii="Times New Roman" w:hAnsi="Times New Roman" w:cs="Times New Roman"/>
          <w:bCs/>
          <w:noProof/>
          <w:sz w:val="24"/>
          <w:szCs w:val="24"/>
        </w:rPr>
        <w:t xml:space="preserve">; </w:t>
      </w:r>
      <w:r w:rsidR="00BF3947" w:rsidRPr="00BF3947">
        <w:rPr>
          <w:rFonts w:ascii="Times New Roman" w:hAnsi="Times New Roman" w:cs="Times New Roman"/>
          <w:bCs/>
          <w:noProof/>
          <w:sz w:val="24"/>
          <w:szCs w:val="24"/>
        </w:rPr>
        <w:t>Lewis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2011</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Zucchini</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2000)</w:t>
      </w:r>
      <w:r w:rsidR="00BF3947">
        <w:rPr>
          <w:rStyle w:val="FootnoteReference"/>
          <w:rFonts w:ascii="Times New Roman" w:hAnsi="Times New Roman" w:cs="Times New Roman"/>
          <w:sz w:val="24"/>
          <w:szCs w:val="24"/>
        </w:rPr>
        <w:fldChar w:fldCharType="end"/>
      </w:r>
      <w:r w:rsidR="00575962" w:rsidRPr="00BE2C21">
        <w:rPr>
          <w:rFonts w:ascii="Times New Roman" w:hAnsi="Times New Roman" w:cs="Times New Roman"/>
          <w:sz w:val="24"/>
          <w:szCs w:val="24"/>
        </w:rPr>
        <w:t xml:space="preserve">. </w:t>
      </w:r>
      <w:ins w:id="0" w:author="MCO" w:date="2018-04-30T10:15:00Z">
        <w:r w:rsidR="0072240B">
          <w:rPr>
            <w:rFonts w:ascii="Times New Roman" w:hAnsi="Times New Roman" w:cs="Times New Roman"/>
            <w:sz w:val="24"/>
            <w:szCs w:val="24"/>
          </w:rPr>
          <w:t>These statistical cri</w:t>
        </w:r>
        <w:r w:rsidR="004E4D6B">
          <w:rPr>
            <w:rFonts w:ascii="Times New Roman" w:hAnsi="Times New Roman" w:cs="Times New Roman"/>
            <w:sz w:val="24"/>
            <w:szCs w:val="24"/>
          </w:rPr>
          <w:t xml:space="preserve">teria are used in </w:t>
        </w:r>
      </w:ins>
      <w:del w:id="1" w:author="MCO" w:date="2018-04-30T10:16:00Z">
        <w:r w:rsidR="00917807" w:rsidDel="004E4D6B">
          <w:rPr>
            <w:rFonts w:ascii="Times New Roman" w:hAnsi="Times New Roman" w:cs="Times New Roman"/>
            <w:sz w:val="24"/>
            <w:szCs w:val="24"/>
          </w:rPr>
          <w:delText>N</w:delText>
        </w:r>
      </w:del>
      <w:ins w:id="2" w:author="MCO" w:date="2018-04-30T10:16:00Z">
        <w:r w:rsidR="004E4D6B">
          <w:rPr>
            <w:rFonts w:ascii="Times New Roman" w:hAnsi="Times New Roman" w:cs="Times New Roman"/>
            <w:sz w:val="24"/>
            <w:szCs w:val="24"/>
          </w:rPr>
          <w:t>n</w:t>
        </w:r>
      </w:ins>
      <w:r w:rsidR="00031195" w:rsidRPr="00BE2C21">
        <w:rPr>
          <w:rFonts w:ascii="Times New Roman" w:hAnsi="Times New Roman" w:cs="Times New Roman"/>
          <w:sz w:val="24"/>
          <w:szCs w:val="24"/>
        </w:rPr>
        <w:t xml:space="preserve">on-nested </w:t>
      </w:r>
      <w:ins w:id="3" w:author="MCO" w:date="2018-04-30T10:16:00Z">
        <w:r w:rsidR="004E4D6B">
          <w:rPr>
            <w:rFonts w:ascii="Times New Roman" w:hAnsi="Times New Roman" w:cs="Times New Roman"/>
            <w:sz w:val="24"/>
            <w:szCs w:val="24"/>
          </w:rPr>
          <w:t xml:space="preserve">and nested </w:t>
        </w:r>
      </w:ins>
      <w:r w:rsidR="00031195" w:rsidRPr="00BE2C21">
        <w:rPr>
          <w:rFonts w:ascii="Times New Roman" w:hAnsi="Times New Roman" w:cs="Times New Roman"/>
          <w:sz w:val="24"/>
          <w:szCs w:val="24"/>
        </w:rPr>
        <w:t>models</w:t>
      </w:r>
      <w:ins w:id="4" w:author="MCO" w:date="2018-04-30T10:16:00Z">
        <w:r w:rsidR="004E4D6B">
          <w:rPr>
            <w:rFonts w:ascii="Times New Roman" w:hAnsi="Times New Roman" w:cs="Times New Roman"/>
            <w:sz w:val="24"/>
            <w:szCs w:val="24"/>
          </w:rPr>
          <w:t>. Non-nested models</w:t>
        </w:r>
      </w:ins>
      <w:r w:rsidR="00781009">
        <w:rPr>
          <w:rFonts w:ascii="Times New Roman" w:hAnsi="Times New Roman" w:cs="Times New Roman"/>
          <w:sz w:val="24"/>
          <w:szCs w:val="24"/>
        </w:rPr>
        <w:t xml:space="preserve"> </w:t>
      </w:r>
      <w:r w:rsidR="00917807">
        <w:rPr>
          <w:rFonts w:ascii="Times New Roman" w:hAnsi="Times New Roman" w:cs="Times New Roman"/>
          <w:sz w:val="24"/>
          <w:szCs w:val="24"/>
        </w:rPr>
        <w:t xml:space="preserve">are </w:t>
      </w:r>
      <w:r w:rsidR="00781009">
        <w:rPr>
          <w:rFonts w:ascii="Times New Roman" w:hAnsi="Times New Roman" w:cs="Times New Roman"/>
          <w:sz w:val="24"/>
          <w:szCs w:val="24"/>
        </w:rPr>
        <w:t xml:space="preserve">models with </w:t>
      </w:r>
      <w:r w:rsidR="00781009" w:rsidRPr="00BE2C21">
        <w:rPr>
          <w:rFonts w:ascii="Times New Roman" w:hAnsi="Times New Roman" w:cs="Times New Roman"/>
          <w:sz w:val="24"/>
          <w:szCs w:val="24"/>
        </w:rPr>
        <w:t>different structure</w:t>
      </w:r>
      <w:r w:rsidR="00781009">
        <w:rPr>
          <w:rFonts w:ascii="Times New Roman" w:hAnsi="Times New Roman" w:cs="Times New Roman"/>
          <w:sz w:val="24"/>
          <w:szCs w:val="24"/>
        </w:rPr>
        <w:t xml:space="preserve"> and </w:t>
      </w:r>
      <w:r w:rsidR="00781009" w:rsidRPr="00520C9B">
        <w:rPr>
          <w:rFonts w:ascii="Times New Roman" w:hAnsi="Times New Roman" w:cs="Times New Roman"/>
          <w:noProof/>
          <w:sz w:val="24"/>
          <w:szCs w:val="24"/>
        </w:rPr>
        <w:t>parameters</w:t>
      </w:r>
      <w:ins w:id="5" w:author="MCO" w:date="2018-04-30T10:16:00Z">
        <w:r w:rsidR="004E4D6B">
          <w:rPr>
            <w:rFonts w:ascii="Times New Roman" w:hAnsi="Times New Roman" w:cs="Times New Roman"/>
            <w:noProof/>
            <w:sz w:val="24"/>
            <w:szCs w:val="24"/>
          </w:rPr>
          <w:t xml:space="preserve">, such as an exponential decay and a </w:t>
        </w:r>
      </w:ins>
      <w:ins w:id="6" w:author="MCO" w:date="2018-04-30T10:41:00Z">
        <w:r w:rsidR="00DF1337">
          <w:rPr>
            <w:rFonts w:ascii="Times New Roman" w:hAnsi="Times New Roman" w:cs="Times New Roman"/>
            <w:noProof/>
            <w:sz w:val="24"/>
            <w:szCs w:val="24"/>
          </w:rPr>
          <w:t>rectangular hyperbola</w:t>
        </w:r>
      </w:ins>
      <w:ins w:id="7" w:author="MCO" w:date="2018-04-30T10:16:00Z">
        <w:r w:rsidR="004E4D6B">
          <w:rPr>
            <w:rFonts w:ascii="Times New Roman" w:hAnsi="Times New Roman" w:cs="Times New Roman"/>
            <w:noProof/>
            <w:sz w:val="24"/>
            <w:szCs w:val="24"/>
          </w:rPr>
          <w:t xml:space="preserve"> models</w:t>
        </w:r>
      </w:ins>
      <w:r w:rsidR="00520C9B">
        <w:rPr>
          <w:rFonts w:ascii="Times New Roman" w:hAnsi="Times New Roman" w:cs="Times New Roman"/>
          <w:noProof/>
          <w:sz w:val="24"/>
          <w:szCs w:val="24"/>
        </w:rPr>
        <w:t xml:space="preserve">. </w:t>
      </w:r>
      <w:ins w:id="8" w:author="MCO" w:date="2018-04-30T10:17:00Z">
        <w:r w:rsidR="004E4D6B">
          <w:rPr>
            <w:rFonts w:ascii="Times New Roman" w:hAnsi="Times New Roman" w:cs="Times New Roman"/>
            <w:noProof/>
            <w:sz w:val="24"/>
            <w:szCs w:val="24"/>
          </w:rPr>
          <w:t xml:space="preserve">In contrast, </w:t>
        </w:r>
      </w:ins>
      <w:ins w:id="9" w:author="MCO" w:date="2018-04-30T10:18:00Z">
        <w:r w:rsidR="004E4D6B">
          <w:rPr>
            <w:rFonts w:ascii="Times New Roman" w:hAnsi="Times New Roman" w:cs="Times New Roman"/>
            <w:sz w:val="24"/>
            <w:szCs w:val="24"/>
          </w:rPr>
          <w:t>n</w:t>
        </w:r>
        <w:r w:rsidR="004E4D6B" w:rsidRPr="0021047E">
          <w:rPr>
            <w:rFonts w:ascii="Times New Roman" w:hAnsi="Times New Roman" w:cs="Times New Roman"/>
            <w:noProof/>
            <w:sz w:val="24"/>
            <w:szCs w:val="24"/>
          </w:rPr>
          <w:t>ested</w:t>
        </w:r>
        <w:r w:rsidR="004E4D6B" w:rsidRPr="00BE2C21">
          <w:rPr>
            <w:rFonts w:ascii="Times New Roman" w:hAnsi="Times New Roman" w:cs="Times New Roman"/>
            <w:sz w:val="24"/>
            <w:szCs w:val="24"/>
          </w:rPr>
          <w:t xml:space="preserve"> </w:t>
        </w:r>
        <w:r w:rsidR="004E4D6B">
          <w:rPr>
            <w:rFonts w:ascii="Times New Roman" w:hAnsi="Times New Roman" w:cs="Times New Roman"/>
            <w:sz w:val="24"/>
            <w:szCs w:val="24"/>
          </w:rPr>
          <w:t xml:space="preserve">are </w:t>
        </w:r>
        <w:r w:rsidR="004E4D6B" w:rsidRPr="00BE2C21">
          <w:rPr>
            <w:rFonts w:ascii="Times New Roman" w:hAnsi="Times New Roman" w:cs="Times New Roman"/>
            <w:sz w:val="24"/>
            <w:szCs w:val="24"/>
          </w:rPr>
          <w:t>models</w:t>
        </w:r>
        <w:r w:rsidR="004E4D6B">
          <w:rPr>
            <w:rFonts w:ascii="Times New Roman" w:hAnsi="Times New Roman" w:cs="Times New Roman"/>
            <w:sz w:val="24"/>
            <w:szCs w:val="24"/>
          </w:rPr>
          <w:t xml:space="preserve"> that</w:t>
        </w:r>
        <w:r w:rsidR="004E4D6B" w:rsidRPr="00BE2C21">
          <w:rPr>
            <w:rFonts w:ascii="Times New Roman" w:hAnsi="Times New Roman" w:cs="Times New Roman"/>
            <w:sz w:val="24"/>
            <w:szCs w:val="24"/>
          </w:rPr>
          <w:t xml:space="preserve"> </w:t>
        </w:r>
        <w:r w:rsidR="004E4D6B">
          <w:rPr>
            <w:rFonts w:ascii="Times New Roman" w:hAnsi="Times New Roman" w:cs="Times New Roman"/>
            <w:sz w:val="24"/>
            <w:szCs w:val="24"/>
          </w:rPr>
          <w:t>are</w:t>
        </w:r>
        <w:r w:rsidR="004E4D6B" w:rsidRPr="00BE2C21">
          <w:rPr>
            <w:rFonts w:ascii="Times New Roman" w:hAnsi="Times New Roman" w:cs="Times New Roman"/>
            <w:sz w:val="24"/>
            <w:szCs w:val="24"/>
          </w:rPr>
          <w:t xml:space="preserve"> </w:t>
        </w:r>
        <w:r w:rsidR="004E4D6B">
          <w:rPr>
            <w:rFonts w:ascii="Times New Roman" w:hAnsi="Times New Roman" w:cs="Times New Roman"/>
            <w:sz w:val="24"/>
            <w:szCs w:val="24"/>
          </w:rPr>
          <w:t>a particular</w:t>
        </w:r>
        <w:r w:rsidR="004E4D6B" w:rsidRPr="00BE2C21">
          <w:rPr>
            <w:rFonts w:ascii="Times New Roman" w:hAnsi="Times New Roman" w:cs="Times New Roman"/>
            <w:sz w:val="24"/>
            <w:szCs w:val="24"/>
          </w:rPr>
          <w:t xml:space="preserve"> case of </w:t>
        </w:r>
        <w:r w:rsidR="004E4D6B">
          <w:rPr>
            <w:rFonts w:ascii="Times New Roman" w:hAnsi="Times New Roman" w:cs="Times New Roman"/>
            <w:sz w:val="24"/>
            <w:szCs w:val="24"/>
          </w:rPr>
          <w:t>each other and have identical terms</w:t>
        </w:r>
      </w:ins>
      <w:ins w:id="10" w:author="MCO" w:date="2018-04-30T10:41:00Z">
        <w:r w:rsidR="00DF1337">
          <w:rPr>
            <w:rFonts w:ascii="Times New Roman" w:hAnsi="Times New Roman" w:cs="Times New Roman"/>
            <w:sz w:val="24"/>
            <w:szCs w:val="24"/>
          </w:rPr>
          <w:t>,</w:t>
        </w:r>
      </w:ins>
      <w:ins w:id="11" w:author="MCO" w:date="2018-04-30T10:18:00Z">
        <w:r w:rsidR="004E4D6B">
          <w:rPr>
            <w:rFonts w:ascii="Times New Roman" w:hAnsi="Times New Roman" w:cs="Times New Roman"/>
            <w:sz w:val="24"/>
            <w:szCs w:val="24"/>
          </w:rPr>
          <w:t xml:space="preserve"> whereas one must have one or more additional terms</w:t>
        </w:r>
        <w:r w:rsidR="002D3C75">
          <w:rPr>
            <w:rFonts w:ascii="Times New Roman" w:hAnsi="Times New Roman" w:cs="Times New Roman"/>
            <w:sz w:val="24"/>
            <w:szCs w:val="24"/>
          </w:rPr>
          <w:t xml:space="preserve">, an example are </w:t>
        </w:r>
      </w:ins>
      <w:ins w:id="12" w:author="MCO" w:date="2018-04-30T10:41:00Z">
        <w:r w:rsidR="00DF1337">
          <w:rPr>
            <w:rFonts w:ascii="Times New Roman" w:hAnsi="Times New Roman" w:cs="Times New Roman"/>
            <w:sz w:val="24"/>
            <w:szCs w:val="24"/>
          </w:rPr>
          <w:t>three or four parameter log-logistic models.</w:t>
        </w:r>
      </w:ins>
      <w:ins w:id="13" w:author="MCO" w:date="2018-04-30T10:17:00Z">
        <w:r w:rsidR="004E4D6B">
          <w:rPr>
            <w:rFonts w:ascii="Times New Roman" w:hAnsi="Times New Roman" w:cs="Times New Roman"/>
            <w:noProof/>
            <w:sz w:val="24"/>
            <w:szCs w:val="24"/>
          </w:rPr>
          <w:t xml:space="preserve"> </w:t>
        </w:r>
      </w:ins>
      <w:r w:rsidR="00520C9B">
        <w:rPr>
          <w:rFonts w:ascii="Times New Roman" w:hAnsi="Times New Roman" w:cs="Times New Roman"/>
          <w:noProof/>
          <w:sz w:val="24"/>
          <w:szCs w:val="24"/>
        </w:rPr>
        <w:t>T</w:t>
      </w:r>
      <w:r w:rsidR="001F6092" w:rsidRPr="00520C9B">
        <w:rPr>
          <w:rFonts w:ascii="Times New Roman" w:hAnsi="Times New Roman" w:cs="Times New Roman"/>
          <w:noProof/>
          <w:sz w:val="24"/>
          <w:szCs w:val="24"/>
        </w:rPr>
        <w:t>herefore</w:t>
      </w:r>
      <w:r w:rsidR="00917807">
        <w:rPr>
          <w:rFonts w:ascii="Times New Roman" w:hAnsi="Times New Roman" w:cs="Times New Roman"/>
          <w:sz w:val="24"/>
          <w:szCs w:val="24"/>
        </w:rPr>
        <w:t xml:space="preserve">, the </w:t>
      </w:r>
      <w:r w:rsidR="00575962" w:rsidRPr="00BE2C21">
        <w:rPr>
          <w:rFonts w:ascii="Times New Roman" w:hAnsi="Times New Roman" w:cs="Times New Roman"/>
          <w:sz w:val="24"/>
          <w:szCs w:val="24"/>
        </w:rPr>
        <w:t>AIC</w:t>
      </w:r>
      <w:r w:rsidR="00031195" w:rsidRPr="00BE2C21">
        <w:rPr>
          <w:rFonts w:ascii="Times New Roman" w:hAnsi="Times New Roman" w:cs="Times New Roman"/>
          <w:sz w:val="24"/>
          <w:szCs w:val="24"/>
        </w:rPr>
        <w:t xml:space="preserve"> and </w:t>
      </w:r>
      <w:r w:rsidR="0054775B" w:rsidRPr="00BE2C21">
        <w:rPr>
          <w:rFonts w:ascii="Times New Roman" w:hAnsi="Times New Roman" w:cs="Times New Roman"/>
          <w:sz w:val="24"/>
          <w:szCs w:val="24"/>
        </w:rPr>
        <w:t>BIC</w:t>
      </w:r>
      <w:r w:rsidR="00031195" w:rsidRPr="00BE2C21">
        <w:rPr>
          <w:rFonts w:ascii="Times New Roman" w:hAnsi="Times New Roman" w:cs="Times New Roman"/>
          <w:sz w:val="24"/>
          <w:szCs w:val="24"/>
        </w:rPr>
        <w:t xml:space="preserve"> </w:t>
      </w:r>
      <w:r w:rsidR="00031195" w:rsidRPr="0021047E">
        <w:rPr>
          <w:rFonts w:ascii="Times New Roman" w:hAnsi="Times New Roman" w:cs="Times New Roman"/>
          <w:noProof/>
          <w:sz w:val="24"/>
          <w:szCs w:val="24"/>
        </w:rPr>
        <w:t>are indicated</w:t>
      </w:r>
      <w:r w:rsidR="00031195" w:rsidRPr="00BE2C21">
        <w:rPr>
          <w:rFonts w:ascii="Times New Roman" w:hAnsi="Times New Roman" w:cs="Times New Roman"/>
          <w:sz w:val="24"/>
          <w:szCs w:val="24"/>
        </w:rPr>
        <w:t xml:space="preserve"> for </w:t>
      </w:r>
      <w:del w:id="14" w:author="MCO" w:date="2018-04-30T10:44:00Z">
        <w:r w:rsidR="00781009" w:rsidDel="00DF1337">
          <w:rPr>
            <w:rFonts w:ascii="Times New Roman" w:hAnsi="Times New Roman" w:cs="Times New Roman"/>
            <w:sz w:val="24"/>
            <w:szCs w:val="24"/>
          </w:rPr>
          <w:delText xml:space="preserve">top </w:delText>
        </w:r>
      </w:del>
      <w:r w:rsidR="00031195" w:rsidRPr="00BE2C21">
        <w:rPr>
          <w:rFonts w:ascii="Times New Roman" w:hAnsi="Times New Roman" w:cs="Times New Roman"/>
          <w:sz w:val="24"/>
          <w:szCs w:val="24"/>
        </w:rPr>
        <w:t>model selection</w:t>
      </w:r>
      <w:ins w:id="15" w:author="MCO" w:date="2018-04-30T10:44:00Z">
        <w:r w:rsidR="00DF1337">
          <w:rPr>
            <w:rFonts w:ascii="Times New Roman" w:hAnsi="Times New Roman" w:cs="Times New Roman"/>
            <w:sz w:val="24"/>
            <w:szCs w:val="24"/>
          </w:rPr>
          <w:t xml:space="preserve"> in non-nested models </w:t>
        </w:r>
      </w:ins>
      <w:del w:id="16" w:author="MCO" w:date="2018-04-30T10:44:00Z">
        <w:r w:rsidR="00031195" w:rsidRPr="00BE2C21" w:rsidDel="00DF1337">
          <w:rPr>
            <w:rFonts w:ascii="Times New Roman" w:hAnsi="Times New Roman" w:cs="Times New Roman"/>
            <w:sz w:val="24"/>
            <w:szCs w:val="24"/>
          </w:rPr>
          <w:delText xml:space="preserve">. </w:delText>
        </w:r>
        <w:r w:rsidR="00B021AC" w:rsidRPr="00BE2C21" w:rsidDel="00DF1337">
          <w:rPr>
            <w:rFonts w:ascii="Times New Roman" w:hAnsi="Times New Roman" w:cs="Times New Roman"/>
            <w:sz w:val="24"/>
            <w:szCs w:val="24"/>
          </w:rPr>
          <w:delText>However</w:delText>
        </w:r>
        <w:r w:rsidR="00917807" w:rsidDel="00DF1337">
          <w:rPr>
            <w:rFonts w:ascii="Times New Roman" w:hAnsi="Times New Roman" w:cs="Times New Roman"/>
            <w:sz w:val="24"/>
            <w:szCs w:val="24"/>
          </w:rPr>
          <w:delText>,</w:delText>
        </w:r>
      </w:del>
      <w:ins w:id="17" w:author="MCO" w:date="2018-04-30T10:44:00Z">
        <w:r w:rsidR="00DF1337">
          <w:rPr>
            <w:rFonts w:ascii="Times New Roman" w:hAnsi="Times New Roman" w:cs="Times New Roman"/>
            <w:sz w:val="24"/>
            <w:szCs w:val="24"/>
          </w:rPr>
          <w:t>and</w:t>
        </w:r>
      </w:ins>
      <w:r w:rsidR="0021047E">
        <w:rPr>
          <w:rFonts w:ascii="Times New Roman" w:hAnsi="Times New Roman" w:cs="Times New Roman"/>
          <w:sz w:val="24"/>
          <w:szCs w:val="24"/>
        </w:rPr>
        <w:t xml:space="preserve"> </w:t>
      </w:r>
      <w:r w:rsidR="00917807" w:rsidRPr="00BE2C21">
        <w:rPr>
          <w:rFonts w:ascii="Times New Roman" w:hAnsi="Times New Roman" w:cs="Times New Roman"/>
          <w:sz w:val="24"/>
          <w:szCs w:val="24"/>
        </w:rPr>
        <w:t>F-test</w:t>
      </w:r>
      <w:r w:rsidR="00EB1909">
        <w:rPr>
          <w:rFonts w:ascii="Times New Roman" w:hAnsi="Times New Roman" w:cs="Times New Roman"/>
          <w:sz w:val="24"/>
          <w:szCs w:val="24"/>
        </w:rPr>
        <w:t xml:space="preserve">, AIC, BIC, and likelihood ratio </w:t>
      </w:r>
      <w:r w:rsidR="00917807">
        <w:rPr>
          <w:rFonts w:ascii="Times New Roman" w:hAnsi="Times New Roman" w:cs="Times New Roman"/>
          <w:sz w:val="24"/>
          <w:szCs w:val="24"/>
        </w:rPr>
        <w:t>are</w:t>
      </w:r>
      <w:r w:rsidR="00917807" w:rsidRPr="00BE2C21">
        <w:rPr>
          <w:rFonts w:ascii="Times New Roman" w:hAnsi="Times New Roman" w:cs="Times New Roman"/>
          <w:sz w:val="24"/>
          <w:szCs w:val="24"/>
        </w:rPr>
        <w:t xml:space="preserve"> </w:t>
      </w:r>
      <w:r w:rsidR="00EB1909" w:rsidRPr="00BE2C21">
        <w:rPr>
          <w:rFonts w:ascii="Times New Roman" w:hAnsi="Times New Roman" w:cs="Times New Roman"/>
          <w:sz w:val="24"/>
          <w:szCs w:val="24"/>
        </w:rPr>
        <w:t>appropriate</w:t>
      </w:r>
      <w:r w:rsidR="00917807">
        <w:rPr>
          <w:rFonts w:ascii="Times New Roman" w:hAnsi="Times New Roman" w:cs="Times New Roman"/>
          <w:sz w:val="24"/>
          <w:szCs w:val="24"/>
        </w:rPr>
        <w:t xml:space="preserve"> for nested models. </w:t>
      </w:r>
      <w:del w:id="18" w:author="MCO" w:date="2018-04-30T10:44:00Z">
        <w:r w:rsidR="00917807" w:rsidDel="00DF1337">
          <w:rPr>
            <w:rFonts w:ascii="Times New Roman" w:hAnsi="Times New Roman" w:cs="Times New Roman"/>
            <w:sz w:val="24"/>
            <w:szCs w:val="24"/>
          </w:rPr>
          <w:delText>N</w:delText>
        </w:r>
        <w:r w:rsidR="00031195" w:rsidRPr="0021047E" w:rsidDel="00DF1337">
          <w:rPr>
            <w:rFonts w:ascii="Times New Roman" w:hAnsi="Times New Roman" w:cs="Times New Roman"/>
            <w:noProof/>
            <w:sz w:val="24"/>
            <w:szCs w:val="24"/>
          </w:rPr>
          <w:delText>ested</w:delText>
        </w:r>
        <w:r w:rsidR="00031195" w:rsidRPr="00BE2C21" w:rsidDel="00DF1337">
          <w:rPr>
            <w:rFonts w:ascii="Times New Roman" w:hAnsi="Times New Roman" w:cs="Times New Roman"/>
            <w:sz w:val="24"/>
            <w:szCs w:val="24"/>
          </w:rPr>
          <w:delText xml:space="preserve"> </w:delText>
        </w:r>
        <w:r w:rsidR="00917807" w:rsidDel="00DF1337">
          <w:rPr>
            <w:rFonts w:ascii="Times New Roman" w:hAnsi="Times New Roman" w:cs="Times New Roman"/>
            <w:sz w:val="24"/>
            <w:szCs w:val="24"/>
          </w:rPr>
          <w:delText xml:space="preserve">are </w:delText>
        </w:r>
        <w:r w:rsidR="00031195" w:rsidRPr="00BE2C21" w:rsidDel="00DF1337">
          <w:rPr>
            <w:rFonts w:ascii="Times New Roman" w:hAnsi="Times New Roman" w:cs="Times New Roman"/>
            <w:sz w:val="24"/>
            <w:szCs w:val="24"/>
          </w:rPr>
          <w:delText>models</w:delText>
        </w:r>
        <w:r w:rsidR="00781009" w:rsidDel="00DF1337">
          <w:rPr>
            <w:rFonts w:ascii="Times New Roman" w:hAnsi="Times New Roman" w:cs="Times New Roman"/>
            <w:sz w:val="24"/>
            <w:szCs w:val="24"/>
          </w:rPr>
          <w:delText xml:space="preserve"> that</w:delText>
        </w:r>
        <w:r w:rsidR="00031195" w:rsidRPr="00BE2C21" w:rsidDel="00DF1337">
          <w:rPr>
            <w:rFonts w:ascii="Times New Roman" w:hAnsi="Times New Roman" w:cs="Times New Roman"/>
            <w:sz w:val="24"/>
            <w:szCs w:val="24"/>
          </w:rPr>
          <w:delText xml:space="preserve"> </w:delText>
        </w:r>
        <w:r w:rsidR="00E47DC3" w:rsidDel="00DF1337">
          <w:rPr>
            <w:rFonts w:ascii="Times New Roman" w:hAnsi="Times New Roman" w:cs="Times New Roman"/>
            <w:sz w:val="24"/>
            <w:szCs w:val="24"/>
          </w:rPr>
          <w:delText>are</w:delText>
        </w:r>
        <w:r w:rsidR="00E47DC3" w:rsidRPr="00BE2C21" w:rsidDel="00DF1337">
          <w:rPr>
            <w:rFonts w:ascii="Times New Roman" w:hAnsi="Times New Roman" w:cs="Times New Roman"/>
            <w:sz w:val="24"/>
            <w:szCs w:val="24"/>
          </w:rPr>
          <w:delText xml:space="preserve"> </w:delText>
        </w:r>
        <w:r w:rsidR="002F1B95" w:rsidDel="00DF1337">
          <w:rPr>
            <w:rFonts w:ascii="Times New Roman" w:hAnsi="Times New Roman" w:cs="Times New Roman"/>
            <w:sz w:val="24"/>
            <w:szCs w:val="24"/>
          </w:rPr>
          <w:delText>a particular</w:delText>
        </w:r>
        <w:r w:rsidR="00031195" w:rsidRPr="00BE2C21" w:rsidDel="00DF1337">
          <w:rPr>
            <w:rFonts w:ascii="Times New Roman" w:hAnsi="Times New Roman" w:cs="Times New Roman"/>
            <w:sz w:val="24"/>
            <w:szCs w:val="24"/>
          </w:rPr>
          <w:delText xml:space="preserve"> case of </w:delText>
        </w:r>
        <w:r w:rsidR="00E47DC3" w:rsidDel="00DF1337">
          <w:rPr>
            <w:rFonts w:ascii="Times New Roman" w:hAnsi="Times New Roman" w:cs="Times New Roman"/>
            <w:sz w:val="24"/>
            <w:szCs w:val="24"/>
          </w:rPr>
          <w:delText xml:space="preserve">each other and have identical terms whereas one must have one or more </w:delText>
        </w:r>
        <w:r w:rsidR="002B0A10" w:rsidDel="00DF1337">
          <w:rPr>
            <w:rFonts w:ascii="Times New Roman" w:hAnsi="Times New Roman" w:cs="Times New Roman"/>
            <w:sz w:val="24"/>
            <w:szCs w:val="24"/>
          </w:rPr>
          <w:delText>additional</w:delText>
        </w:r>
        <w:r w:rsidR="00E47DC3" w:rsidDel="00DF1337">
          <w:rPr>
            <w:rFonts w:ascii="Times New Roman" w:hAnsi="Times New Roman" w:cs="Times New Roman"/>
            <w:sz w:val="24"/>
            <w:szCs w:val="24"/>
          </w:rPr>
          <w:delText xml:space="preserve"> </w:delText>
        </w:r>
        <w:r w:rsidR="00781009" w:rsidDel="00DF1337">
          <w:rPr>
            <w:rFonts w:ascii="Times New Roman" w:hAnsi="Times New Roman" w:cs="Times New Roman"/>
            <w:sz w:val="24"/>
            <w:szCs w:val="24"/>
          </w:rPr>
          <w:delText>terms</w:delText>
        </w:r>
        <w:r w:rsidR="00575962" w:rsidRPr="00BE2C21" w:rsidDel="00DF1337">
          <w:rPr>
            <w:rFonts w:ascii="Times New Roman" w:hAnsi="Times New Roman" w:cs="Times New Roman"/>
            <w:sz w:val="24"/>
            <w:szCs w:val="24"/>
          </w:rPr>
          <w:delText xml:space="preserve">. </w:delText>
        </w:r>
      </w:del>
    </w:p>
    <w:p w14:paraId="34CD3518" w14:textId="2C64F78A" w:rsidR="007A14CF" w:rsidRDefault="00575962" w:rsidP="00B84910">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lastRenderedPageBreak/>
        <w:t>Fr</w:t>
      </w:r>
      <w:r w:rsidR="00027C12" w:rsidRPr="00BE2C21">
        <w:rPr>
          <w:rFonts w:ascii="Times New Roman" w:hAnsi="Times New Roman" w:cs="Times New Roman"/>
          <w:sz w:val="24"/>
          <w:szCs w:val="24"/>
        </w:rPr>
        <w:t>om</w:t>
      </w:r>
      <w:r w:rsidRPr="00BE2C21">
        <w:rPr>
          <w:rFonts w:ascii="Times New Roman" w:hAnsi="Times New Roman" w:cs="Times New Roman"/>
          <w:sz w:val="24"/>
          <w:szCs w:val="24"/>
        </w:rPr>
        <w:t xml:space="preserve"> </w:t>
      </w:r>
      <w:r w:rsidR="00781009">
        <w:rPr>
          <w:rFonts w:ascii="Times New Roman" w:hAnsi="Times New Roman" w:cs="Times New Roman"/>
          <w:sz w:val="24"/>
          <w:szCs w:val="24"/>
        </w:rPr>
        <w:t>a</w:t>
      </w:r>
      <w:r w:rsidR="00781009" w:rsidRPr="00BE2C21">
        <w:rPr>
          <w:rFonts w:ascii="Times New Roman" w:hAnsi="Times New Roman" w:cs="Times New Roman"/>
          <w:sz w:val="24"/>
          <w:szCs w:val="24"/>
        </w:rPr>
        <w:t xml:space="preserve"> </w:t>
      </w:r>
      <w:r w:rsidRPr="00BE2C21">
        <w:rPr>
          <w:rFonts w:ascii="Times New Roman" w:hAnsi="Times New Roman" w:cs="Times New Roman"/>
          <w:sz w:val="24"/>
          <w:szCs w:val="24"/>
        </w:rPr>
        <w:t>practical standpoint, the</w:t>
      </w:r>
      <w:r w:rsidR="00781009">
        <w:rPr>
          <w:rFonts w:ascii="Times New Roman" w:hAnsi="Times New Roman" w:cs="Times New Roman"/>
          <w:sz w:val="24"/>
          <w:szCs w:val="24"/>
        </w:rPr>
        <w:t xml:space="preserve"> top</w:t>
      </w:r>
      <w:r w:rsidRPr="00BE2C21">
        <w:rPr>
          <w:rFonts w:ascii="Times New Roman" w:hAnsi="Times New Roman" w:cs="Times New Roman"/>
          <w:sz w:val="24"/>
          <w:szCs w:val="24"/>
        </w:rPr>
        <w:t xml:space="preserve"> model should </w:t>
      </w:r>
      <w:r w:rsidRPr="0021047E">
        <w:rPr>
          <w:rFonts w:ascii="Times New Roman" w:hAnsi="Times New Roman" w:cs="Times New Roman"/>
          <w:noProof/>
          <w:sz w:val="24"/>
          <w:szCs w:val="24"/>
        </w:rPr>
        <w:t>be selected</w:t>
      </w:r>
      <w:r w:rsidRPr="00BE2C21">
        <w:rPr>
          <w:rFonts w:ascii="Times New Roman" w:hAnsi="Times New Roman" w:cs="Times New Roman"/>
          <w:sz w:val="24"/>
          <w:szCs w:val="24"/>
        </w:rPr>
        <w:t xml:space="preserve"> </w:t>
      </w:r>
      <w:r w:rsidR="00781009">
        <w:rPr>
          <w:rFonts w:ascii="Times New Roman" w:hAnsi="Times New Roman" w:cs="Times New Roman"/>
          <w:sz w:val="24"/>
          <w:szCs w:val="24"/>
        </w:rPr>
        <w:t>upon</w:t>
      </w:r>
      <w:r w:rsidRPr="00BE2C21">
        <w:rPr>
          <w:rFonts w:ascii="Times New Roman" w:hAnsi="Times New Roman" w:cs="Times New Roman"/>
          <w:sz w:val="24"/>
          <w:szCs w:val="24"/>
        </w:rPr>
        <w:t xml:space="preserve"> a balance </w:t>
      </w:r>
      <w:r w:rsidR="000350B7">
        <w:rPr>
          <w:rFonts w:ascii="Times New Roman" w:hAnsi="Times New Roman" w:cs="Times New Roman"/>
          <w:sz w:val="24"/>
          <w:szCs w:val="24"/>
        </w:rPr>
        <w:t>between</w:t>
      </w:r>
      <w:r w:rsidR="000350B7"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statistics and </w:t>
      </w:r>
      <w:r w:rsidR="000350B7">
        <w:rPr>
          <w:rFonts w:ascii="Times New Roman" w:hAnsi="Times New Roman" w:cs="Times New Roman"/>
          <w:sz w:val="24"/>
          <w:szCs w:val="24"/>
        </w:rPr>
        <w:t xml:space="preserve">biological relevance, which </w:t>
      </w:r>
      <w:r w:rsidRPr="00BE2C21">
        <w:rPr>
          <w:rFonts w:ascii="Times New Roman" w:hAnsi="Times New Roman" w:cs="Times New Roman"/>
          <w:sz w:val="24"/>
          <w:szCs w:val="24"/>
        </w:rPr>
        <w:t>will</w:t>
      </w:r>
      <w:r w:rsidR="000350B7">
        <w:rPr>
          <w:rFonts w:ascii="Times New Roman" w:hAnsi="Times New Roman" w:cs="Times New Roman"/>
          <w:sz w:val="24"/>
          <w:szCs w:val="24"/>
        </w:rPr>
        <w:t xml:space="preserve"> </w:t>
      </w:r>
      <w:r w:rsidR="00781009">
        <w:rPr>
          <w:rFonts w:ascii="Times New Roman" w:hAnsi="Times New Roman" w:cs="Times New Roman"/>
          <w:sz w:val="24"/>
          <w:szCs w:val="24"/>
        </w:rPr>
        <w:t xml:space="preserve">help </w:t>
      </w:r>
      <w:r w:rsidR="000350B7">
        <w:rPr>
          <w:rFonts w:ascii="Times New Roman" w:hAnsi="Times New Roman" w:cs="Times New Roman"/>
          <w:sz w:val="24"/>
          <w:szCs w:val="24"/>
        </w:rPr>
        <w:t>scientists</w:t>
      </w:r>
      <w:r w:rsidRPr="00BE2C21">
        <w:rPr>
          <w:rFonts w:ascii="Times New Roman" w:hAnsi="Times New Roman" w:cs="Times New Roman"/>
          <w:sz w:val="24"/>
          <w:szCs w:val="24"/>
        </w:rPr>
        <w:t xml:space="preserve"> answer the</w:t>
      </w:r>
      <w:r w:rsidR="000350B7">
        <w:rPr>
          <w:rFonts w:ascii="Times New Roman" w:hAnsi="Times New Roman" w:cs="Times New Roman"/>
          <w:sz w:val="24"/>
          <w:szCs w:val="24"/>
        </w:rPr>
        <w:t>ir</w:t>
      </w:r>
      <w:r w:rsidRPr="00BE2C21">
        <w:rPr>
          <w:rFonts w:ascii="Times New Roman" w:hAnsi="Times New Roman" w:cs="Times New Roman"/>
          <w:sz w:val="24"/>
          <w:szCs w:val="24"/>
        </w:rPr>
        <w:t xml:space="preserve"> research question</w:t>
      </w:r>
      <w:r w:rsidR="000350B7">
        <w:rPr>
          <w:rFonts w:ascii="Times New Roman" w:hAnsi="Times New Roman" w:cs="Times New Roman"/>
          <w:sz w:val="24"/>
          <w:szCs w:val="24"/>
        </w:rPr>
        <w:t>s</w:t>
      </w:r>
      <w:r w:rsidRPr="00BE2C21">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D05E6A">
        <w:rPr>
          <w:rFonts w:ascii="Times New Roman" w:hAnsi="Times New Roman" w:cs="Times New Roman"/>
          <w:sz w:val="24"/>
          <w:szCs w:val="24"/>
        </w:rPr>
        <w:instrText>ADDIN CSL_CITATION { "citationItems" : [ { "id" : "ITEM-1", "itemData" : { "DOI" : "10.2134/agronj2012.0506", "ISSN" : "0002-1962", "author" : [ { "dropping-particle" : "V.", "family" : "Archontoulis", "given" : "Sotirios", "non-dropping-particle" : "", "parse-names" : false, "suffix" : "" }, { "dropping-particle" : "", "family" : "Miguez", "given" : "Fernando E.", "non-dropping-particle" : "", "parse-names" : false, "suffix" : "" } ], "container-title" : "Agronomy Journal", "id" : "ITEM-1", "issue" : "2", "issued" : { "date-parts" : [ [ "2015", "3", "18" ] ] }, "page" : "786-798", "publisher" : "The American Society of Agronomy, Inc.", "title" : "Nonlinear Regression Models and Applications in Agricultural Research", "type" : "article-journal", "volume" : "107" }, "uris" : [ "http://www.mendeley.com/documents/?uuid=1a0c1cde-1a80-37e4-941e-6a6a5cafbb66" ] } ], "mendeley" : { "formattedCitation" : "(Archontoulis and Miguez 2015)", "manualFormatting" : "(Onofri et al., 2010; Archontoulis &amp; Miguez, 2015)", "plainTextFormattedCitation" : "(Archontoulis and Miguez 2015)", "previouslyFormattedCitation" : "(Archontoulis and Miguez 2015)"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noProof/>
          <w:sz w:val="24"/>
          <w:szCs w:val="24"/>
        </w:rPr>
        <w:t>(</w:t>
      </w:r>
      <w:r w:rsidR="00D05E6A">
        <w:rPr>
          <w:rFonts w:ascii="Times New Roman" w:hAnsi="Times New Roman" w:cs="Times New Roman"/>
          <w:noProof/>
          <w:sz w:val="24"/>
          <w:szCs w:val="24"/>
        </w:rPr>
        <w:t xml:space="preserve">Onofri et al., 2010; </w:t>
      </w:r>
      <w:r w:rsidR="00BF3947" w:rsidRPr="00BF3947">
        <w:rPr>
          <w:rFonts w:ascii="Times New Roman" w:hAnsi="Times New Roman" w:cs="Times New Roman"/>
          <w:noProof/>
          <w:sz w:val="24"/>
          <w:szCs w:val="24"/>
        </w:rPr>
        <w:t xml:space="preserve">Archontoulis </w:t>
      </w:r>
      <w:r w:rsidR="008947C9">
        <w:rPr>
          <w:rFonts w:ascii="Times New Roman" w:hAnsi="Times New Roman" w:cs="Times New Roman"/>
          <w:noProof/>
          <w:sz w:val="24"/>
          <w:szCs w:val="24"/>
        </w:rPr>
        <w:t>&amp;</w:t>
      </w:r>
      <w:r w:rsidR="00BF3947" w:rsidRPr="00BF3947">
        <w:rPr>
          <w:rFonts w:ascii="Times New Roman" w:hAnsi="Times New Roman" w:cs="Times New Roman"/>
          <w:noProof/>
          <w:sz w:val="24"/>
          <w:szCs w:val="24"/>
        </w:rPr>
        <w:t xml:space="preserve"> Miguez</w:t>
      </w:r>
      <w:r w:rsidR="00D05E6A">
        <w:rPr>
          <w:rFonts w:ascii="Times New Roman" w:hAnsi="Times New Roman" w:cs="Times New Roman"/>
          <w:noProof/>
          <w:sz w:val="24"/>
          <w:szCs w:val="24"/>
        </w:rPr>
        <w:t>,</w:t>
      </w:r>
      <w:r w:rsidR="00BF3947" w:rsidRPr="00BF3947">
        <w:rPr>
          <w:rFonts w:ascii="Times New Roman" w:hAnsi="Times New Roman" w:cs="Times New Roman"/>
          <w:noProof/>
          <w:sz w:val="24"/>
          <w:szCs w:val="24"/>
        </w:rPr>
        <w:t xml:space="preserve"> 2015)</w:t>
      </w:r>
      <w:r w:rsidR="00BF3947">
        <w:rPr>
          <w:rStyle w:val="FootnoteReference"/>
          <w:rFonts w:ascii="Times New Roman" w:hAnsi="Times New Roman" w:cs="Times New Roman"/>
          <w:sz w:val="24"/>
          <w:szCs w:val="24"/>
        </w:rPr>
        <w:fldChar w:fldCharType="end"/>
      </w:r>
      <w:r w:rsidRPr="00BE2C21">
        <w:rPr>
          <w:rFonts w:ascii="Times New Roman" w:hAnsi="Times New Roman" w:cs="Times New Roman"/>
          <w:sz w:val="24"/>
          <w:szCs w:val="24"/>
        </w:rPr>
        <w:t xml:space="preserve">. </w:t>
      </w:r>
      <w:r w:rsidR="009329E0">
        <w:rPr>
          <w:rFonts w:ascii="Times New Roman" w:hAnsi="Times New Roman" w:cs="Times New Roman"/>
          <w:sz w:val="24"/>
          <w:szCs w:val="24"/>
        </w:rPr>
        <w:t xml:space="preserve">In </w:t>
      </w:r>
      <w:r w:rsidR="005C6B26">
        <w:rPr>
          <w:rFonts w:ascii="Times New Roman" w:hAnsi="Times New Roman" w:cs="Times New Roman"/>
          <w:sz w:val="24"/>
          <w:szCs w:val="24"/>
        </w:rPr>
        <w:t>additive design</w:t>
      </w:r>
      <w:r w:rsidR="009329E0">
        <w:rPr>
          <w:rFonts w:ascii="Times New Roman" w:hAnsi="Times New Roman" w:cs="Times New Roman"/>
          <w:sz w:val="24"/>
          <w:szCs w:val="24"/>
        </w:rPr>
        <w:t xml:space="preserve"> studies</w:t>
      </w:r>
      <w:r w:rsidRPr="00BE2C21">
        <w:rPr>
          <w:rFonts w:ascii="Times New Roman" w:hAnsi="Times New Roman" w:cs="Times New Roman"/>
          <w:sz w:val="24"/>
          <w:szCs w:val="24"/>
        </w:rPr>
        <w:t>, the model that provides</w:t>
      </w:r>
      <w:r w:rsidR="0021047E">
        <w:rPr>
          <w:rFonts w:ascii="Times New Roman" w:hAnsi="Times New Roman" w:cs="Times New Roman"/>
          <w:sz w:val="24"/>
          <w:szCs w:val="24"/>
        </w:rPr>
        <w:t xml:space="preserve"> a</w:t>
      </w:r>
      <w:r w:rsidR="00027C12" w:rsidRPr="00BE2C21">
        <w:rPr>
          <w:rFonts w:ascii="Times New Roman" w:hAnsi="Times New Roman" w:cs="Times New Roman"/>
          <w:sz w:val="24"/>
          <w:szCs w:val="24"/>
        </w:rPr>
        <w:t xml:space="preserve"> </w:t>
      </w:r>
      <w:r w:rsidR="00027C12" w:rsidRPr="0021047E">
        <w:rPr>
          <w:rFonts w:ascii="Times New Roman" w:hAnsi="Times New Roman" w:cs="Times New Roman"/>
          <w:noProof/>
          <w:sz w:val="24"/>
          <w:szCs w:val="24"/>
        </w:rPr>
        <w:t>good</w:t>
      </w:r>
      <w:r w:rsidR="00027C12" w:rsidRPr="00BE2C21">
        <w:rPr>
          <w:rFonts w:ascii="Times New Roman" w:hAnsi="Times New Roman" w:cs="Times New Roman"/>
          <w:sz w:val="24"/>
          <w:szCs w:val="24"/>
        </w:rPr>
        <w:t xml:space="preserve"> fit and</w:t>
      </w:r>
      <w:r w:rsidR="00851629">
        <w:rPr>
          <w:rFonts w:ascii="Times New Roman" w:hAnsi="Times New Roman" w:cs="Times New Roman"/>
          <w:sz w:val="24"/>
          <w:szCs w:val="24"/>
        </w:rPr>
        <w:t xml:space="preserve"> </w:t>
      </w:r>
      <w:r w:rsidR="002B0A10">
        <w:rPr>
          <w:rFonts w:ascii="Times New Roman" w:hAnsi="Times New Roman" w:cs="Times New Roman"/>
          <w:sz w:val="24"/>
          <w:szCs w:val="24"/>
        </w:rPr>
        <w:t>essential</w:t>
      </w:r>
      <w:r w:rsidRPr="00BE2C21">
        <w:rPr>
          <w:rFonts w:ascii="Times New Roman" w:hAnsi="Times New Roman" w:cs="Times New Roman"/>
          <w:sz w:val="24"/>
          <w:szCs w:val="24"/>
        </w:rPr>
        <w:t xml:space="preserve"> biological parameters </w:t>
      </w:r>
      <w:r w:rsidR="00D6254E" w:rsidRPr="00520C9B">
        <w:rPr>
          <w:rFonts w:ascii="Times New Roman" w:hAnsi="Times New Roman" w:cs="Times New Roman"/>
          <w:noProof/>
          <w:sz w:val="24"/>
          <w:szCs w:val="24"/>
        </w:rPr>
        <w:t>is</w:t>
      </w:r>
      <w:r w:rsidR="00BB1B04">
        <w:rPr>
          <w:rFonts w:ascii="Times New Roman" w:hAnsi="Times New Roman" w:cs="Times New Roman"/>
          <w:sz w:val="24"/>
          <w:szCs w:val="24"/>
        </w:rPr>
        <w:t xml:space="preserve"> </w:t>
      </w:r>
      <w:r w:rsidR="000350B7">
        <w:rPr>
          <w:rFonts w:ascii="Times New Roman" w:hAnsi="Times New Roman" w:cs="Times New Roman"/>
          <w:sz w:val="24"/>
          <w:szCs w:val="24"/>
        </w:rPr>
        <w:t xml:space="preserve">considered a </w:t>
      </w:r>
      <w:r w:rsidR="0045294B">
        <w:rPr>
          <w:rFonts w:ascii="Times New Roman" w:hAnsi="Times New Roman" w:cs="Times New Roman"/>
          <w:sz w:val="24"/>
          <w:szCs w:val="24"/>
        </w:rPr>
        <w:t>strong candidate model</w:t>
      </w:r>
      <w:r w:rsidR="001F6092">
        <w:rPr>
          <w:rFonts w:ascii="Times New Roman" w:hAnsi="Times New Roman" w:cs="Times New Roman"/>
          <w:sz w:val="24"/>
          <w:szCs w:val="24"/>
        </w:rPr>
        <w:t xml:space="preserve"> to describe the dataset</w:t>
      </w:r>
      <w:r w:rsidR="002656A1">
        <w:rPr>
          <w:rFonts w:ascii="Times New Roman" w:hAnsi="Times New Roman" w:cs="Times New Roman"/>
          <w:sz w:val="24"/>
          <w:szCs w:val="24"/>
        </w:rPr>
        <w:t>.</w:t>
      </w:r>
      <w:r w:rsidR="00766E1D">
        <w:rPr>
          <w:rFonts w:ascii="Times New Roman" w:hAnsi="Times New Roman" w:cs="Times New Roman"/>
          <w:sz w:val="24"/>
          <w:szCs w:val="24"/>
        </w:rPr>
        <w:t xml:space="preserve"> </w:t>
      </w:r>
      <w:r w:rsidR="009163F3">
        <w:rPr>
          <w:rFonts w:ascii="Times New Roman" w:hAnsi="Times New Roman" w:cs="Times New Roman"/>
          <w:sz w:val="24"/>
          <w:szCs w:val="24"/>
        </w:rPr>
        <w:t xml:space="preserve">The advances in statistical software </w:t>
      </w:r>
      <w:r w:rsidR="001F6092">
        <w:rPr>
          <w:rFonts w:ascii="Times New Roman" w:hAnsi="Times New Roman" w:cs="Times New Roman"/>
          <w:sz w:val="24"/>
          <w:szCs w:val="24"/>
        </w:rPr>
        <w:t xml:space="preserve">have </w:t>
      </w:r>
      <w:r w:rsidR="00781009">
        <w:rPr>
          <w:rFonts w:ascii="Times New Roman" w:hAnsi="Times New Roman" w:cs="Times New Roman"/>
          <w:sz w:val="24"/>
          <w:szCs w:val="24"/>
        </w:rPr>
        <w:t>facilitate</w:t>
      </w:r>
      <w:r w:rsidR="001F6092">
        <w:rPr>
          <w:rFonts w:ascii="Times New Roman" w:hAnsi="Times New Roman" w:cs="Times New Roman"/>
          <w:sz w:val="24"/>
          <w:szCs w:val="24"/>
        </w:rPr>
        <w:t>d</w:t>
      </w:r>
      <w:r w:rsidR="00781009">
        <w:rPr>
          <w:rFonts w:ascii="Times New Roman" w:hAnsi="Times New Roman" w:cs="Times New Roman"/>
          <w:sz w:val="24"/>
          <w:szCs w:val="24"/>
        </w:rPr>
        <w:t xml:space="preserve"> </w:t>
      </w:r>
      <w:r w:rsidR="009163F3">
        <w:rPr>
          <w:rFonts w:ascii="Times New Roman" w:hAnsi="Times New Roman" w:cs="Times New Roman"/>
          <w:sz w:val="24"/>
          <w:szCs w:val="24"/>
        </w:rPr>
        <w:t xml:space="preserve">the use of standardized </w:t>
      </w:r>
      <w:r w:rsidR="00AB4E9E">
        <w:rPr>
          <w:rFonts w:ascii="Times New Roman" w:hAnsi="Times New Roman" w:cs="Times New Roman"/>
          <w:sz w:val="24"/>
          <w:szCs w:val="24"/>
        </w:rPr>
        <w:t>nonlinear regression analysis</w:t>
      </w:r>
      <w:r w:rsidR="009163F3">
        <w:rPr>
          <w:rFonts w:ascii="Times New Roman" w:hAnsi="Times New Roman" w:cs="Times New Roman"/>
          <w:sz w:val="24"/>
          <w:szCs w:val="24"/>
        </w:rPr>
        <w:t xml:space="preserve"> </w:t>
      </w:r>
      <w:r w:rsidR="00AB4E9E">
        <w:rPr>
          <w:rFonts w:ascii="Times New Roman" w:hAnsi="Times New Roman" w:cs="Times New Roman"/>
          <w:sz w:val="24"/>
          <w:szCs w:val="24"/>
        </w:rPr>
        <w:t xml:space="preserve">that </w:t>
      </w:r>
      <w:r w:rsidR="001F6092">
        <w:rPr>
          <w:rFonts w:ascii="Times New Roman" w:hAnsi="Times New Roman" w:cs="Times New Roman"/>
          <w:sz w:val="24"/>
          <w:szCs w:val="24"/>
        </w:rPr>
        <w:t xml:space="preserve">can be </w:t>
      </w:r>
      <w:r w:rsidR="00781009" w:rsidRPr="00901A75">
        <w:rPr>
          <w:rFonts w:ascii="Times New Roman" w:hAnsi="Times New Roman" w:cs="Times New Roman"/>
          <w:noProof/>
          <w:sz w:val="24"/>
          <w:szCs w:val="24"/>
        </w:rPr>
        <w:t>perform</w:t>
      </w:r>
      <w:r w:rsidR="001F6092">
        <w:rPr>
          <w:rFonts w:ascii="Times New Roman" w:hAnsi="Times New Roman" w:cs="Times New Roman"/>
          <w:noProof/>
          <w:sz w:val="24"/>
          <w:szCs w:val="24"/>
        </w:rPr>
        <w:t>ed</w:t>
      </w:r>
      <w:r w:rsidR="00AB4E9E">
        <w:rPr>
          <w:rFonts w:ascii="Times New Roman" w:hAnsi="Times New Roman" w:cs="Times New Roman"/>
          <w:sz w:val="24"/>
          <w:szCs w:val="24"/>
        </w:rPr>
        <w:t xml:space="preserve"> by non-statistician</w:t>
      </w:r>
      <w:r w:rsidR="00781009">
        <w:rPr>
          <w:rFonts w:ascii="Times New Roman" w:hAnsi="Times New Roman" w:cs="Times New Roman"/>
          <w:sz w:val="24"/>
          <w:szCs w:val="24"/>
        </w:rPr>
        <w:t>s</w:t>
      </w:r>
      <w:r w:rsidR="002924F4">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842C50">
        <w:rPr>
          <w:rFonts w:ascii="Times New Roman" w:hAnsi="Times New Roman" w:cs="Times New Roman"/>
          <w:sz w:val="24"/>
          <w:szCs w:val="24"/>
        </w:rPr>
        <w:instrText>ADDIN CSL_CITATION { "citationItems" : [ { "id" : "ITEM-1", "itemData" : { "DOI" : "10.1614/WT-06-161.1", "ISSN" : "0890-037X", "abstract" : "Advances in statistical software allow statistical methods for nonlinear regression analysis of dose-response curves to be carried out conveniently by non-statisticians. One such statistical software is the program R with the drc extension package. The drc package can: (1) simultaneously fit multiple dose-response curves; (2) compare curve parameters for significant differences; (3) calculate any point along the curve at the response level of interest, commonly known as an effective dose (e.g., ED30, ED50, ED90), and determine its significance; and (4) generate graphs for publications or presentations. We believe that the drc package has advantages that include: the ability to relatively simply and quickly compare multiple curves and select ED-levels easily along the curve with relevant statistics; the package is free of charge and does not require licensing fees, and the size of the package is only 70 MB. Therefore, our objectives are to: (1) provide a review of a few common issues in dose-response-curve...", "author" : [ { "dropping-particle" : "", "family" : "Knezevic", "given" : "Stevan Z.", "non-dropping-particle" : "", "parse-names" : false, "suffix" : "" }, { "dropping-particle" : "", "family" : "Streibig", "given" : "Jens C.", "non-dropping-particle" : "", "parse-names" : false, "suffix" : "" }, { "dropping-particle" : "", "family" : "Ritz", "given" : "Christian", "non-dropping-particle" : "", "parse-names" : false, "suffix" : "" } ], "container-title" : "Weed Technology", "id" : "ITEM-1", "issue" : "3", "issued" : { "date-parts" : [ [ "2007", "7", "2" ] ] }, "page" : "840-848", "title" : "Utilizing R software package for dose-response studies: the concept and data analysis", "type" : "article-journal", "volume" : "21" }, "uris" : [ "http://www.mendeley.com/documents/?uuid=298fdd1c-f538-31eb-91ff-411e78f990c5" ] } ], "mendeley" : { "formattedCitation" : "(Knezevic et al. 2007)", "manualFormatting" : "(Knezevic et al., 2007)", "plainTextFormattedCitation" : "(Knezevic et al. 2007)", "previouslyFormattedCitation" : "(Knezevic et al. 2007)"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bCs/>
          <w:noProof/>
          <w:sz w:val="24"/>
          <w:szCs w:val="24"/>
        </w:rPr>
        <w:t>(Knezevic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2007)</w:t>
      </w:r>
      <w:r w:rsidR="00BF3947">
        <w:rPr>
          <w:rStyle w:val="FootnoteReference"/>
          <w:rFonts w:ascii="Times New Roman" w:hAnsi="Times New Roman" w:cs="Times New Roman"/>
          <w:sz w:val="24"/>
          <w:szCs w:val="24"/>
        </w:rPr>
        <w:fldChar w:fldCharType="end"/>
      </w:r>
      <w:r w:rsidR="00AB4E9E">
        <w:rPr>
          <w:rFonts w:ascii="Times New Roman" w:hAnsi="Times New Roman" w:cs="Times New Roman"/>
          <w:sz w:val="24"/>
          <w:szCs w:val="24"/>
        </w:rPr>
        <w:t xml:space="preserve">. </w:t>
      </w:r>
      <w:r w:rsidR="00BA3DFD">
        <w:rPr>
          <w:rFonts w:ascii="Times New Roman" w:hAnsi="Times New Roman" w:cs="Times New Roman"/>
          <w:sz w:val="24"/>
          <w:szCs w:val="24"/>
        </w:rPr>
        <w:t xml:space="preserve">Therefore, </w:t>
      </w:r>
      <w:r w:rsidR="007A14CF">
        <w:rPr>
          <w:rFonts w:ascii="Times New Roman" w:hAnsi="Times New Roman" w:cs="Times New Roman"/>
          <w:sz w:val="24"/>
          <w:szCs w:val="24"/>
        </w:rPr>
        <w:t>the objective</w:t>
      </w:r>
      <w:r w:rsidR="001F6092">
        <w:rPr>
          <w:rFonts w:ascii="Times New Roman" w:hAnsi="Times New Roman" w:cs="Times New Roman"/>
          <w:sz w:val="24"/>
          <w:szCs w:val="24"/>
        </w:rPr>
        <w:t>s</w:t>
      </w:r>
      <w:r w:rsidR="007A14CF">
        <w:rPr>
          <w:rFonts w:ascii="Times New Roman" w:hAnsi="Times New Roman" w:cs="Times New Roman"/>
          <w:sz w:val="24"/>
          <w:szCs w:val="24"/>
        </w:rPr>
        <w:t xml:space="preserve"> of this manuscript </w:t>
      </w:r>
      <w:r w:rsidR="007A14CF" w:rsidRPr="00D6254E">
        <w:rPr>
          <w:rFonts w:ascii="Times New Roman" w:hAnsi="Times New Roman" w:cs="Times New Roman"/>
          <w:noProof/>
          <w:sz w:val="24"/>
          <w:szCs w:val="24"/>
        </w:rPr>
        <w:t>w</w:t>
      </w:r>
      <w:r w:rsidR="001F6092">
        <w:rPr>
          <w:rFonts w:ascii="Times New Roman" w:hAnsi="Times New Roman" w:cs="Times New Roman"/>
          <w:noProof/>
          <w:sz w:val="24"/>
          <w:szCs w:val="24"/>
        </w:rPr>
        <w:t>ere to</w:t>
      </w:r>
      <w:r w:rsidR="007A14CF">
        <w:rPr>
          <w:rFonts w:ascii="Times New Roman" w:hAnsi="Times New Roman" w:cs="Times New Roman"/>
          <w:sz w:val="24"/>
          <w:szCs w:val="24"/>
        </w:rPr>
        <w:t xml:space="preserve">: </w:t>
      </w:r>
    </w:p>
    <w:p w14:paraId="71300058" w14:textId="59FDAE36" w:rsidR="007A14CF" w:rsidRDefault="007A14CF"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Provide </w:t>
      </w:r>
      <w:r w:rsidR="001F6092">
        <w:rPr>
          <w:rFonts w:ascii="Times New Roman" w:hAnsi="Times New Roman" w:cs="Times New Roman"/>
          <w:sz w:val="24"/>
          <w:szCs w:val="24"/>
        </w:rPr>
        <w:t xml:space="preserve">the </w:t>
      </w:r>
      <w:r>
        <w:rPr>
          <w:rFonts w:ascii="Times New Roman" w:hAnsi="Times New Roman" w:cs="Times New Roman"/>
          <w:sz w:val="24"/>
          <w:szCs w:val="24"/>
        </w:rPr>
        <w:t xml:space="preserve">basics about the concept of </w:t>
      </w:r>
      <w:r w:rsidR="001F6092">
        <w:rPr>
          <w:rFonts w:ascii="Times New Roman" w:hAnsi="Times New Roman" w:cs="Times New Roman"/>
          <w:sz w:val="24"/>
          <w:szCs w:val="24"/>
        </w:rPr>
        <w:t>crop-</w:t>
      </w:r>
      <w:r>
        <w:rPr>
          <w:rFonts w:ascii="Times New Roman" w:hAnsi="Times New Roman" w:cs="Times New Roman"/>
          <w:sz w:val="24"/>
          <w:szCs w:val="24"/>
        </w:rPr>
        <w:t xml:space="preserve">weed </w:t>
      </w:r>
      <w:r w:rsidR="001F6092">
        <w:rPr>
          <w:rFonts w:ascii="Times New Roman" w:hAnsi="Times New Roman" w:cs="Times New Roman"/>
          <w:sz w:val="24"/>
          <w:szCs w:val="24"/>
        </w:rPr>
        <w:t xml:space="preserve">competition </w:t>
      </w:r>
      <w:r>
        <w:rPr>
          <w:rFonts w:ascii="Times New Roman" w:hAnsi="Times New Roman" w:cs="Times New Roman"/>
          <w:sz w:val="24"/>
          <w:szCs w:val="24"/>
        </w:rPr>
        <w:t>and additive designs.</w:t>
      </w:r>
    </w:p>
    <w:p w14:paraId="10E65C00" w14:textId="644E2C91" w:rsidR="002A7BBE" w:rsidRDefault="00B73DB0"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BA3DFD" w:rsidRPr="004677A8">
        <w:rPr>
          <w:rFonts w:ascii="Times New Roman" w:hAnsi="Times New Roman" w:cs="Times New Roman"/>
          <w:sz w:val="24"/>
          <w:szCs w:val="24"/>
        </w:rPr>
        <w:t>est the suitability</w:t>
      </w:r>
      <w:r>
        <w:rPr>
          <w:rFonts w:ascii="Times New Roman" w:hAnsi="Times New Roman" w:cs="Times New Roman"/>
          <w:sz w:val="24"/>
          <w:szCs w:val="24"/>
        </w:rPr>
        <w:t xml:space="preserve"> of</w:t>
      </w:r>
      <w:r w:rsidR="00BA3DFD" w:rsidRPr="004677A8">
        <w:rPr>
          <w:rFonts w:ascii="Times New Roman" w:hAnsi="Times New Roman" w:cs="Times New Roman"/>
          <w:sz w:val="24"/>
          <w:szCs w:val="24"/>
        </w:rPr>
        <w:t xml:space="preserve"> </w:t>
      </w:r>
      <w:r w:rsidR="00721D6C" w:rsidRPr="004677A8">
        <w:rPr>
          <w:rFonts w:ascii="Times New Roman" w:hAnsi="Times New Roman" w:cs="Times New Roman"/>
          <w:sz w:val="24"/>
          <w:szCs w:val="24"/>
        </w:rPr>
        <w:t xml:space="preserve">three </w:t>
      </w:r>
      <w:r w:rsidR="000804F4" w:rsidRPr="004677A8">
        <w:rPr>
          <w:rFonts w:ascii="Times New Roman" w:hAnsi="Times New Roman" w:cs="Times New Roman"/>
          <w:sz w:val="24"/>
          <w:szCs w:val="24"/>
        </w:rPr>
        <w:t xml:space="preserve">non-nested </w:t>
      </w:r>
      <w:r w:rsidR="00C71FB4" w:rsidRPr="004677A8">
        <w:rPr>
          <w:rFonts w:ascii="Times New Roman" w:hAnsi="Times New Roman" w:cs="Times New Roman"/>
          <w:sz w:val="24"/>
          <w:szCs w:val="24"/>
        </w:rPr>
        <w:t xml:space="preserve">candidate </w:t>
      </w:r>
      <w:r w:rsidR="00BD1FBE" w:rsidRPr="004677A8">
        <w:rPr>
          <w:rFonts w:ascii="Times New Roman" w:hAnsi="Times New Roman" w:cs="Times New Roman"/>
          <w:sz w:val="24"/>
          <w:szCs w:val="24"/>
        </w:rPr>
        <w:t>models</w:t>
      </w:r>
      <w:r w:rsidR="00B021AC" w:rsidRPr="004677A8">
        <w:rPr>
          <w:rFonts w:ascii="Times New Roman" w:hAnsi="Times New Roman" w:cs="Times New Roman"/>
          <w:sz w:val="24"/>
          <w:szCs w:val="24"/>
        </w:rPr>
        <w:t xml:space="preserve"> </w:t>
      </w:r>
      <w:r w:rsidR="00721D6C" w:rsidRPr="004677A8">
        <w:rPr>
          <w:rFonts w:ascii="Times New Roman" w:hAnsi="Times New Roman" w:cs="Times New Roman"/>
          <w:sz w:val="24"/>
          <w:szCs w:val="24"/>
        </w:rPr>
        <w:t xml:space="preserve">(polynomial quadratic, </w:t>
      </w:r>
      <w:r w:rsidR="00CE2C23">
        <w:rPr>
          <w:rFonts w:ascii="Times New Roman" w:hAnsi="Times New Roman" w:cs="Times New Roman"/>
          <w:sz w:val="24"/>
          <w:szCs w:val="24"/>
        </w:rPr>
        <w:t>sigmoid</w:t>
      </w:r>
      <w:r w:rsidR="00027C12" w:rsidRPr="004677A8">
        <w:rPr>
          <w:rFonts w:ascii="Times New Roman" w:hAnsi="Times New Roman" w:cs="Times New Roman"/>
          <w:sz w:val="24"/>
          <w:szCs w:val="24"/>
        </w:rPr>
        <w:t xml:space="preserve">, and </w:t>
      </w:r>
      <w:r w:rsidR="00BB1B04" w:rsidRPr="004677A8">
        <w:rPr>
          <w:rFonts w:ascii="Times New Roman" w:hAnsi="Times New Roman" w:cs="Times New Roman"/>
          <w:sz w:val="24"/>
          <w:szCs w:val="24"/>
        </w:rPr>
        <w:t>a rectangular hyperbola</w:t>
      </w:r>
      <w:r w:rsidR="0073597F" w:rsidRPr="004677A8">
        <w:rPr>
          <w:rFonts w:ascii="Times New Roman" w:hAnsi="Times New Roman" w:cs="Times New Roman"/>
          <w:sz w:val="24"/>
          <w:szCs w:val="24"/>
        </w:rPr>
        <w:t>)</w:t>
      </w:r>
      <w:r w:rsidR="00721D6C" w:rsidRPr="004677A8">
        <w:rPr>
          <w:rFonts w:ascii="Times New Roman" w:hAnsi="Times New Roman" w:cs="Times New Roman"/>
          <w:sz w:val="24"/>
          <w:szCs w:val="24"/>
        </w:rPr>
        <w:t xml:space="preserve"> </w:t>
      </w:r>
      <w:r w:rsidR="001A716E" w:rsidRPr="004677A8">
        <w:rPr>
          <w:rFonts w:ascii="Times New Roman" w:hAnsi="Times New Roman" w:cs="Times New Roman"/>
          <w:sz w:val="24"/>
          <w:szCs w:val="24"/>
        </w:rPr>
        <w:t xml:space="preserve">for </w:t>
      </w:r>
      <w:r w:rsidR="009056A5" w:rsidRPr="004677A8">
        <w:rPr>
          <w:rFonts w:ascii="Times New Roman" w:hAnsi="Times New Roman" w:cs="Times New Roman"/>
          <w:sz w:val="24"/>
          <w:szCs w:val="24"/>
        </w:rPr>
        <w:t>describing</w:t>
      </w:r>
      <w:r w:rsidR="0021047E" w:rsidRPr="004677A8">
        <w:rPr>
          <w:rFonts w:ascii="Times New Roman" w:hAnsi="Times New Roman" w:cs="Times New Roman"/>
          <w:sz w:val="24"/>
          <w:szCs w:val="24"/>
        </w:rPr>
        <w:t xml:space="preserve"> the</w:t>
      </w:r>
      <w:r w:rsidR="009056A5" w:rsidRPr="004677A8">
        <w:rPr>
          <w:rFonts w:ascii="Times New Roman" w:hAnsi="Times New Roman" w:cs="Times New Roman"/>
          <w:sz w:val="24"/>
          <w:szCs w:val="24"/>
        </w:rPr>
        <w:t xml:space="preserve"> </w:t>
      </w:r>
      <w:r w:rsidR="001A716E" w:rsidRPr="004677A8">
        <w:rPr>
          <w:rFonts w:ascii="Times New Roman" w:hAnsi="Times New Roman" w:cs="Times New Roman"/>
          <w:noProof/>
          <w:sz w:val="24"/>
          <w:szCs w:val="24"/>
        </w:rPr>
        <w:t>crop-weed</w:t>
      </w:r>
      <w:r w:rsidR="001A716E" w:rsidRPr="004677A8">
        <w:rPr>
          <w:rFonts w:ascii="Times New Roman" w:hAnsi="Times New Roman" w:cs="Times New Roman"/>
          <w:sz w:val="24"/>
          <w:szCs w:val="24"/>
        </w:rPr>
        <w:t xml:space="preserve"> </w:t>
      </w:r>
      <w:r w:rsidR="00BA3DFD" w:rsidRPr="004677A8">
        <w:rPr>
          <w:rFonts w:ascii="Times New Roman" w:hAnsi="Times New Roman" w:cs="Times New Roman"/>
          <w:sz w:val="24"/>
          <w:szCs w:val="24"/>
        </w:rPr>
        <w:t xml:space="preserve">density </w:t>
      </w:r>
      <w:r w:rsidR="001A716E" w:rsidRPr="004677A8">
        <w:rPr>
          <w:rFonts w:ascii="Times New Roman" w:hAnsi="Times New Roman" w:cs="Times New Roman"/>
          <w:sz w:val="24"/>
          <w:szCs w:val="24"/>
        </w:rPr>
        <w:t>relationship</w:t>
      </w:r>
      <w:r w:rsidR="00721D6C" w:rsidRPr="004677A8">
        <w:rPr>
          <w:rFonts w:ascii="Times New Roman" w:hAnsi="Times New Roman" w:cs="Times New Roman"/>
          <w:sz w:val="24"/>
          <w:szCs w:val="24"/>
        </w:rPr>
        <w:t xml:space="preserve">. </w:t>
      </w:r>
    </w:p>
    <w:p w14:paraId="3B2A23E2" w14:textId="3DBE705C" w:rsidR="006E205B" w:rsidRPr="004677A8" w:rsidRDefault="00B73DB0"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6E205B">
        <w:rPr>
          <w:rFonts w:ascii="Times New Roman" w:hAnsi="Times New Roman" w:cs="Times New Roman"/>
          <w:sz w:val="24"/>
          <w:szCs w:val="24"/>
        </w:rPr>
        <w:t>est the</w:t>
      </w:r>
      <w:r>
        <w:rPr>
          <w:rFonts w:ascii="Times New Roman" w:hAnsi="Times New Roman" w:cs="Times New Roman"/>
          <w:sz w:val="24"/>
          <w:szCs w:val="24"/>
        </w:rPr>
        <w:t xml:space="preserve"> null</w:t>
      </w:r>
      <w:r w:rsidR="006E205B">
        <w:rPr>
          <w:rFonts w:ascii="Times New Roman" w:hAnsi="Times New Roman" w:cs="Times New Roman"/>
          <w:sz w:val="24"/>
          <w:szCs w:val="24"/>
        </w:rPr>
        <w:t xml:space="preserve"> hypothesis </w:t>
      </w:r>
      <w:r>
        <w:rPr>
          <w:rFonts w:ascii="Times New Roman" w:hAnsi="Times New Roman" w:cs="Times New Roman"/>
          <w:sz w:val="24"/>
          <w:szCs w:val="24"/>
        </w:rPr>
        <w:t xml:space="preserve">that the </w:t>
      </w:r>
      <w:r w:rsidR="006E205B">
        <w:rPr>
          <w:rFonts w:ascii="Times New Roman" w:hAnsi="Times New Roman" w:cs="Times New Roman"/>
          <w:sz w:val="24"/>
          <w:szCs w:val="24"/>
        </w:rPr>
        <w:t xml:space="preserve">weed species </w:t>
      </w:r>
      <w:r w:rsidR="006E205B" w:rsidRPr="005C004E">
        <w:rPr>
          <w:rFonts w:ascii="Times New Roman" w:hAnsi="Times New Roman" w:cs="Times New Roman"/>
          <w:i/>
          <w:sz w:val="24"/>
          <w:szCs w:val="24"/>
        </w:rPr>
        <w:t>R. brasiliensis</w:t>
      </w:r>
      <w:r w:rsidR="006E205B">
        <w:rPr>
          <w:rFonts w:ascii="Times New Roman" w:hAnsi="Times New Roman" w:cs="Times New Roman"/>
          <w:sz w:val="24"/>
          <w:szCs w:val="24"/>
        </w:rPr>
        <w:t xml:space="preserve"> and </w:t>
      </w:r>
      <w:r w:rsidR="005C004E" w:rsidRPr="005C004E">
        <w:rPr>
          <w:rFonts w:ascii="Times New Roman" w:hAnsi="Times New Roman" w:cs="Times New Roman"/>
          <w:i/>
          <w:sz w:val="24"/>
          <w:szCs w:val="24"/>
        </w:rPr>
        <w:t>C. benghalensis</w:t>
      </w:r>
      <w:r w:rsidR="005C004E">
        <w:rPr>
          <w:rFonts w:ascii="Times New Roman" w:hAnsi="Times New Roman" w:cs="Times New Roman"/>
          <w:sz w:val="24"/>
          <w:szCs w:val="24"/>
        </w:rPr>
        <w:t xml:space="preserve"> compete similarly in corn. This hypothesis </w:t>
      </w:r>
      <w:r>
        <w:rPr>
          <w:rFonts w:ascii="Times New Roman" w:hAnsi="Times New Roman" w:cs="Times New Roman"/>
          <w:sz w:val="24"/>
          <w:szCs w:val="24"/>
        </w:rPr>
        <w:t xml:space="preserve">was </w:t>
      </w:r>
      <w:r w:rsidR="005C004E">
        <w:rPr>
          <w:rFonts w:ascii="Times New Roman" w:hAnsi="Times New Roman" w:cs="Times New Roman"/>
          <w:sz w:val="24"/>
          <w:szCs w:val="24"/>
        </w:rPr>
        <w:t>tested</w:t>
      </w:r>
      <w:r>
        <w:rPr>
          <w:rFonts w:ascii="Times New Roman" w:hAnsi="Times New Roman" w:cs="Times New Roman"/>
          <w:sz w:val="24"/>
          <w:szCs w:val="24"/>
        </w:rPr>
        <w:t xml:space="preserve"> after top model selection (objective 2)</w:t>
      </w:r>
      <w:r w:rsidR="005C004E">
        <w:rPr>
          <w:rFonts w:ascii="Times New Roman" w:hAnsi="Times New Roman" w:cs="Times New Roman"/>
          <w:sz w:val="24"/>
          <w:szCs w:val="24"/>
        </w:rPr>
        <w:t xml:space="preserve"> </w:t>
      </w:r>
      <w:r>
        <w:rPr>
          <w:rFonts w:ascii="Times New Roman" w:hAnsi="Times New Roman" w:cs="Times New Roman"/>
          <w:sz w:val="24"/>
          <w:szCs w:val="24"/>
        </w:rPr>
        <w:t>using the</w:t>
      </w:r>
      <w:r w:rsidR="005C004E">
        <w:rPr>
          <w:rFonts w:ascii="Times New Roman" w:hAnsi="Times New Roman" w:cs="Times New Roman"/>
          <w:sz w:val="24"/>
          <w:szCs w:val="24"/>
        </w:rPr>
        <w:t xml:space="preserve"> F-test</w:t>
      </w:r>
      <w:r w:rsidR="00F11F33">
        <w:rPr>
          <w:rFonts w:ascii="Times New Roman" w:hAnsi="Times New Roman" w:cs="Times New Roman"/>
          <w:sz w:val="24"/>
          <w:szCs w:val="24"/>
        </w:rPr>
        <w:t>.</w:t>
      </w:r>
    </w:p>
    <w:p w14:paraId="39C393C8" w14:textId="2D65C15D" w:rsidR="003A20F0" w:rsidRDefault="003A20F0" w:rsidP="00F15E6E">
      <w:pPr>
        <w:spacing w:after="0" w:line="480" w:lineRule="auto"/>
        <w:ind w:firstLine="720"/>
        <w:rPr>
          <w:rFonts w:ascii="Times New Roman" w:hAnsi="Times New Roman" w:cs="Times New Roman"/>
          <w:sz w:val="24"/>
          <w:szCs w:val="24"/>
        </w:rPr>
      </w:pPr>
      <w:r w:rsidRPr="004677A8">
        <w:rPr>
          <w:rFonts w:ascii="Times New Roman" w:hAnsi="Times New Roman" w:cs="Times New Roman"/>
          <w:noProof/>
          <w:sz w:val="24"/>
          <w:szCs w:val="24"/>
        </w:rPr>
        <w:t>Data</w:t>
      </w:r>
      <w:r w:rsidRPr="004677A8">
        <w:rPr>
          <w:rFonts w:ascii="Times New Roman" w:hAnsi="Times New Roman" w:cs="Times New Roman"/>
          <w:sz w:val="24"/>
          <w:szCs w:val="24"/>
        </w:rPr>
        <w:t xml:space="preserve"> from an experiment </w:t>
      </w:r>
      <w:r>
        <w:rPr>
          <w:rFonts w:ascii="Times New Roman" w:hAnsi="Times New Roman" w:cs="Times New Roman"/>
          <w:sz w:val="24"/>
          <w:szCs w:val="24"/>
        </w:rPr>
        <w:t xml:space="preserve">under greenhouse conditions looking at </w:t>
      </w:r>
      <w:r w:rsidRPr="004677A8">
        <w:rPr>
          <w:rFonts w:ascii="Times New Roman" w:hAnsi="Times New Roman" w:cs="Times New Roman"/>
          <w:i/>
          <w:sz w:val="24"/>
          <w:szCs w:val="24"/>
        </w:rPr>
        <w:t xml:space="preserve">Richardia </w:t>
      </w:r>
      <w:r w:rsidRPr="004677A8">
        <w:rPr>
          <w:rFonts w:ascii="Times New Roman" w:hAnsi="Times New Roman" w:cs="Times New Roman"/>
          <w:i/>
          <w:noProof/>
          <w:sz w:val="24"/>
          <w:szCs w:val="24"/>
        </w:rPr>
        <w:t>brasiliensis</w:t>
      </w:r>
      <w:r w:rsidRPr="004677A8">
        <w:rPr>
          <w:rFonts w:ascii="Times New Roman" w:hAnsi="Times New Roman" w:cs="Times New Roman"/>
          <w:sz w:val="24"/>
          <w:szCs w:val="24"/>
        </w:rPr>
        <w:t xml:space="preserve"> and </w:t>
      </w:r>
      <w:r w:rsidRPr="004677A8">
        <w:rPr>
          <w:rFonts w:ascii="Times New Roman" w:hAnsi="Times New Roman" w:cs="Times New Roman"/>
          <w:i/>
          <w:sz w:val="24"/>
          <w:szCs w:val="24"/>
        </w:rPr>
        <w:t>Commelina benghalensis</w:t>
      </w:r>
      <w:r w:rsidRPr="004677A8">
        <w:rPr>
          <w:rFonts w:ascii="Times New Roman" w:hAnsi="Times New Roman" w:cs="Times New Roman"/>
          <w:sz w:val="24"/>
          <w:szCs w:val="24"/>
        </w:rPr>
        <w:t xml:space="preserve"> </w:t>
      </w:r>
      <w:r>
        <w:rPr>
          <w:rFonts w:ascii="Times New Roman" w:hAnsi="Times New Roman" w:cs="Times New Roman"/>
          <w:sz w:val="24"/>
          <w:szCs w:val="24"/>
        </w:rPr>
        <w:t xml:space="preserve">competition with </w:t>
      </w:r>
      <w:r w:rsidRPr="004677A8">
        <w:rPr>
          <w:rFonts w:ascii="Times New Roman" w:hAnsi="Times New Roman" w:cs="Times New Roman"/>
          <w:sz w:val="24"/>
          <w:szCs w:val="24"/>
        </w:rPr>
        <w:t>corn (</w:t>
      </w:r>
      <w:r w:rsidRPr="004677A8">
        <w:rPr>
          <w:rFonts w:ascii="Times New Roman" w:hAnsi="Times New Roman" w:cs="Times New Roman"/>
          <w:i/>
          <w:sz w:val="24"/>
          <w:szCs w:val="24"/>
        </w:rPr>
        <w:t>Zea mays</w:t>
      </w:r>
      <w:r w:rsidRPr="004677A8">
        <w:rPr>
          <w:rFonts w:ascii="Times New Roman" w:hAnsi="Times New Roman" w:cs="Times New Roman"/>
          <w:sz w:val="24"/>
          <w:szCs w:val="24"/>
        </w:rPr>
        <w:t xml:space="preserve"> L.) was u</w:t>
      </w:r>
      <w:r>
        <w:rPr>
          <w:rFonts w:ascii="Times New Roman" w:hAnsi="Times New Roman" w:cs="Times New Roman"/>
          <w:sz w:val="24"/>
          <w:szCs w:val="24"/>
        </w:rPr>
        <w:t>sed for the model selection exercise</w:t>
      </w:r>
      <w:r w:rsidRPr="004677A8">
        <w:rPr>
          <w:rFonts w:ascii="Times New Roman" w:hAnsi="Times New Roman" w:cs="Times New Roman"/>
          <w:sz w:val="24"/>
          <w:szCs w:val="24"/>
        </w:rPr>
        <w:t xml:space="preserve">. </w:t>
      </w:r>
      <w:r>
        <w:rPr>
          <w:rFonts w:ascii="Times New Roman" w:hAnsi="Times New Roman" w:cs="Times New Roman"/>
          <w:sz w:val="24"/>
          <w:szCs w:val="24"/>
        </w:rPr>
        <w:t>The data analysis concept presented here would work with other weed species and crops either in greenhouse or field conditions.</w:t>
      </w:r>
    </w:p>
    <w:p w14:paraId="70641AD4" w14:textId="73A91CD2" w:rsidR="009A4A48" w:rsidRPr="00CF5FE8" w:rsidRDefault="009A4A48" w:rsidP="003A20F0">
      <w:pPr>
        <w:spacing w:after="0" w:line="480" w:lineRule="auto"/>
        <w:rPr>
          <w:rFonts w:ascii="Times New Roman" w:hAnsi="Times New Roman" w:cs="Times New Roman"/>
          <w:b/>
          <w:sz w:val="24"/>
          <w:szCs w:val="24"/>
        </w:rPr>
      </w:pPr>
      <w:r w:rsidRPr="00CF5FE8">
        <w:rPr>
          <w:rFonts w:ascii="Times New Roman" w:hAnsi="Times New Roman" w:cs="Times New Roman"/>
          <w:b/>
          <w:sz w:val="24"/>
          <w:szCs w:val="24"/>
        </w:rPr>
        <w:t>Material and Methods</w:t>
      </w:r>
    </w:p>
    <w:p w14:paraId="02C7E4DC" w14:textId="77777777" w:rsidR="005657F0" w:rsidRPr="00CF5FE8" w:rsidRDefault="00456BF4" w:rsidP="00B84910">
      <w:pPr>
        <w:spacing w:after="0" w:line="480" w:lineRule="auto"/>
        <w:jc w:val="both"/>
        <w:rPr>
          <w:rFonts w:ascii="Times New Roman" w:hAnsi="Times New Roman" w:cs="Times New Roman"/>
          <w:i/>
          <w:sz w:val="24"/>
          <w:szCs w:val="24"/>
        </w:rPr>
      </w:pPr>
      <w:r w:rsidRPr="00CF5FE8">
        <w:rPr>
          <w:rFonts w:ascii="Times New Roman" w:hAnsi="Times New Roman" w:cs="Times New Roman"/>
          <w:i/>
          <w:sz w:val="24"/>
          <w:szCs w:val="24"/>
        </w:rPr>
        <w:t xml:space="preserve">Plant </w:t>
      </w:r>
      <w:r w:rsidR="003E62AE" w:rsidRPr="00CF5FE8">
        <w:rPr>
          <w:rFonts w:ascii="Times New Roman" w:hAnsi="Times New Roman" w:cs="Times New Roman"/>
          <w:i/>
          <w:sz w:val="24"/>
          <w:szCs w:val="24"/>
        </w:rPr>
        <w:t>material and growth conditions</w:t>
      </w:r>
    </w:p>
    <w:p w14:paraId="4B662503" w14:textId="5F1356BD" w:rsidR="00456BF4" w:rsidRPr="00BE2C21" w:rsidRDefault="00BA3DFD" w:rsidP="00B8491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Seed heads </w:t>
      </w:r>
      <w:r w:rsidR="00456BF4" w:rsidRPr="00BE2C21">
        <w:rPr>
          <w:rFonts w:ascii="Times New Roman" w:hAnsi="Times New Roman" w:cs="Times New Roman"/>
          <w:sz w:val="24"/>
          <w:szCs w:val="24"/>
        </w:rPr>
        <w:t xml:space="preserve">of </w:t>
      </w:r>
      <w:r w:rsidR="00456BF4" w:rsidRPr="00BE2C21">
        <w:rPr>
          <w:rFonts w:ascii="Times New Roman" w:hAnsi="Times New Roman" w:cs="Times New Roman"/>
          <w:i/>
          <w:sz w:val="24"/>
          <w:szCs w:val="24"/>
        </w:rPr>
        <w:t>R. brasiliensis</w:t>
      </w:r>
      <w:r w:rsidR="00456BF4" w:rsidRPr="00BE2C21">
        <w:rPr>
          <w:rFonts w:ascii="Times New Roman" w:hAnsi="Times New Roman" w:cs="Times New Roman"/>
          <w:sz w:val="24"/>
          <w:szCs w:val="24"/>
        </w:rPr>
        <w:t xml:space="preserve"> w</w:t>
      </w:r>
      <w:r w:rsidR="009056A5">
        <w:rPr>
          <w:rFonts w:ascii="Times New Roman" w:hAnsi="Times New Roman" w:cs="Times New Roman"/>
          <w:sz w:val="24"/>
          <w:szCs w:val="24"/>
        </w:rPr>
        <w:t>ere</w:t>
      </w:r>
      <w:r w:rsidR="00456BF4" w:rsidRPr="00BE2C21">
        <w:rPr>
          <w:rFonts w:ascii="Times New Roman" w:hAnsi="Times New Roman" w:cs="Times New Roman"/>
          <w:sz w:val="24"/>
          <w:szCs w:val="24"/>
        </w:rPr>
        <w:t xml:space="preserve"> harvest</w:t>
      </w:r>
      <w:r>
        <w:rPr>
          <w:rFonts w:ascii="Times New Roman" w:hAnsi="Times New Roman" w:cs="Times New Roman"/>
          <w:sz w:val="24"/>
          <w:szCs w:val="24"/>
        </w:rPr>
        <w:t>ed</w:t>
      </w:r>
      <w:r w:rsidR="00456BF4" w:rsidRPr="00BE2C21">
        <w:rPr>
          <w:rFonts w:ascii="Times New Roman" w:hAnsi="Times New Roman" w:cs="Times New Roman"/>
          <w:sz w:val="24"/>
          <w:szCs w:val="24"/>
        </w:rPr>
        <w:t xml:space="preserve"> </w:t>
      </w:r>
      <w:r>
        <w:rPr>
          <w:rFonts w:ascii="Times New Roman" w:hAnsi="Times New Roman" w:cs="Times New Roman"/>
          <w:sz w:val="24"/>
          <w:szCs w:val="24"/>
        </w:rPr>
        <w:t xml:space="preserve">along </w:t>
      </w:r>
      <w:r w:rsidR="00CA3310" w:rsidRPr="00BE2C21">
        <w:rPr>
          <w:rFonts w:ascii="Times New Roman" w:hAnsi="Times New Roman" w:cs="Times New Roman"/>
          <w:sz w:val="24"/>
          <w:szCs w:val="24"/>
        </w:rPr>
        <w:t>roadsides</w:t>
      </w:r>
      <w:r w:rsidR="007C0725"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 xml:space="preserve">near </w:t>
      </w:r>
      <w:r w:rsidR="007C0725" w:rsidRPr="00BE2C21">
        <w:rPr>
          <w:rFonts w:ascii="Times New Roman" w:hAnsi="Times New Roman" w:cs="Times New Roman"/>
          <w:sz w:val="24"/>
          <w:szCs w:val="24"/>
        </w:rPr>
        <w:t>Diamantina, M</w:t>
      </w:r>
      <w:r w:rsidR="009056A5">
        <w:rPr>
          <w:rFonts w:ascii="Times New Roman" w:hAnsi="Times New Roman" w:cs="Times New Roman"/>
          <w:sz w:val="24"/>
          <w:szCs w:val="24"/>
        </w:rPr>
        <w:t>inas Gerais</w:t>
      </w:r>
      <w:r w:rsidR="00596AEF">
        <w:rPr>
          <w:rFonts w:ascii="Times New Roman" w:hAnsi="Times New Roman" w:cs="Times New Roman"/>
          <w:sz w:val="24"/>
          <w:szCs w:val="24"/>
        </w:rPr>
        <w:t xml:space="preserve"> (MG)</w:t>
      </w:r>
      <w:r w:rsidR="009056A5">
        <w:rPr>
          <w:rFonts w:ascii="Times New Roman" w:hAnsi="Times New Roman" w:cs="Times New Roman"/>
          <w:sz w:val="24"/>
          <w:szCs w:val="24"/>
        </w:rPr>
        <w:t>, Brazil</w:t>
      </w:r>
      <w:r>
        <w:rPr>
          <w:rFonts w:ascii="Times New Roman" w:hAnsi="Times New Roman" w:cs="Times New Roman"/>
          <w:sz w:val="24"/>
          <w:szCs w:val="24"/>
        </w:rPr>
        <w:t xml:space="preserve"> in March of 2011</w:t>
      </w:r>
      <w:r w:rsidR="00EA0A0F">
        <w:rPr>
          <w:rFonts w:ascii="Times New Roman" w:hAnsi="Times New Roman" w:cs="Times New Roman"/>
          <w:sz w:val="24"/>
          <w:szCs w:val="24"/>
        </w:rPr>
        <w:t xml:space="preserve"> </w:t>
      </w:r>
      <w:r w:rsidR="006170BF">
        <w:rPr>
          <w:rFonts w:ascii="Times New Roman" w:hAnsi="Times New Roman" w:cs="Times New Roman"/>
          <w:sz w:val="24"/>
          <w:szCs w:val="24"/>
        </w:rPr>
        <w:t xml:space="preserve">and </w:t>
      </w:r>
      <w:r w:rsidR="00456BF4" w:rsidRPr="00BE2C21">
        <w:rPr>
          <w:rFonts w:ascii="Times New Roman" w:hAnsi="Times New Roman" w:cs="Times New Roman"/>
          <w:sz w:val="24"/>
          <w:szCs w:val="24"/>
        </w:rPr>
        <w:t>dried at room temperature (25 °C), cleaned, and stored at 5</w:t>
      </w:r>
      <w:r w:rsidR="001105BD">
        <w:rPr>
          <w:rFonts w:ascii="Times New Roman" w:hAnsi="Times New Roman" w:cs="Times New Roman"/>
          <w:sz w:val="24"/>
          <w:szCs w:val="24"/>
        </w:rPr>
        <w:t xml:space="preserve"> </w:t>
      </w:r>
      <w:r w:rsidR="00456BF4" w:rsidRPr="00BE2C21">
        <w:rPr>
          <w:rFonts w:ascii="Times New Roman" w:hAnsi="Times New Roman" w:cs="Times New Roman"/>
          <w:sz w:val="24"/>
          <w:szCs w:val="24"/>
        </w:rPr>
        <w:t xml:space="preserve">°C until the </w:t>
      </w:r>
      <w:r w:rsidR="009056A5">
        <w:rPr>
          <w:rFonts w:ascii="Times New Roman" w:hAnsi="Times New Roman" w:cs="Times New Roman"/>
          <w:sz w:val="24"/>
          <w:szCs w:val="24"/>
        </w:rPr>
        <w:t>onset</w:t>
      </w:r>
      <w:r w:rsidR="009056A5" w:rsidRPr="00BE2C21">
        <w:rPr>
          <w:rFonts w:ascii="Times New Roman" w:hAnsi="Times New Roman" w:cs="Times New Roman"/>
          <w:sz w:val="24"/>
          <w:szCs w:val="24"/>
        </w:rPr>
        <w:t xml:space="preserve"> </w:t>
      </w:r>
      <w:r w:rsidR="00456BF4" w:rsidRPr="00BE2C21">
        <w:rPr>
          <w:rFonts w:ascii="Times New Roman" w:hAnsi="Times New Roman" w:cs="Times New Roman"/>
          <w:sz w:val="24"/>
          <w:szCs w:val="24"/>
        </w:rPr>
        <w:t xml:space="preserve">of the experiment. </w:t>
      </w:r>
      <w:r w:rsidR="00E42E12">
        <w:rPr>
          <w:rFonts w:ascii="Times New Roman" w:hAnsi="Times New Roman" w:cs="Times New Roman"/>
          <w:sz w:val="24"/>
          <w:szCs w:val="24"/>
        </w:rPr>
        <w:t xml:space="preserve">Ten </w:t>
      </w:r>
      <w:r w:rsidR="00E64BF3" w:rsidRPr="00BE2C21">
        <w:rPr>
          <w:rFonts w:ascii="Times New Roman" w:hAnsi="Times New Roman" w:cs="Times New Roman"/>
          <w:sz w:val="24"/>
          <w:szCs w:val="24"/>
        </w:rPr>
        <w:t xml:space="preserve">days before the experiment </w:t>
      </w:r>
      <w:r w:rsidR="009056A5" w:rsidRPr="00BE2C21">
        <w:rPr>
          <w:rFonts w:ascii="Times New Roman" w:hAnsi="Times New Roman" w:cs="Times New Roman"/>
          <w:sz w:val="24"/>
          <w:szCs w:val="24"/>
        </w:rPr>
        <w:t>beg</w:t>
      </w:r>
      <w:r w:rsidR="009056A5">
        <w:rPr>
          <w:rFonts w:ascii="Times New Roman" w:hAnsi="Times New Roman" w:cs="Times New Roman"/>
          <w:sz w:val="24"/>
          <w:szCs w:val="24"/>
        </w:rPr>
        <w:t>a</w:t>
      </w:r>
      <w:r w:rsidR="009056A5" w:rsidRPr="00BE2C21">
        <w:rPr>
          <w:rFonts w:ascii="Times New Roman" w:hAnsi="Times New Roman" w:cs="Times New Roman"/>
          <w:sz w:val="24"/>
          <w:szCs w:val="24"/>
        </w:rPr>
        <w:t>n</w:t>
      </w:r>
      <w:r w:rsidR="009056A5">
        <w:rPr>
          <w:rFonts w:ascii="Times New Roman" w:hAnsi="Times New Roman" w:cs="Times New Roman"/>
          <w:sz w:val="24"/>
          <w:szCs w:val="24"/>
        </w:rPr>
        <w:t xml:space="preserve"> (</w:t>
      </w:r>
      <w:r w:rsidR="00E42E12">
        <w:rPr>
          <w:rFonts w:ascii="Times New Roman" w:hAnsi="Times New Roman" w:cs="Times New Roman"/>
          <w:sz w:val="24"/>
          <w:szCs w:val="24"/>
        </w:rPr>
        <w:t>September 2011</w:t>
      </w:r>
      <w:r w:rsidR="009056A5">
        <w:rPr>
          <w:rFonts w:ascii="Times New Roman" w:hAnsi="Times New Roman" w:cs="Times New Roman"/>
          <w:sz w:val="24"/>
          <w:szCs w:val="24"/>
        </w:rPr>
        <w:t>)</w:t>
      </w:r>
      <w:r w:rsidR="00E64BF3" w:rsidRPr="00BE2C21">
        <w:rPr>
          <w:rFonts w:ascii="Times New Roman" w:hAnsi="Times New Roman" w:cs="Times New Roman"/>
          <w:sz w:val="24"/>
          <w:szCs w:val="24"/>
        </w:rPr>
        <w:t>, stolon</w:t>
      </w:r>
      <w:r w:rsidR="00CA3310" w:rsidRPr="00BE2C21">
        <w:rPr>
          <w:rFonts w:ascii="Times New Roman" w:hAnsi="Times New Roman" w:cs="Times New Roman"/>
          <w:sz w:val="24"/>
          <w:szCs w:val="24"/>
        </w:rPr>
        <w:t xml:space="preserve"> </w:t>
      </w:r>
      <w:r w:rsidR="00CA3310" w:rsidRPr="00BE2C21">
        <w:rPr>
          <w:rFonts w:ascii="Times New Roman" w:hAnsi="Times New Roman" w:cs="Times New Roman"/>
          <w:sz w:val="24"/>
          <w:szCs w:val="24"/>
        </w:rPr>
        <w:lastRenderedPageBreak/>
        <w:t xml:space="preserve">(vegetative propagules)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t>
      </w:r>
      <w:r w:rsidR="009056A5" w:rsidRPr="0021047E">
        <w:rPr>
          <w:rFonts w:ascii="Times New Roman" w:hAnsi="Times New Roman" w:cs="Times New Roman"/>
          <w:noProof/>
          <w:sz w:val="24"/>
          <w:szCs w:val="24"/>
        </w:rPr>
        <w:t xml:space="preserve">were </w:t>
      </w:r>
      <w:r w:rsidR="00CA3310" w:rsidRPr="0021047E">
        <w:rPr>
          <w:rFonts w:ascii="Times New Roman" w:hAnsi="Times New Roman" w:cs="Times New Roman"/>
          <w:noProof/>
          <w:sz w:val="24"/>
          <w:szCs w:val="24"/>
        </w:rPr>
        <w:t>collected</w:t>
      </w:r>
      <w:r w:rsidR="00CA3310" w:rsidRPr="00BE2C21">
        <w:rPr>
          <w:rFonts w:ascii="Times New Roman" w:hAnsi="Times New Roman" w:cs="Times New Roman"/>
          <w:sz w:val="24"/>
          <w:szCs w:val="24"/>
        </w:rPr>
        <w:t xml:space="preserve"> </w:t>
      </w:r>
      <w:r w:rsidR="008510A5" w:rsidRPr="00BE2C21">
        <w:rPr>
          <w:rFonts w:ascii="Times New Roman" w:hAnsi="Times New Roman" w:cs="Times New Roman"/>
          <w:sz w:val="24"/>
          <w:szCs w:val="24"/>
        </w:rPr>
        <w:t>in</w:t>
      </w:r>
      <w:r w:rsidR="00E64BF3" w:rsidRPr="00BE2C21">
        <w:rPr>
          <w:rFonts w:ascii="Times New Roman" w:hAnsi="Times New Roman" w:cs="Times New Roman"/>
          <w:sz w:val="24"/>
          <w:szCs w:val="24"/>
        </w:rPr>
        <w:t xml:space="preserve"> wetland</w:t>
      </w:r>
      <w:r w:rsidR="008510A5" w:rsidRPr="00BE2C21">
        <w:rPr>
          <w:rFonts w:ascii="Times New Roman" w:hAnsi="Times New Roman" w:cs="Times New Roman"/>
          <w:sz w:val="24"/>
          <w:szCs w:val="24"/>
        </w:rPr>
        <w:t>s</w:t>
      </w:r>
      <w:r w:rsidR="00B26667" w:rsidRPr="00BE2C21">
        <w:rPr>
          <w:rFonts w:ascii="Times New Roman" w:hAnsi="Times New Roman" w:cs="Times New Roman"/>
          <w:sz w:val="24"/>
          <w:szCs w:val="24"/>
        </w:rPr>
        <w:t>,</w:t>
      </w:r>
      <w:r w:rsidR="00CA3310"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near</w:t>
      </w:r>
      <w:r w:rsidR="00B26667" w:rsidRPr="00BE2C21">
        <w:rPr>
          <w:rFonts w:ascii="Times New Roman" w:hAnsi="Times New Roman" w:cs="Times New Roman"/>
          <w:sz w:val="24"/>
          <w:szCs w:val="24"/>
        </w:rPr>
        <w:t xml:space="preserve"> Diamantina, MG</w:t>
      </w:r>
      <w:r w:rsidR="00CA3310" w:rsidRPr="00BE2C21">
        <w:rPr>
          <w:rFonts w:ascii="Times New Roman" w:hAnsi="Times New Roman" w:cs="Times New Roman"/>
          <w:sz w:val="24"/>
          <w:szCs w:val="24"/>
        </w:rPr>
        <w:t xml:space="preserve">. Seeds of </w:t>
      </w:r>
      <w:r w:rsidR="00CA3310" w:rsidRPr="00BE2C21">
        <w:rPr>
          <w:rFonts w:ascii="Times New Roman" w:hAnsi="Times New Roman" w:cs="Times New Roman"/>
          <w:i/>
          <w:sz w:val="24"/>
          <w:szCs w:val="24"/>
        </w:rPr>
        <w:t>R. brasiliensis</w:t>
      </w:r>
      <w:r w:rsidR="00CA3310" w:rsidRPr="00BE2C21">
        <w:rPr>
          <w:rFonts w:ascii="Times New Roman" w:hAnsi="Times New Roman" w:cs="Times New Roman"/>
          <w:sz w:val="24"/>
          <w:szCs w:val="24"/>
        </w:rPr>
        <w:t xml:space="preserve"> and </w:t>
      </w:r>
      <w:r w:rsidR="00CA3310" w:rsidRPr="0021047E">
        <w:rPr>
          <w:rFonts w:ascii="Times New Roman" w:hAnsi="Times New Roman" w:cs="Times New Roman"/>
          <w:noProof/>
          <w:sz w:val="24"/>
          <w:szCs w:val="24"/>
        </w:rPr>
        <w:t>stolon</w:t>
      </w:r>
      <w:r w:rsidR="00CA3310" w:rsidRPr="00BE2C21">
        <w:rPr>
          <w:rFonts w:ascii="Times New Roman" w:hAnsi="Times New Roman" w:cs="Times New Roman"/>
          <w:sz w:val="24"/>
          <w:szCs w:val="24"/>
        </w:rPr>
        <w:t xml:space="preserve">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w:t>
      </w:r>
      <w:r w:rsidR="0019163D" w:rsidRPr="00BE2C21">
        <w:rPr>
          <w:rFonts w:ascii="Times New Roman" w:hAnsi="Times New Roman" w:cs="Times New Roman"/>
          <w:sz w:val="24"/>
          <w:szCs w:val="24"/>
        </w:rPr>
        <w:t>ere</w:t>
      </w:r>
      <w:r w:rsidR="00CA3310" w:rsidRPr="00BE2C21">
        <w:rPr>
          <w:rFonts w:ascii="Times New Roman" w:hAnsi="Times New Roman" w:cs="Times New Roman"/>
          <w:sz w:val="24"/>
          <w:szCs w:val="24"/>
        </w:rPr>
        <w:t xml:space="preserve"> seeded and transplanted to </w:t>
      </w:r>
      <w:r w:rsidR="006A1208">
        <w:rPr>
          <w:rFonts w:ascii="Times New Roman" w:hAnsi="Times New Roman" w:cs="Times New Roman"/>
          <w:sz w:val="24"/>
          <w:szCs w:val="24"/>
        </w:rPr>
        <w:t>separate</w:t>
      </w:r>
      <w:r w:rsidR="00CA3310" w:rsidRPr="00BE2C21">
        <w:rPr>
          <w:rFonts w:ascii="Times New Roman" w:hAnsi="Times New Roman" w:cs="Times New Roman"/>
          <w:sz w:val="24"/>
          <w:szCs w:val="24"/>
        </w:rPr>
        <w:t xml:space="preserve"> trays (1210 cm</w:t>
      </w:r>
      <w:r w:rsidR="00CA3310" w:rsidRPr="00BE2C21">
        <w:rPr>
          <w:rFonts w:ascii="Times New Roman" w:hAnsi="Times New Roman" w:cs="Times New Roman"/>
          <w:sz w:val="24"/>
          <w:szCs w:val="24"/>
          <w:vertAlign w:val="superscript"/>
        </w:rPr>
        <w:t>3</w:t>
      </w:r>
      <w:r w:rsidR="00CA3310" w:rsidRPr="00BE2C21">
        <w:rPr>
          <w:rFonts w:ascii="Times New Roman" w:hAnsi="Times New Roman" w:cs="Times New Roman"/>
          <w:sz w:val="24"/>
          <w:szCs w:val="24"/>
        </w:rPr>
        <w:t>) filled with red latosol (pH 6.1 and 1% organic matter).</w:t>
      </w:r>
      <w:r w:rsidR="00B021AC">
        <w:rPr>
          <w:rFonts w:ascii="Times New Roman" w:hAnsi="Times New Roman" w:cs="Times New Roman"/>
          <w:sz w:val="24"/>
          <w:szCs w:val="24"/>
        </w:rPr>
        <w:t xml:space="preserve"> </w:t>
      </w:r>
      <w:r w:rsidR="0021047E">
        <w:rPr>
          <w:rFonts w:ascii="Times New Roman" w:hAnsi="Times New Roman" w:cs="Times New Roman"/>
          <w:sz w:val="24"/>
          <w:szCs w:val="24"/>
        </w:rPr>
        <w:t>A single seed of g</w:t>
      </w:r>
      <w:r w:rsidR="00B02BA1" w:rsidRPr="00BE2C21">
        <w:rPr>
          <w:rFonts w:ascii="Times New Roman" w:hAnsi="Times New Roman" w:cs="Times New Roman"/>
          <w:sz w:val="24"/>
          <w:szCs w:val="24"/>
        </w:rPr>
        <w:t xml:space="preserve">lyphosate-resistant (GR) </w:t>
      </w:r>
      <w:r w:rsidR="00CF6FB3">
        <w:rPr>
          <w:rFonts w:ascii="Times New Roman" w:hAnsi="Times New Roman" w:cs="Times New Roman"/>
          <w:sz w:val="24"/>
          <w:szCs w:val="24"/>
        </w:rPr>
        <w:t>corn</w:t>
      </w:r>
      <w:r w:rsidR="0019163D" w:rsidRPr="00BE2C21">
        <w:rPr>
          <w:rFonts w:ascii="Times New Roman" w:hAnsi="Times New Roman" w:cs="Times New Roman"/>
          <w:sz w:val="24"/>
          <w:szCs w:val="24"/>
        </w:rPr>
        <w:t xml:space="preserve"> (AG8088) </w:t>
      </w:r>
      <w:r w:rsidR="00596AEF" w:rsidRPr="0021047E">
        <w:rPr>
          <w:rFonts w:ascii="Times New Roman" w:hAnsi="Times New Roman" w:cs="Times New Roman"/>
          <w:noProof/>
          <w:sz w:val="24"/>
          <w:szCs w:val="24"/>
        </w:rPr>
        <w:t>w</w:t>
      </w:r>
      <w:r w:rsidR="00596AEF">
        <w:rPr>
          <w:rFonts w:ascii="Times New Roman" w:hAnsi="Times New Roman" w:cs="Times New Roman"/>
          <w:noProof/>
          <w:sz w:val="24"/>
          <w:szCs w:val="24"/>
        </w:rPr>
        <w:t>as</w:t>
      </w:r>
      <w:r w:rsidR="00596AEF" w:rsidRPr="0021047E">
        <w:rPr>
          <w:rFonts w:ascii="Times New Roman" w:hAnsi="Times New Roman" w:cs="Times New Roman"/>
          <w:noProof/>
          <w:sz w:val="24"/>
          <w:szCs w:val="24"/>
        </w:rPr>
        <w:t xml:space="preserve"> </w:t>
      </w:r>
      <w:r w:rsidR="00B02BA1" w:rsidRPr="0021047E">
        <w:rPr>
          <w:rFonts w:ascii="Times New Roman" w:hAnsi="Times New Roman" w:cs="Times New Roman"/>
          <w:noProof/>
          <w:sz w:val="24"/>
          <w:szCs w:val="24"/>
        </w:rPr>
        <w:t>sow</w:t>
      </w:r>
      <w:r w:rsidR="009056A5" w:rsidRPr="0021047E">
        <w:rPr>
          <w:rFonts w:ascii="Times New Roman" w:hAnsi="Times New Roman" w:cs="Times New Roman"/>
          <w:noProof/>
          <w:sz w:val="24"/>
          <w:szCs w:val="24"/>
        </w:rPr>
        <w:t>n</w:t>
      </w:r>
      <w:r w:rsidR="00B02BA1" w:rsidRPr="00BE2C21">
        <w:rPr>
          <w:rFonts w:ascii="Times New Roman" w:hAnsi="Times New Roman" w:cs="Times New Roman"/>
          <w:sz w:val="24"/>
          <w:szCs w:val="24"/>
        </w:rPr>
        <w:t xml:space="preserve"> in 8 dm</w:t>
      </w:r>
      <w:r w:rsidR="00B02BA1" w:rsidRPr="00BE2C21">
        <w:rPr>
          <w:rFonts w:ascii="Times New Roman" w:hAnsi="Times New Roman" w:cs="Times New Roman"/>
          <w:sz w:val="24"/>
          <w:szCs w:val="24"/>
          <w:vertAlign w:val="superscript"/>
        </w:rPr>
        <w:t>3</w:t>
      </w:r>
      <w:r w:rsidR="00B02BA1" w:rsidRPr="00BE2C21">
        <w:rPr>
          <w:rFonts w:ascii="Times New Roman" w:hAnsi="Times New Roman" w:cs="Times New Roman"/>
          <w:sz w:val="24"/>
          <w:szCs w:val="24"/>
        </w:rPr>
        <w:t xml:space="preserve"> plastic pots</w:t>
      </w:r>
      <w:r w:rsidR="00A47D6D" w:rsidRPr="00BE2C21">
        <w:rPr>
          <w:rFonts w:ascii="Times New Roman" w:hAnsi="Times New Roman" w:cs="Times New Roman"/>
          <w:sz w:val="24"/>
          <w:szCs w:val="24"/>
        </w:rPr>
        <w:t xml:space="preserve"> filled with the </w:t>
      </w:r>
      <w:r w:rsidR="00596AEF">
        <w:rPr>
          <w:rFonts w:ascii="Times New Roman" w:hAnsi="Times New Roman" w:cs="Times New Roman"/>
          <w:sz w:val="24"/>
          <w:szCs w:val="24"/>
        </w:rPr>
        <w:t xml:space="preserve">aforementioned </w:t>
      </w:r>
      <w:r w:rsidR="00A47D6D" w:rsidRPr="00BE2C21">
        <w:rPr>
          <w:rFonts w:ascii="Times New Roman" w:hAnsi="Times New Roman" w:cs="Times New Roman"/>
          <w:sz w:val="24"/>
          <w:szCs w:val="24"/>
        </w:rPr>
        <w:t xml:space="preserve">soil </w:t>
      </w:r>
      <w:r w:rsidR="00596AEF">
        <w:rPr>
          <w:rFonts w:ascii="Times New Roman" w:hAnsi="Times New Roman" w:cs="Times New Roman"/>
          <w:sz w:val="24"/>
          <w:szCs w:val="24"/>
        </w:rPr>
        <w:t>source</w:t>
      </w:r>
      <w:r w:rsidR="00B26667" w:rsidRPr="00BE2C21">
        <w:rPr>
          <w:rFonts w:ascii="Times New Roman" w:hAnsi="Times New Roman" w:cs="Times New Roman"/>
          <w:sz w:val="24"/>
          <w:szCs w:val="24"/>
        </w:rPr>
        <w:t xml:space="preserve">. </w:t>
      </w:r>
      <w:r w:rsidR="000B1515">
        <w:rPr>
          <w:rFonts w:ascii="Times New Roman" w:hAnsi="Times New Roman" w:cs="Times New Roman"/>
          <w:sz w:val="24"/>
          <w:szCs w:val="24"/>
        </w:rPr>
        <w:t xml:space="preserve">This procedure was performed to </w:t>
      </w:r>
      <w:r w:rsidR="00F11F33">
        <w:rPr>
          <w:rFonts w:ascii="Times New Roman" w:hAnsi="Times New Roman" w:cs="Times New Roman"/>
          <w:sz w:val="24"/>
          <w:szCs w:val="24"/>
        </w:rPr>
        <w:t>maximize the comp</w:t>
      </w:r>
      <w:r w:rsidR="00AB0232">
        <w:rPr>
          <w:rFonts w:ascii="Times New Roman" w:hAnsi="Times New Roman" w:cs="Times New Roman"/>
          <w:sz w:val="24"/>
          <w:szCs w:val="24"/>
        </w:rPr>
        <w:t>eti</w:t>
      </w:r>
      <w:r w:rsidR="00F11F33">
        <w:rPr>
          <w:rFonts w:ascii="Times New Roman" w:hAnsi="Times New Roman" w:cs="Times New Roman"/>
          <w:sz w:val="24"/>
          <w:szCs w:val="24"/>
        </w:rPr>
        <w:t>ti</w:t>
      </w:r>
      <w:r w:rsidR="00AB0232">
        <w:rPr>
          <w:rFonts w:ascii="Times New Roman" w:hAnsi="Times New Roman" w:cs="Times New Roman"/>
          <w:sz w:val="24"/>
          <w:szCs w:val="24"/>
        </w:rPr>
        <w:t>on between species.</w:t>
      </w:r>
      <w:r w:rsidR="000B1515">
        <w:rPr>
          <w:rFonts w:ascii="Times New Roman" w:hAnsi="Times New Roman" w:cs="Times New Roman"/>
          <w:sz w:val="24"/>
          <w:szCs w:val="24"/>
        </w:rPr>
        <w:t xml:space="preserve"> </w:t>
      </w:r>
      <w:r w:rsidR="0021047E">
        <w:rPr>
          <w:rFonts w:ascii="Times New Roman" w:hAnsi="Times New Roman" w:cs="Times New Roman"/>
          <w:noProof/>
          <w:sz w:val="24"/>
          <w:szCs w:val="24"/>
        </w:rPr>
        <w:t>The s</w:t>
      </w:r>
      <w:r w:rsidR="00B26667" w:rsidRPr="0021047E">
        <w:rPr>
          <w:rFonts w:ascii="Times New Roman" w:hAnsi="Times New Roman" w:cs="Times New Roman"/>
          <w:noProof/>
          <w:sz w:val="24"/>
          <w:szCs w:val="24"/>
        </w:rPr>
        <w:t>oil</w:t>
      </w:r>
      <w:r w:rsidR="00B26667" w:rsidRPr="00BE2C21">
        <w:rPr>
          <w:rFonts w:ascii="Times New Roman" w:hAnsi="Times New Roman" w:cs="Times New Roman"/>
          <w:sz w:val="24"/>
          <w:szCs w:val="24"/>
        </w:rPr>
        <w:t xml:space="preserve"> </w:t>
      </w:r>
      <w:r w:rsidR="00B26667" w:rsidRPr="0021047E">
        <w:rPr>
          <w:rFonts w:ascii="Times New Roman" w:hAnsi="Times New Roman" w:cs="Times New Roman"/>
          <w:noProof/>
          <w:sz w:val="24"/>
          <w:szCs w:val="24"/>
        </w:rPr>
        <w:t>was fertilized</w:t>
      </w:r>
      <w:r w:rsidR="00B26667" w:rsidRPr="00BE2C21">
        <w:rPr>
          <w:rFonts w:ascii="Times New Roman" w:hAnsi="Times New Roman" w:cs="Times New Roman"/>
          <w:sz w:val="24"/>
          <w:szCs w:val="24"/>
        </w:rPr>
        <w:t xml:space="preserve"> following the local </w:t>
      </w:r>
      <w:r w:rsidR="00B26667" w:rsidRPr="0021047E">
        <w:rPr>
          <w:rFonts w:ascii="Times New Roman" w:hAnsi="Times New Roman" w:cs="Times New Roman"/>
          <w:noProof/>
          <w:sz w:val="24"/>
          <w:szCs w:val="24"/>
        </w:rPr>
        <w:t>recommendations</w:t>
      </w:r>
      <w:r w:rsidR="0021047E">
        <w:rPr>
          <w:rFonts w:ascii="Times New Roman" w:hAnsi="Times New Roman" w:cs="Times New Roman"/>
          <w:noProof/>
          <w:sz w:val="24"/>
          <w:szCs w:val="24"/>
        </w:rPr>
        <w:t>,</w:t>
      </w:r>
      <w:r w:rsidR="00B26667" w:rsidRPr="00BE2C21">
        <w:rPr>
          <w:rFonts w:ascii="Times New Roman" w:hAnsi="Times New Roman" w:cs="Times New Roman"/>
          <w:sz w:val="24"/>
          <w:szCs w:val="24"/>
        </w:rPr>
        <w:t xml:space="preserve"> and N </w:t>
      </w:r>
      <w:r w:rsidR="00B26667" w:rsidRPr="0021047E">
        <w:rPr>
          <w:rFonts w:ascii="Times New Roman" w:hAnsi="Times New Roman" w:cs="Times New Roman"/>
          <w:noProof/>
          <w:sz w:val="24"/>
          <w:szCs w:val="24"/>
        </w:rPr>
        <w:t>was applied</w:t>
      </w:r>
      <w:r w:rsidR="00B26667" w:rsidRPr="00BE2C21">
        <w:rPr>
          <w:rFonts w:ascii="Times New Roman" w:hAnsi="Times New Roman" w:cs="Times New Roman"/>
          <w:sz w:val="24"/>
          <w:szCs w:val="24"/>
        </w:rPr>
        <w:t xml:space="preserve"> at 15 and 30 DAE (days after </w:t>
      </w:r>
      <w:r w:rsidR="00CF6FB3">
        <w:rPr>
          <w:rFonts w:ascii="Times New Roman" w:hAnsi="Times New Roman" w:cs="Times New Roman"/>
          <w:sz w:val="24"/>
          <w:szCs w:val="24"/>
        </w:rPr>
        <w:t>corn</w:t>
      </w:r>
      <w:r w:rsidR="00B26667" w:rsidRPr="00BE2C21">
        <w:rPr>
          <w:rFonts w:ascii="Times New Roman" w:hAnsi="Times New Roman" w:cs="Times New Roman"/>
          <w:sz w:val="24"/>
          <w:szCs w:val="24"/>
        </w:rPr>
        <w:t xml:space="preserve"> emergence) at a rate of 55 mg dm</w:t>
      </w:r>
      <w:r w:rsidR="00B26667" w:rsidRPr="00BE2C21">
        <w:rPr>
          <w:rFonts w:ascii="Times New Roman" w:hAnsi="Times New Roman" w:cs="Times New Roman"/>
          <w:sz w:val="24"/>
          <w:szCs w:val="24"/>
          <w:vertAlign w:val="superscript"/>
        </w:rPr>
        <w:t>-3</w:t>
      </w:r>
      <w:r w:rsidR="00B26667" w:rsidRPr="00BE2C21">
        <w:rPr>
          <w:rFonts w:ascii="Times New Roman" w:hAnsi="Times New Roman" w:cs="Times New Roman"/>
          <w:sz w:val="24"/>
          <w:szCs w:val="24"/>
        </w:rPr>
        <w:t xml:space="preserve"> of ammonium sulfate. Greenhouse conditions </w:t>
      </w:r>
      <w:r w:rsidR="00B26667" w:rsidRPr="006E0556">
        <w:rPr>
          <w:rFonts w:ascii="Times New Roman" w:hAnsi="Times New Roman" w:cs="Times New Roman"/>
          <w:noProof/>
          <w:sz w:val="24"/>
          <w:szCs w:val="24"/>
        </w:rPr>
        <w:t>w</w:t>
      </w:r>
      <w:r w:rsidR="006E0556">
        <w:rPr>
          <w:rFonts w:ascii="Times New Roman" w:hAnsi="Times New Roman" w:cs="Times New Roman"/>
          <w:noProof/>
          <w:sz w:val="24"/>
          <w:szCs w:val="24"/>
        </w:rPr>
        <w:t>ere</w:t>
      </w:r>
      <w:r w:rsidR="00B26667" w:rsidRPr="00BE2C21">
        <w:rPr>
          <w:rFonts w:ascii="Times New Roman" w:hAnsi="Times New Roman" w:cs="Times New Roman"/>
          <w:sz w:val="24"/>
          <w:szCs w:val="24"/>
        </w:rPr>
        <w:t xml:space="preserve"> 2</w:t>
      </w:r>
      <w:r w:rsidR="008C7311">
        <w:rPr>
          <w:rFonts w:ascii="Times New Roman" w:hAnsi="Times New Roman" w:cs="Times New Roman"/>
          <w:sz w:val="24"/>
          <w:szCs w:val="24"/>
        </w:rPr>
        <w:t>8</w:t>
      </w:r>
      <w:r w:rsidR="00B26667" w:rsidRPr="00BE2C21">
        <w:rPr>
          <w:rFonts w:ascii="Times New Roman" w:hAnsi="Times New Roman" w:cs="Times New Roman"/>
          <w:sz w:val="24"/>
          <w:szCs w:val="24"/>
        </w:rPr>
        <w:t xml:space="preserve">/19 °C </w:t>
      </w:r>
      <w:r w:rsidR="00B26667" w:rsidRPr="0021047E">
        <w:rPr>
          <w:rFonts w:ascii="Times New Roman" w:hAnsi="Times New Roman" w:cs="Times New Roman"/>
          <w:noProof/>
          <w:sz w:val="24"/>
          <w:szCs w:val="24"/>
        </w:rPr>
        <w:t>day/night</w:t>
      </w:r>
      <w:r w:rsidR="0021047E">
        <w:rPr>
          <w:rFonts w:ascii="Times New Roman" w:hAnsi="Times New Roman" w:cs="Times New Roman"/>
          <w:noProof/>
          <w:sz w:val="24"/>
          <w:szCs w:val="24"/>
        </w:rPr>
        <w:t>,</w:t>
      </w:r>
      <w:r w:rsidR="00985F00" w:rsidRPr="00BE2C21">
        <w:rPr>
          <w:rFonts w:ascii="Times New Roman" w:hAnsi="Times New Roman" w:cs="Times New Roman"/>
          <w:sz w:val="24"/>
          <w:szCs w:val="24"/>
        </w:rPr>
        <w:t xml:space="preserve"> and</w:t>
      </w:r>
      <w:r w:rsidR="00B26667" w:rsidRPr="00BE2C21">
        <w:rPr>
          <w:rFonts w:ascii="Times New Roman" w:hAnsi="Times New Roman" w:cs="Times New Roman"/>
          <w:sz w:val="24"/>
          <w:szCs w:val="24"/>
        </w:rPr>
        <w:t xml:space="preserve"> pots </w:t>
      </w:r>
      <w:r w:rsidR="00B26667" w:rsidRPr="0021047E">
        <w:rPr>
          <w:rFonts w:ascii="Times New Roman" w:hAnsi="Times New Roman" w:cs="Times New Roman"/>
          <w:noProof/>
          <w:sz w:val="24"/>
          <w:szCs w:val="24"/>
        </w:rPr>
        <w:t xml:space="preserve">were </w:t>
      </w:r>
      <w:r w:rsidR="009056A5" w:rsidRPr="0021047E">
        <w:rPr>
          <w:rFonts w:ascii="Times New Roman" w:hAnsi="Times New Roman" w:cs="Times New Roman"/>
          <w:noProof/>
          <w:sz w:val="24"/>
          <w:szCs w:val="24"/>
        </w:rPr>
        <w:t>watered</w:t>
      </w:r>
      <w:r w:rsidR="009056A5">
        <w:rPr>
          <w:rFonts w:ascii="Times New Roman" w:hAnsi="Times New Roman" w:cs="Times New Roman"/>
          <w:sz w:val="24"/>
          <w:szCs w:val="24"/>
        </w:rPr>
        <w:t xml:space="preserve"> daily</w:t>
      </w:r>
      <w:r w:rsidR="00E64BF3" w:rsidRPr="00BE2C21">
        <w:rPr>
          <w:rFonts w:ascii="Times New Roman" w:hAnsi="Times New Roman" w:cs="Times New Roman"/>
          <w:sz w:val="24"/>
          <w:szCs w:val="24"/>
        </w:rPr>
        <w:t>.</w:t>
      </w:r>
    </w:p>
    <w:p w14:paraId="35EFD0E2" w14:textId="77777777" w:rsidR="005657F0" w:rsidRPr="00CF5FE8" w:rsidRDefault="00C51D8D" w:rsidP="00B84910">
      <w:pPr>
        <w:spacing w:after="0" w:line="480" w:lineRule="auto"/>
        <w:rPr>
          <w:rFonts w:ascii="Times New Roman" w:hAnsi="Times New Roman" w:cs="Times New Roman"/>
          <w:i/>
          <w:sz w:val="24"/>
          <w:szCs w:val="24"/>
        </w:rPr>
      </w:pPr>
      <w:r w:rsidRPr="00CF5FE8">
        <w:rPr>
          <w:rFonts w:ascii="Times New Roman" w:hAnsi="Times New Roman" w:cs="Times New Roman"/>
          <w:i/>
          <w:sz w:val="24"/>
          <w:szCs w:val="24"/>
        </w:rPr>
        <w:t>Experimental procedures</w:t>
      </w:r>
    </w:p>
    <w:p w14:paraId="28A6B072" w14:textId="2FDB1E24" w:rsidR="00456BF4" w:rsidRPr="00BE2C21" w:rsidRDefault="00BA6CC4"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 xml:space="preserve">The experiment </w:t>
      </w:r>
      <w:r w:rsidRPr="0021047E">
        <w:rPr>
          <w:rFonts w:ascii="Times New Roman" w:hAnsi="Times New Roman" w:cs="Times New Roman"/>
          <w:noProof/>
          <w:sz w:val="24"/>
          <w:szCs w:val="24"/>
        </w:rPr>
        <w:t>was conducted</w:t>
      </w:r>
      <w:r w:rsidRPr="00BE2C21">
        <w:rPr>
          <w:rFonts w:ascii="Times New Roman" w:hAnsi="Times New Roman" w:cs="Times New Roman"/>
          <w:sz w:val="24"/>
          <w:szCs w:val="24"/>
        </w:rPr>
        <w:t xml:space="preserve"> </w:t>
      </w:r>
      <w:r w:rsidR="0021047E">
        <w:rPr>
          <w:rFonts w:ascii="Times New Roman" w:hAnsi="Times New Roman" w:cs="Times New Roman"/>
          <w:noProof/>
          <w:sz w:val="24"/>
          <w:szCs w:val="24"/>
        </w:rPr>
        <w:t>under</w:t>
      </w:r>
      <w:r w:rsidRPr="00BE2C21">
        <w:rPr>
          <w:rFonts w:ascii="Times New Roman" w:hAnsi="Times New Roman" w:cs="Times New Roman"/>
          <w:sz w:val="24"/>
          <w:szCs w:val="24"/>
        </w:rPr>
        <w:t xml:space="preserve"> greenhouse conditions </w:t>
      </w:r>
      <w:r w:rsidR="006170BF">
        <w:rPr>
          <w:rFonts w:ascii="Times New Roman" w:hAnsi="Times New Roman" w:cs="Times New Roman"/>
          <w:sz w:val="24"/>
          <w:szCs w:val="24"/>
        </w:rPr>
        <w:t xml:space="preserve">over a period of 60 days </w:t>
      </w:r>
      <w:r w:rsidRPr="00BE2C21">
        <w:rPr>
          <w:rFonts w:ascii="Times New Roman" w:hAnsi="Times New Roman" w:cs="Times New Roman"/>
          <w:sz w:val="24"/>
          <w:szCs w:val="24"/>
        </w:rPr>
        <w:t xml:space="preserve">at the </w:t>
      </w:r>
      <w:r w:rsidR="0019163D" w:rsidRPr="00BE2C21">
        <w:rPr>
          <w:rFonts w:ascii="Times New Roman" w:hAnsi="Times New Roman" w:cs="Times New Roman"/>
          <w:sz w:val="24"/>
          <w:szCs w:val="24"/>
        </w:rPr>
        <w:t xml:space="preserve">Federal University of Jequitinhonha and Mucuri, </w:t>
      </w:r>
      <w:r w:rsidR="00CF5FE8">
        <w:rPr>
          <w:rFonts w:ascii="Times New Roman" w:hAnsi="Times New Roman" w:cs="Times New Roman"/>
          <w:sz w:val="24"/>
          <w:szCs w:val="24"/>
        </w:rPr>
        <w:t xml:space="preserve">Diamantina, </w:t>
      </w:r>
      <w:r w:rsidR="0019163D" w:rsidRPr="00BE2C21">
        <w:rPr>
          <w:rFonts w:ascii="Times New Roman" w:hAnsi="Times New Roman" w:cs="Times New Roman"/>
          <w:sz w:val="24"/>
          <w:szCs w:val="24"/>
        </w:rPr>
        <w:t>MG.</w:t>
      </w:r>
      <w:r w:rsidR="009349DF"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In this </w:t>
      </w:r>
      <w:r w:rsidRPr="00D6254E">
        <w:rPr>
          <w:rFonts w:ascii="Times New Roman" w:hAnsi="Times New Roman" w:cs="Times New Roman"/>
          <w:noProof/>
          <w:sz w:val="24"/>
          <w:szCs w:val="24"/>
        </w:rPr>
        <w:t>study</w:t>
      </w:r>
      <w:r w:rsidR="00D6254E">
        <w:rPr>
          <w:rFonts w:ascii="Times New Roman" w:hAnsi="Times New Roman" w:cs="Times New Roman"/>
          <w:noProof/>
          <w:sz w:val="24"/>
          <w:szCs w:val="24"/>
        </w:rPr>
        <w:t>,</w:t>
      </w:r>
      <w:r w:rsidR="006170BF">
        <w:rPr>
          <w:rFonts w:ascii="Times New Roman" w:hAnsi="Times New Roman" w:cs="Times New Roman"/>
          <w:sz w:val="24"/>
          <w:szCs w:val="24"/>
        </w:rPr>
        <w:t xml:space="preserve"> </w:t>
      </w:r>
      <w:r w:rsidR="002B0A10">
        <w:rPr>
          <w:rFonts w:ascii="Times New Roman" w:hAnsi="Times New Roman" w:cs="Times New Roman"/>
          <w:sz w:val="24"/>
          <w:szCs w:val="24"/>
        </w:rPr>
        <w:t xml:space="preserve">the </w:t>
      </w:r>
      <w:r w:rsidR="00CF5FE8">
        <w:rPr>
          <w:rFonts w:ascii="Times New Roman" w:hAnsi="Times New Roman" w:cs="Times New Roman"/>
          <w:sz w:val="24"/>
          <w:szCs w:val="24"/>
        </w:rPr>
        <w:t>additive design was used; therefore,</w:t>
      </w:r>
      <w:r w:rsidR="009056A5"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weed densities </w:t>
      </w:r>
      <w:r w:rsidRPr="0021047E">
        <w:rPr>
          <w:rFonts w:ascii="Times New Roman" w:hAnsi="Times New Roman" w:cs="Times New Roman"/>
          <w:noProof/>
          <w:sz w:val="24"/>
          <w:szCs w:val="24"/>
        </w:rPr>
        <w:t>var</w:t>
      </w:r>
      <w:r w:rsidR="00596AEF">
        <w:rPr>
          <w:rFonts w:ascii="Times New Roman" w:hAnsi="Times New Roman" w:cs="Times New Roman"/>
          <w:noProof/>
          <w:sz w:val="24"/>
          <w:szCs w:val="24"/>
        </w:rPr>
        <w:t>ied</w:t>
      </w:r>
      <w:r w:rsidR="0021047E">
        <w:rPr>
          <w:rFonts w:ascii="Times New Roman" w:hAnsi="Times New Roman" w:cs="Times New Roman"/>
          <w:noProof/>
          <w:sz w:val="24"/>
          <w:szCs w:val="24"/>
        </w:rPr>
        <w:t>,</w:t>
      </w:r>
      <w:r w:rsidRPr="00BE2C21">
        <w:rPr>
          <w:rFonts w:ascii="Times New Roman" w:hAnsi="Times New Roman" w:cs="Times New Roman"/>
          <w:sz w:val="24"/>
          <w:szCs w:val="24"/>
        </w:rPr>
        <w:t xml:space="preserve"> and </w:t>
      </w:r>
      <w:r w:rsidR="00CF6FB3">
        <w:rPr>
          <w:rFonts w:ascii="Times New Roman" w:hAnsi="Times New Roman" w:cs="Times New Roman"/>
          <w:sz w:val="24"/>
          <w:szCs w:val="24"/>
        </w:rPr>
        <w:t>corn</w:t>
      </w:r>
      <w:r w:rsidRPr="00BE2C21">
        <w:rPr>
          <w:rFonts w:ascii="Times New Roman" w:hAnsi="Times New Roman" w:cs="Times New Roman"/>
          <w:sz w:val="24"/>
          <w:szCs w:val="24"/>
        </w:rPr>
        <w:t xml:space="preserve"> </w:t>
      </w:r>
      <w:r w:rsidR="009056A5">
        <w:rPr>
          <w:rFonts w:ascii="Times New Roman" w:hAnsi="Times New Roman" w:cs="Times New Roman"/>
          <w:sz w:val="24"/>
          <w:szCs w:val="24"/>
        </w:rPr>
        <w:t xml:space="preserve">density </w:t>
      </w:r>
      <w:r w:rsidR="00596AEF">
        <w:rPr>
          <w:rFonts w:ascii="Times New Roman" w:hAnsi="Times New Roman" w:cs="Times New Roman"/>
          <w:sz w:val="24"/>
          <w:szCs w:val="24"/>
        </w:rPr>
        <w:t>wa</w:t>
      </w:r>
      <w:r w:rsidR="009349DF" w:rsidRPr="00BE2C21">
        <w:rPr>
          <w:rFonts w:ascii="Times New Roman" w:hAnsi="Times New Roman" w:cs="Times New Roman"/>
          <w:sz w:val="24"/>
          <w:szCs w:val="24"/>
        </w:rPr>
        <w:t>s</w:t>
      </w:r>
      <w:r w:rsidRPr="00BE2C21">
        <w:rPr>
          <w:rFonts w:ascii="Times New Roman" w:hAnsi="Times New Roman" w:cs="Times New Roman"/>
          <w:sz w:val="24"/>
          <w:szCs w:val="24"/>
        </w:rPr>
        <w:t xml:space="preserve"> kept constant</w:t>
      </w:r>
      <w:r w:rsidR="004E4CAD" w:rsidRPr="00BE2C21">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D05E6A">
        <w:rPr>
          <w:rFonts w:ascii="Times New Roman" w:hAnsi="Times New Roman" w:cs="Times New Roman"/>
          <w:sz w:val="24"/>
          <w:szCs w:val="24"/>
        </w:rPr>
        <w:instrText>ADDIN CSL_CITATION { "citationItems" : [ { "id" : "ITEM-1", "itemData" : { "DOI" : "10.1614/WS-D-13-00062.1", "ISSN" : "0043-1745", "abstract" : "&lt;p&gt;The annual global economic loss caused by weeds has been estimated at more than $100 billion U.S. dollars (Appleby et al. 2000). Additionally, worldwide annual herbicide sales are in the range of U.S. $25 billion (Agrow 2003). In light of these large dollar figures, it becomes clear that a greater understanding of crop\u2014weed interactions is essential in order to develop cost-effective and sustainable weed management practices.&lt;/p&gt;", "author" : [ { "dropping-particle" : "", "family" : "Swanton", "given" : "Clarence J.", "non-dropping-particle" : "", "parse-names" : false, "suffix" : "" }, { "dropping-particle" : "", "family" : "Nkoa", "given" : "Roger", "non-dropping-particle" : "", "parse-names" : false, "suffix" : "" }, { "dropping-particle" : "", "family" : "Blackshaw", "given" : "Robert E.", "non-dropping-particle" : "", "parse-names" : false, "suffix" : "" } ], "container-title" : "Weed Science", "id" : "ITEM-1", "issue" : "SP1", "issued" : { "date-parts" : [ [ "2015", "2", "20" ] ] }, "page" : "2-11", "publisher" : " Weed Science Society of America 810 East 10th Street, Lawrence, KS 66044-8897 ", "title" : "Experimental Methods for Crop\u2013Weed Competition Studies", "type" : "article-journal", "volume" : "63" }, "uris" : [ "http://www.mendeley.com/documents/?uuid=c93f70b6-26c3-375d-b8e0-cb796830629f" ] } ], "mendeley" : { "formattedCitation" : "(Swanton et al. 2015)", "manualFormatting" : "(Swanton et al., 2015)", "plainTextFormattedCitation" : "(Swanton et al. 2015)", "previouslyFormattedCitation" : "(Swanton et al. 2015)"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noProof/>
          <w:sz w:val="24"/>
          <w:szCs w:val="24"/>
        </w:rPr>
        <w:t>(Swanton et al.</w:t>
      </w:r>
      <w:r w:rsidR="00D05E6A">
        <w:rPr>
          <w:rFonts w:ascii="Times New Roman" w:hAnsi="Times New Roman" w:cs="Times New Roman"/>
          <w:noProof/>
          <w:sz w:val="24"/>
          <w:szCs w:val="24"/>
        </w:rPr>
        <w:t>,</w:t>
      </w:r>
      <w:r w:rsidR="00BF3947" w:rsidRPr="00BF3947">
        <w:rPr>
          <w:rFonts w:ascii="Times New Roman" w:hAnsi="Times New Roman" w:cs="Times New Roman"/>
          <w:noProof/>
          <w:sz w:val="24"/>
          <w:szCs w:val="24"/>
        </w:rPr>
        <w:t xml:space="preserve"> 2015)</w:t>
      </w:r>
      <w:r w:rsidR="00BF3947">
        <w:rPr>
          <w:rStyle w:val="FootnoteReference"/>
          <w:rFonts w:ascii="Times New Roman" w:hAnsi="Times New Roman" w:cs="Times New Roman"/>
          <w:sz w:val="24"/>
          <w:szCs w:val="24"/>
        </w:rPr>
        <w:fldChar w:fldCharType="end"/>
      </w:r>
      <w:r w:rsidR="004E4CAD">
        <w:rPr>
          <w:rFonts w:ascii="Times New Roman" w:hAnsi="Times New Roman" w:cs="Times New Roman"/>
          <w:sz w:val="24"/>
          <w:szCs w:val="24"/>
        </w:rPr>
        <w:t xml:space="preserve">. </w:t>
      </w:r>
      <w:r w:rsidR="009349DF" w:rsidRPr="00BE2C21">
        <w:rPr>
          <w:rFonts w:ascii="Times New Roman" w:hAnsi="Times New Roman" w:cs="Times New Roman"/>
          <w:sz w:val="24"/>
          <w:szCs w:val="24"/>
        </w:rPr>
        <w:t xml:space="preserve">The treatment </w:t>
      </w:r>
      <w:r w:rsidR="004E4CAD">
        <w:rPr>
          <w:rFonts w:ascii="Times New Roman" w:hAnsi="Times New Roman" w:cs="Times New Roman"/>
          <w:sz w:val="24"/>
          <w:szCs w:val="24"/>
        </w:rPr>
        <w:t>design</w:t>
      </w:r>
      <w:r w:rsidR="009349DF" w:rsidRPr="00BE2C21">
        <w:rPr>
          <w:rFonts w:ascii="Times New Roman" w:hAnsi="Times New Roman" w:cs="Times New Roman"/>
          <w:sz w:val="24"/>
          <w:szCs w:val="24"/>
        </w:rPr>
        <w:t xml:space="preserve"> was</w:t>
      </w:r>
      <w:r w:rsidR="009056A5">
        <w:rPr>
          <w:rFonts w:ascii="Times New Roman" w:hAnsi="Times New Roman" w:cs="Times New Roman"/>
          <w:sz w:val="24"/>
          <w:szCs w:val="24"/>
        </w:rPr>
        <w:t xml:space="preserve"> a</w:t>
      </w:r>
      <w:r w:rsidR="009349DF" w:rsidRPr="00BE2C21">
        <w:rPr>
          <w:rFonts w:ascii="Times New Roman" w:hAnsi="Times New Roman" w:cs="Times New Roman"/>
          <w:sz w:val="24"/>
          <w:szCs w:val="24"/>
        </w:rPr>
        <w:t xml:space="preserve"> factorial with two weed species, </w:t>
      </w:r>
      <w:r w:rsidR="009349DF" w:rsidRPr="00BE2C21">
        <w:rPr>
          <w:rFonts w:ascii="Times New Roman" w:hAnsi="Times New Roman" w:cs="Times New Roman"/>
          <w:i/>
          <w:sz w:val="24"/>
          <w:szCs w:val="24"/>
        </w:rPr>
        <w:t>R. brasiliensis</w:t>
      </w:r>
      <w:r w:rsidR="009349DF" w:rsidRPr="00BE2C21">
        <w:rPr>
          <w:rFonts w:ascii="Times New Roman" w:hAnsi="Times New Roman" w:cs="Times New Roman"/>
          <w:sz w:val="24"/>
          <w:szCs w:val="24"/>
        </w:rPr>
        <w:t xml:space="preserve"> and </w:t>
      </w:r>
      <w:r w:rsidR="009349DF" w:rsidRPr="00BE2C21">
        <w:rPr>
          <w:rFonts w:ascii="Times New Roman" w:hAnsi="Times New Roman" w:cs="Times New Roman"/>
          <w:i/>
          <w:sz w:val="24"/>
          <w:szCs w:val="24"/>
        </w:rPr>
        <w:t>C. benghalensis</w:t>
      </w:r>
      <w:r w:rsidR="009056A5">
        <w:rPr>
          <w:rFonts w:ascii="Times New Roman" w:hAnsi="Times New Roman" w:cs="Times New Roman"/>
          <w:sz w:val="24"/>
          <w:szCs w:val="24"/>
        </w:rPr>
        <w:t xml:space="preserve">, and </w:t>
      </w:r>
      <w:r w:rsidR="0021047E">
        <w:rPr>
          <w:rFonts w:ascii="Times New Roman" w:hAnsi="Times New Roman" w:cs="Times New Roman"/>
          <w:noProof/>
          <w:sz w:val="24"/>
          <w:szCs w:val="24"/>
        </w:rPr>
        <w:t>five</w:t>
      </w:r>
      <w:r w:rsidR="009056A5">
        <w:rPr>
          <w:rFonts w:ascii="Times New Roman" w:hAnsi="Times New Roman" w:cs="Times New Roman"/>
          <w:sz w:val="24"/>
          <w:szCs w:val="24"/>
        </w:rPr>
        <w:t xml:space="preserve"> weed densities</w:t>
      </w:r>
      <w:r w:rsidR="009349DF" w:rsidRPr="00BE2C21">
        <w:rPr>
          <w:rFonts w:ascii="Times New Roman" w:hAnsi="Times New Roman" w:cs="Times New Roman"/>
          <w:sz w:val="24"/>
          <w:szCs w:val="24"/>
        </w:rPr>
        <w:t xml:space="preserve"> (0, 1, 2, 3, and </w:t>
      </w:r>
      <w:r w:rsidR="0021047E" w:rsidRPr="0021047E">
        <w:rPr>
          <w:rFonts w:ascii="Times New Roman" w:hAnsi="Times New Roman" w:cs="Times New Roman"/>
          <w:noProof/>
          <w:sz w:val="24"/>
          <w:szCs w:val="24"/>
        </w:rPr>
        <w:t>4</w:t>
      </w:r>
      <w:r w:rsidR="009349DF" w:rsidRPr="00BE2C21">
        <w:rPr>
          <w:rFonts w:ascii="Times New Roman" w:hAnsi="Times New Roman" w:cs="Times New Roman"/>
          <w:sz w:val="24"/>
          <w:szCs w:val="24"/>
        </w:rPr>
        <w:t xml:space="preserve"> plants pot</w:t>
      </w:r>
      <w:r w:rsidR="009349DF" w:rsidRPr="00BE2C21">
        <w:rPr>
          <w:rFonts w:ascii="Times New Roman" w:hAnsi="Times New Roman" w:cs="Times New Roman"/>
          <w:sz w:val="24"/>
          <w:szCs w:val="24"/>
          <w:vertAlign w:val="superscript"/>
        </w:rPr>
        <w:t>-1</w:t>
      </w:r>
      <w:r w:rsidR="009349DF" w:rsidRPr="00BE2C21">
        <w:rPr>
          <w:rFonts w:ascii="Times New Roman" w:hAnsi="Times New Roman" w:cs="Times New Roman"/>
          <w:sz w:val="24"/>
          <w:szCs w:val="24"/>
        </w:rPr>
        <w:t xml:space="preserve">), in a completely randomized design with four replications. </w:t>
      </w:r>
    </w:p>
    <w:p w14:paraId="1DCBBC6A" w14:textId="71585832" w:rsidR="00E15D0D" w:rsidRDefault="00CF6FB3"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Corn</w:t>
      </w:r>
      <w:r w:rsidR="005654EC" w:rsidRPr="00BE2C21">
        <w:rPr>
          <w:rFonts w:ascii="Times New Roman" w:hAnsi="Times New Roman" w:cs="Times New Roman"/>
          <w:sz w:val="24"/>
          <w:szCs w:val="24"/>
        </w:rPr>
        <w:t xml:space="preserve"> </w:t>
      </w:r>
      <w:r w:rsidR="002C04E1">
        <w:rPr>
          <w:rFonts w:ascii="Times New Roman" w:hAnsi="Times New Roman" w:cs="Times New Roman"/>
          <w:sz w:val="24"/>
          <w:szCs w:val="24"/>
        </w:rPr>
        <w:t>dry matter</w:t>
      </w:r>
      <w:r w:rsidR="005654EC" w:rsidRPr="00BE2C21">
        <w:rPr>
          <w:rFonts w:ascii="Times New Roman" w:hAnsi="Times New Roman" w:cs="Times New Roman"/>
          <w:sz w:val="24"/>
          <w:szCs w:val="24"/>
        </w:rPr>
        <w:t xml:space="preserve"> </w:t>
      </w:r>
      <w:r w:rsidR="005654EC" w:rsidRPr="0021047E">
        <w:rPr>
          <w:rFonts w:ascii="Times New Roman" w:hAnsi="Times New Roman" w:cs="Times New Roman"/>
          <w:noProof/>
          <w:sz w:val="24"/>
          <w:szCs w:val="24"/>
        </w:rPr>
        <w:t>was harvested</w:t>
      </w:r>
      <w:r w:rsidR="005654EC" w:rsidRPr="00BE2C21">
        <w:rPr>
          <w:rFonts w:ascii="Times New Roman" w:hAnsi="Times New Roman" w:cs="Times New Roman"/>
          <w:sz w:val="24"/>
          <w:szCs w:val="24"/>
        </w:rPr>
        <w:t xml:space="preserve"> at 60 DAE</w:t>
      </w:r>
      <w:r w:rsidR="009A1BDC">
        <w:rPr>
          <w:rFonts w:ascii="Times New Roman" w:hAnsi="Times New Roman" w:cs="Times New Roman"/>
          <w:sz w:val="24"/>
          <w:szCs w:val="24"/>
        </w:rPr>
        <w:t xml:space="preserve"> </w:t>
      </w:r>
      <w:r w:rsidR="005654EC" w:rsidRPr="00BE2C21">
        <w:rPr>
          <w:rFonts w:ascii="Times New Roman" w:hAnsi="Times New Roman" w:cs="Times New Roman"/>
          <w:sz w:val="24"/>
          <w:szCs w:val="24"/>
        </w:rPr>
        <w:t xml:space="preserve">from each experimental unit. Shoot biomass </w:t>
      </w:r>
      <w:r w:rsidR="005654EC" w:rsidRPr="00901A75">
        <w:rPr>
          <w:rFonts w:ascii="Times New Roman" w:hAnsi="Times New Roman" w:cs="Times New Roman"/>
          <w:noProof/>
          <w:sz w:val="24"/>
          <w:szCs w:val="24"/>
        </w:rPr>
        <w:t>w</w:t>
      </w:r>
      <w:r w:rsidR="00901A75">
        <w:rPr>
          <w:rFonts w:ascii="Times New Roman" w:hAnsi="Times New Roman" w:cs="Times New Roman"/>
          <w:noProof/>
          <w:sz w:val="24"/>
          <w:szCs w:val="24"/>
        </w:rPr>
        <w:t>as</w:t>
      </w:r>
      <w:r w:rsidR="005654EC" w:rsidRPr="00BE2C21">
        <w:rPr>
          <w:rFonts w:ascii="Times New Roman" w:hAnsi="Times New Roman" w:cs="Times New Roman"/>
          <w:sz w:val="24"/>
          <w:szCs w:val="24"/>
        </w:rPr>
        <w:t xml:space="preserve"> oven-dried at 65 </w:t>
      </w:r>
      <w:r w:rsidR="005654EC" w:rsidRPr="00BE2C21">
        <w:rPr>
          <w:rFonts w:ascii="Times New Roman" w:hAnsi="Times New Roman" w:cs="Times New Roman"/>
          <w:sz w:val="24"/>
          <w:szCs w:val="24"/>
          <w:lang w:val="en"/>
        </w:rPr>
        <w:t>°</w:t>
      </w:r>
      <w:r w:rsidR="005654EC" w:rsidRPr="00BE2C21">
        <w:rPr>
          <w:rFonts w:ascii="Times New Roman" w:hAnsi="Times New Roman" w:cs="Times New Roman"/>
          <w:sz w:val="24"/>
          <w:szCs w:val="24"/>
        </w:rPr>
        <w:t xml:space="preserve">C until reaching constant weight, </w:t>
      </w:r>
      <w:r w:rsidR="009056A5">
        <w:rPr>
          <w:rFonts w:ascii="Times New Roman" w:hAnsi="Times New Roman" w:cs="Times New Roman"/>
          <w:sz w:val="24"/>
          <w:szCs w:val="24"/>
        </w:rPr>
        <w:t xml:space="preserve">and dry </w:t>
      </w:r>
      <w:r w:rsidR="005654EC" w:rsidRPr="00BE2C21">
        <w:rPr>
          <w:rFonts w:ascii="Times New Roman" w:hAnsi="Times New Roman" w:cs="Times New Roman"/>
          <w:sz w:val="24"/>
          <w:szCs w:val="24"/>
        </w:rPr>
        <w:t>weight recorded.</w:t>
      </w:r>
      <w:r w:rsidR="00E15D0D" w:rsidRPr="00BE2C21">
        <w:rPr>
          <w:rFonts w:ascii="Times New Roman" w:hAnsi="Times New Roman" w:cs="Times New Roman"/>
          <w:sz w:val="24"/>
          <w:szCs w:val="24"/>
        </w:rPr>
        <w:t xml:space="preserve"> The </w:t>
      </w:r>
      <w:r w:rsidRPr="00520C9B">
        <w:rPr>
          <w:rFonts w:ascii="Times New Roman" w:hAnsi="Times New Roman" w:cs="Times New Roman"/>
          <w:noProof/>
          <w:sz w:val="24"/>
          <w:szCs w:val="24"/>
        </w:rPr>
        <w:t>corn</w:t>
      </w:r>
      <w:r w:rsidR="002C04E1" w:rsidRPr="00520C9B">
        <w:rPr>
          <w:rFonts w:ascii="Times New Roman" w:hAnsi="Times New Roman" w:cs="Times New Roman"/>
          <w:noProof/>
          <w:sz w:val="24"/>
          <w:szCs w:val="24"/>
        </w:rPr>
        <w:t xml:space="preserve"> dry</w:t>
      </w:r>
      <w:r w:rsidR="002C04E1">
        <w:rPr>
          <w:rFonts w:ascii="Times New Roman" w:hAnsi="Times New Roman" w:cs="Times New Roman"/>
          <w:sz w:val="24"/>
          <w:szCs w:val="24"/>
        </w:rPr>
        <w:t xml:space="preserve"> matter</w:t>
      </w:r>
      <w:r w:rsidR="00E15D0D" w:rsidRPr="00BE2C21">
        <w:rPr>
          <w:rFonts w:ascii="Times New Roman" w:hAnsi="Times New Roman" w:cs="Times New Roman"/>
          <w:sz w:val="24"/>
          <w:szCs w:val="24"/>
        </w:rPr>
        <w:t xml:space="preserve"> (g) data (shoot) </w:t>
      </w:r>
      <w:r w:rsidR="00E15D0D" w:rsidRPr="0021047E">
        <w:rPr>
          <w:rFonts w:ascii="Times New Roman" w:hAnsi="Times New Roman" w:cs="Times New Roman"/>
          <w:noProof/>
          <w:sz w:val="24"/>
          <w:szCs w:val="24"/>
        </w:rPr>
        <w:t>were converted</w:t>
      </w:r>
      <w:r w:rsidR="00E15D0D" w:rsidRPr="00BE2C21">
        <w:rPr>
          <w:rFonts w:ascii="Times New Roman" w:hAnsi="Times New Roman" w:cs="Times New Roman"/>
          <w:sz w:val="24"/>
          <w:szCs w:val="24"/>
        </w:rPr>
        <w:t xml:space="preserve"> into </w:t>
      </w:r>
      <w:r w:rsidR="004069C7">
        <w:rPr>
          <w:rFonts w:ascii="Times New Roman" w:hAnsi="Times New Roman" w:cs="Times New Roman"/>
          <w:sz w:val="24"/>
          <w:szCs w:val="24"/>
        </w:rPr>
        <w:t>yield loss</w:t>
      </w:r>
      <w:r w:rsidR="00E15D0D" w:rsidRPr="00BE2C21">
        <w:rPr>
          <w:rFonts w:ascii="Times New Roman" w:hAnsi="Times New Roman" w:cs="Times New Roman"/>
          <w:sz w:val="24"/>
          <w:szCs w:val="24"/>
        </w:rPr>
        <w:t xml:space="preserve"> (%) compared with the </w:t>
      </w:r>
      <w:r w:rsidR="009056A5">
        <w:rPr>
          <w:rFonts w:ascii="Times New Roman" w:hAnsi="Times New Roman" w:cs="Times New Roman"/>
          <w:sz w:val="24"/>
          <w:szCs w:val="24"/>
        </w:rPr>
        <w:t>control treatment (no weeds)</w:t>
      </w:r>
      <w:r w:rsidR="00E15D0D" w:rsidRPr="00BE2C21">
        <w:rPr>
          <w:rFonts w:ascii="Times New Roman" w:hAnsi="Times New Roman" w:cs="Times New Roman"/>
          <w:sz w:val="24"/>
          <w:szCs w:val="24"/>
        </w:rPr>
        <w:t xml:space="preserve">: </w:t>
      </w:r>
    </w:p>
    <w:p w14:paraId="2C07EE6C" w14:textId="5B26EEC4" w:rsidR="00E50576" w:rsidRPr="00E50576" w:rsidRDefault="004069C7" w:rsidP="00B84910">
      <w:pPr>
        <w:spacing w:after="0" w:line="480" w:lineRule="auto"/>
        <w:rPr>
          <w:rFonts w:ascii="Times New Roman" w:hAnsi="Times New Roman" w:cs="Times New Roman"/>
          <w:sz w:val="24"/>
          <w:szCs w:val="24"/>
        </w:rPr>
      </w:pPr>
      <m:oMath>
        <m:r>
          <m:rPr>
            <m:sty m:val="p"/>
          </m:rPr>
          <w:rPr>
            <w:rFonts w:ascii="Cambria Math" w:hAnsi="Cambria Math" w:cs="Times New Roman"/>
            <w:sz w:val="24"/>
            <w:szCs w:val="24"/>
          </w:rPr>
          <m:t>Yield loss (%)</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M-B</m:t>
            </m:r>
          </m:num>
          <m:den>
            <m:r>
              <w:rPr>
                <w:rFonts w:ascii="Cambria Math" w:hAnsi="Cambria Math" w:cs="Times New Roman"/>
                <w:sz w:val="24"/>
                <w:szCs w:val="24"/>
              </w:rPr>
              <m:t>M</m:t>
            </m:r>
          </m:den>
        </m:f>
        <m:r>
          <w:rPr>
            <w:rFonts w:ascii="Cambria Math" w:hAnsi="Cambria Math" w:cs="Times New Roman"/>
            <w:sz w:val="24"/>
            <w:szCs w:val="24"/>
          </w:rPr>
          <m:t>*100</m:t>
        </m:r>
      </m:oMath>
      <w:r w:rsidR="00CF5FE8">
        <w:rPr>
          <w:rFonts w:ascii="Times New Roman" w:eastAsiaTheme="minorEastAsia" w:hAnsi="Times New Roman" w:cs="Times New Roman"/>
          <w:sz w:val="24"/>
          <w:szCs w:val="24"/>
        </w:rPr>
        <w:t xml:space="preserve">      Equation</w:t>
      </w:r>
      <w:r w:rsidR="005479DC">
        <w:rPr>
          <w:rFonts w:ascii="Times New Roman" w:eastAsiaTheme="minorEastAsia" w:hAnsi="Times New Roman" w:cs="Times New Roman"/>
          <w:sz w:val="24"/>
          <w:szCs w:val="24"/>
        </w:rPr>
        <w:t xml:space="preserve"> </w:t>
      </w:r>
      <w:r w:rsidR="00CF5FE8">
        <w:rPr>
          <w:rFonts w:ascii="Times New Roman" w:eastAsiaTheme="minorEastAsia" w:hAnsi="Times New Roman" w:cs="Times New Roman"/>
          <w:sz w:val="24"/>
          <w:szCs w:val="24"/>
        </w:rPr>
        <w:t>1</w:t>
      </w:r>
    </w:p>
    <w:p w14:paraId="47527CC0" w14:textId="1965F521" w:rsidR="00E15D0D" w:rsidRDefault="00120AB2" w:rsidP="00B84910">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E15D0D" w:rsidRPr="00BE2C21">
        <w:rPr>
          <w:rFonts w:ascii="Times New Roman" w:hAnsi="Times New Roman" w:cs="Times New Roman"/>
          <w:sz w:val="24"/>
          <w:szCs w:val="24"/>
        </w:rPr>
        <w:t xml:space="preserve">here </w:t>
      </w:r>
      <w:r w:rsidR="00E15D0D" w:rsidRPr="00BE2C21">
        <w:rPr>
          <w:rFonts w:ascii="Times New Roman" w:hAnsi="Times New Roman" w:cs="Times New Roman"/>
          <w:i/>
          <w:sz w:val="24"/>
          <w:szCs w:val="24"/>
        </w:rPr>
        <w:t>Μ</w:t>
      </w:r>
      <w:r w:rsidR="002C04E1">
        <w:rPr>
          <w:rFonts w:ascii="Times New Roman" w:hAnsi="Times New Roman" w:cs="Times New Roman"/>
          <w:sz w:val="24"/>
          <w:szCs w:val="24"/>
        </w:rPr>
        <w:t xml:space="preserve"> is the mean dry mass</w:t>
      </w:r>
      <w:r w:rsidR="00E15D0D" w:rsidRPr="00BE2C21">
        <w:rPr>
          <w:rFonts w:ascii="Times New Roman" w:hAnsi="Times New Roman" w:cs="Times New Roman"/>
          <w:sz w:val="24"/>
          <w:szCs w:val="24"/>
        </w:rPr>
        <w:t xml:space="preserve"> (g) of the </w:t>
      </w:r>
      <w:r w:rsidR="009A1BDC">
        <w:rPr>
          <w:rFonts w:ascii="Times New Roman" w:hAnsi="Times New Roman" w:cs="Times New Roman"/>
          <w:sz w:val="24"/>
          <w:szCs w:val="24"/>
        </w:rPr>
        <w:t>control treatment</w:t>
      </w:r>
      <w:r w:rsidR="00E15D0D" w:rsidRPr="00BE2C21">
        <w:rPr>
          <w:rFonts w:ascii="Times New Roman" w:hAnsi="Times New Roman" w:cs="Times New Roman"/>
          <w:sz w:val="24"/>
          <w:szCs w:val="24"/>
        </w:rPr>
        <w:t xml:space="preserve">, and </w:t>
      </w:r>
      <m:oMath>
        <m:r>
          <w:rPr>
            <w:rFonts w:ascii="Cambria Math" w:hAnsi="Cambria Math" w:cs="Times New Roman"/>
            <w:sz w:val="24"/>
            <w:szCs w:val="24"/>
          </w:rPr>
          <m:t>B</m:t>
        </m:r>
      </m:oMath>
      <w:r w:rsidR="00E15D0D" w:rsidRPr="00BE2C21">
        <w:rPr>
          <w:rFonts w:ascii="Times New Roman" w:hAnsi="Times New Roman" w:cs="Times New Roman"/>
          <w:sz w:val="24"/>
          <w:szCs w:val="24"/>
        </w:rPr>
        <w:t xml:space="preserve"> is the </w:t>
      </w:r>
      <w:r w:rsidR="002C04E1">
        <w:rPr>
          <w:rFonts w:ascii="Times New Roman" w:hAnsi="Times New Roman" w:cs="Times New Roman"/>
          <w:sz w:val="24"/>
          <w:szCs w:val="24"/>
        </w:rPr>
        <w:t>dry mass</w:t>
      </w:r>
      <w:r w:rsidR="00E15D0D" w:rsidRPr="00BE2C21">
        <w:rPr>
          <w:rFonts w:ascii="Times New Roman" w:hAnsi="Times New Roman" w:cs="Times New Roman"/>
          <w:sz w:val="24"/>
          <w:szCs w:val="24"/>
        </w:rPr>
        <w:t xml:space="preserve"> (g) of individual</w:t>
      </w:r>
      <w:r w:rsidR="009A1BDC">
        <w:rPr>
          <w:rFonts w:ascii="Times New Roman" w:hAnsi="Times New Roman" w:cs="Times New Roman"/>
          <w:sz w:val="24"/>
          <w:szCs w:val="24"/>
        </w:rPr>
        <w:t xml:space="preserve"> corn plants competing with weed(s)</w:t>
      </w:r>
      <w:r w:rsidR="00E15D0D" w:rsidRPr="00BE2C21">
        <w:rPr>
          <w:rFonts w:ascii="Times New Roman" w:hAnsi="Times New Roman" w:cs="Times New Roman"/>
          <w:sz w:val="24"/>
          <w:szCs w:val="24"/>
        </w:rPr>
        <w:t xml:space="preserve">.  </w:t>
      </w:r>
    </w:p>
    <w:p w14:paraId="4288B195" w14:textId="77777777" w:rsidR="009A4A48" w:rsidRPr="00CF5FE8" w:rsidRDefault="009A4A48" w:rsidP="00B84910">
      <w:pPr>
        <w:spacing w:after="0" w:line="480" w:lineRule="auto"/>
        <w:rPr>
          <w:rFonts w:ascii="Times New Roman" w:hAnsi="Times New Roman" w:cs="Times New Roman"/>
          <w:i/>
          <w:sz w:val="24"/>
          <w:szCs w:val="24"/>
        </w:rPr>
      </w:pPr>
      <w:r w:rsidRPr="00CF5FE8">
        <w:rPr>
          <w:rFonts w:ascii="Times New Roman" w:hAnsi="Times New Roman" w:cs="Times New Roman"/>
          <w:i/>
          <w:sz w:val="24"/>
          <w:szCs w:val="24"/>
        </w:rPr>
        <w:t>Statistical Analysis</w:t>
      </w:r>
    </w:p>
    <w:p w14:paraId="1111872F" w14:textId="725334D1" w:rsidR="00E15D0D" w:rsidRDefault="00E15D0D"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lastRenderedPageBreak/>
        <w:tab/>
        <w:t xml:space="preserve">Three models </w:t>
      </w:r>
      <w:r w:rsidRPr="0021047E">
        <w:rPr>
          <w:rFonts w:ascii="Times New Roman" w:hAnsi="Times New Roman" w:cs="Times New Roman"/>
          <w:noProof/>
          <w:sz w:val="24"/>
          <w:szCs w:val="24"/>
        </w:rPr>
        <w:t>were fitted</w:t>
      </w:r>
      <w:r w:rsidRPr="00BE2C21">
        <w:rPr>
          <w:rFonts w:ascii="Times New Roman" w:hAnsi="Times New Roman" w:cs="Times New Roman"/>
          <w:sz w:val="24"/>
          <w:szCs w:val="24"/>
        </w:rPr>
        <w:t xml:space="preserve"> to </w:t>
      </w:r>
      <w:r w:rsidR="00591508">
        <w:rPr>
          <w:rFonts w:ascii="Times New Roman" w:hAnsi="Times New Roman" w:cs="Times New Roman"/>
          <w:sz w:val="24"/>
          <w:szCs w:val="24"/>
        </w:rPr>
        <w:t>yield loss</w:t>
      </w:r>
      <w:r w:rsidR="00596AEF">
        <w:rPr>
          <w:rFonts w:ascii="Times New Roman" w:hAnsi="Times New Roman" w:cs="Times New Roman"/>
          <w:sz w:val="24"/>
          <w:szCs w:val="24"/>
        </w:rPr>
        <w:t xml:space="preserve"> data</w:t>
      </w:r>
      <w:r w:rsidR="002317F5">
        <w:rPr>
          <w:rFonts w:ascii="Times New Roman" w:hAnsi="Times New Roman" w:cs="Times New Roman"/>
          <w:sz w:val="24"/>
          <w:szCs w:val="24"/>
        </w:rPr>
        <w:t xml:space="preserve"> (%)</w:t>
      </w:r>
      <w:r w:rsidR="009056A5">
        <w:rPr>
          <w:rFonts w:ascii="Times New Roman" w:hAnsi="Times New Roman" w:cs="Times New Roman"/>
          <w:sz w:val="24"/>
          <w:szCs w:val="24"/>
        </w:rPr>
        <w:t xml:space="preserve"> in response to weed density (plants pot</w:t>
      </w:r>
      <w:r w:rsidR="009056A5" w:rsidRPr="0021047E">
        <w:rPr>
          <w:rFonts w:ascii="Times New Roman" w:hAnsi="Times New Roman" w:cs="Times New Roman"/>
          <w:sz w:val="24"/>
          <w:szCs w:val="24"/>
          <w:vertAlign w:val="superscript"/>
        </w:rPr>
        <w:t>-1</w:t>
      </w:r>
      <w:r w:rsidR="009056A5">
        <w:rPr>
          <w:rFonts w:ascii="Times New Roman" w:hAnsi="Times New Roman" w:cs="Times New Roman"/>
          <w:sz w:val="24"/>
          <w:szCs w:val="24"/>
        </w:rPr>
        <w:t>)</w:t>
      </w:r>
      <w:r w:rsidR="00CF5FE8">
        <w:rPr>
          <w:rFonts w:ascii="Times New Roman" w:hAnsi="Times New Roman" w:cs="Times New Roman"/>
          <w:sz w:val="24"/>
          <w:szCs w:val="24"/>
        </w:rPr>
        <w:t>:</w:t>
      </w:r>
    </w:p>
    <w:p w14:paraId="687BD8AF" w14:textId="695937A4" w:rsidR="0008262C" w:rsidRPr="00BE2C21" w:rsidRDefault="0008262C" w:rsidP="00B84910">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Rectangular hyperbola model</w:t>
      </w:r>
      <w:r w:rsidRPr="00BE2C21">
        <w:rPr>
          <w:rFonts w:ascii="Times New Roman" w:hAnsi="Times New Roman" w:cs="Times New Roman"/>
          <w:sz w:val="24"/>
          <w:szCs w:val="24"/>
        </w:rPr>
        <w:t xml:space="preserve"> proposed by </w:t>
      </w:r>
      <w:r w:rsidR="00BF3947">
        <w:rPr>
          <w:rStyle w:val="FootnoteReference"/>
          <w:rFonts w:ascii="Times New Roman" w:hAnsi="Times New Roman" w:cs="Times New Roman"/>
          <w:sz w:val="24"/>
          <w:szCs w:val="24"/>
        </w:rPr>
        <w:fldChar w:fldCharType="begin" w:fldLock="1"/>
      </w:r>
      <w:r w:rsidR="008A4148">
        <w:rPr>
          <w:rFonts w:ascii="Times New Roman" w:hAnsi="Times New Roman" w:cs="Times New Roman"/>
          <w:sz w:val="24"/>
          <w:szCs w:val="24"/>
        </w:rPr>
        <w:instrText>ADDIN CSL_CITATION { "citationItems" : [ { "id" : "ITEM-1", "itemData" : { "DOI" : "10.1111/j.1744-7348.1985.tb01567.x", "ISSN" : "0003-4746", "author" : [ { "dropping-particle" : "", "family" : "Cousens", "given" : "Roger", "non-dropping-particle" : "", "parse-names" : false, "suffix" : "" } ], "container-title" : "Annals of Applied Biology", "id" : "ITEM-1", "issue" : "2", "issued" : { "date-parts" : [ [ "1985", "10", "1" ] ] }, "page" : "239-252", "publisher" : "Blackwell Publishing Ltd", "title" : "A simple model relating yield loss to weed density", "type" : "article-journal", "volume" : "107" }, "uris" : [ "http://www.mendeley.com/documents/?uuid=7b7a164b-4fde-34ba-80a8-59524746efaf" ] } ], "mendeley" : { "formattedCitation" : "(Cousens 1985)", "manualFormatting" : "Cousens (1985)", "plainTextFormattedCitation" : "(Cousens 1985)", "previouslyFormattedCitation" : "(Cousens 1985)"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Pr>
          <w:rFonts w:ascii="Times New Roman" w:hAnsi="Times New Roman" w:cs="Times New Roman"/>
          <w:noProof/>
          <w:sz w:val="24"/>
          <w:szCs w:val="24"/>
        </w:rPr>
        <w:t>Cousens (1985)</w:t>
      </w:r>
      <w:r w:rsidR="00BF3947">
        <w:rPr>
          <w:rStyle w:val="FootnoteReference"/>
          <w:rFonts w:ascii="Times New Roman" w:hAnsi="Times New Roman" w:cs="Times New Roman"/>
          <w:sz w:val="24"/>
          <w:szCs w:val="24"/>
        </w:rPr>
        <w:fldChar w:fldCharType="end"/>
      </w:r>
      <w:r w:rsidRPr="00BE2C21">
        <w:rPr>
          <w:rFonts w:ascii="Times New Roman" w:hAnsi="Times New Roman" w:cs="Times New Roman"/>
          <w:sz w:val="24"/>
          <w:szCs w:val="24"/>
        </w:rPr>
        <w:t>:</w:t>
      </w:r>
    </w:p>
    <w:p w14:paraId="72349DC5" w14:textId="643574DA" w:rsidR="0008262C" w:rsidRPr="00BE2C21" w:rsidRDefault="0008262C" w:rsidP="00B84910">
      <w:pPr>
        <w:spacing w:after="0"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Y</m:t>
        </m:r>
        <m:r>
          <w:rPr>
            <w:rFonts w:ascii="Cambria Math" w:hAnsi="Cambria Math" w:cs="Times New Roman"/>
            <w:sz w:val="24"/>
            <w:szCs w:val="24"/>
            <w:vertAlign w:val="subscript"/>
          </w:rPr>
          <m:t>L</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ID</m:t>
            </m:r>
          </m:num>
          <m:den>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lang w:val="pt-BR"/>
                  </w:rPr>
                </m:ctrlPr>
              </m:dPr>
              <m:e>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m:t>
                    </m:r>
                  </m:num>
                  <m:den>
                    <m:r>
                      <m:rPr>
                        <m:sty m:val="p"/>
                      </m:rPr>
                      <w:rPr>
                        <w:rFonts w:ascii="Cambria Math" w:eastAsiaTheme="minorEastAsia" w:hAnsi="Cambria Math" w:cs="Times New Roman"/>
                        <w:sz w:val="24"/>
                        <w:szCs w:val="24"/>
                      </w:rPr>
                      <m:t>A</m:t>
                    </m:r>
                  </m:den>
                </m:f>
              </m:e>
            </m:d>
            <m:r>
              <m:rPr>
                <m:sty m:val="p"/>
              </m:rPr>
              <w:rPr>
                <w:rFonts w:ascii="Cambria Math" w:eastAsiaTheme="minorEastAsia" w:hAnsi="Cambria Math" w:cs="Times New Roman"/>
                <w:sz w:val="24"/>
                <w:szCs w:val="24"/>
              </w:rPr>
              <m:t>D</m:t>
            </m:r>
          </m:den>
        </m:f>
      </m:oMath>
      <w:r>
        <w:rPr>
          <w:rFonts w:ascii="Times New Roman" w:eastAsiaTheme="minorEastAsia" w:hAnsi="Times New Roman" w:cs="Times New Roman"/>
          <w:sz w:val="24"/>
          <w:szCs w:val="24"/>
        </w:rPr>
        <w:t xml:space="preserve">                 </w:t>
      </w:r>
      <w:r w:rsidR="00B84910">
        <w:rPr>
          <w:rFonts w:ascii="Times New Roman" w:eastAsiaTheme="minorEastAsia" w:hAnsi="Times New Roman" w:cs="Times New Roman"/>
          <w:sz w:val="24"/>
          <w:szCs w:val="24"/>
        </w:rPr>
        <w:t xml:space="preserve">                        </w:t>
      </w:r>
      <w:r w:rsidR="00CF5FE8">
        <w:rPr>
          <w:rFonts w:ascii="Times New Roman" w:eastAsiaTheme="minorEastAsia" w:hAnsi="Times New Roman" w:cs="Times New Roman"/>
          <w:sz w:val="24"/>
          <w:szCs w:val="24"/>
        </w:rPr>
        <w:t xml:space="preserve">Equation </w:t>
      </w:r>
      <w:r w:rsidR="00D159A9">
        <w:rPr>
          <w:rFonts w:ascii="Times New Roman" w:eastAsiaTheme="minorEastAsia" w:hAnsi="Times New Roman" w:cs="Times New Roman"/>
          <w:sz w:val="24"/>
          <w:szCs w:val="24"/>
        </w:rPr>
        <w:t>2</w:t>
      </w:r>
    </w:p>
    <w:p w14:paraId="6795737E" w14:textId="380F4195" w:rsidR="0008262C" w:rsidRPr="00BE2C21" w:rsidRDefault="0008262C"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t>where</w:t>
      </w:r>
      <w:r w:rsidRPr="00BE2C21">
        <w:rPr>
          <w:rFonts w:ascii="Times New Roman" w:hAnsi="Times New Roman" w:cs="Times New Roman"/>
          <w:sz w:val="24"/>
          <w:szCs w:val="24"/>
        </w:rPr>
        <w:t xml:space="preserve"> </w:t>
      </w:r>
      <w:r w:rsidRPr="00CD5F24">
        <w:rPr>
          <w:rFonts w:ascii="Times New Roman" w:hAnsi="Times New Roman" w:cs="Times New Roman"/>
          <w:i/>
          <w:sz w:val="24"/>
          <w:szCs w:val="24"/>
        </w:rPr>
        <w:t>I</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represent</w:t>
      </w:r>
      <w:r w:rsidRPr="00BE2C21">
        <w:rPr>
          <w:rFonts w:ascii="Times New Roman" w:hAnsi="Times New Roman" w:cs="Times New Roman"/>
          <w:sz w:val="24"/>
          <w:szCs w:val="24"/>
        </w:rPr>
        <w:t xml:space="preserve"> YL</w:t>
      </w:r>
      <w:r w:rsidR="0017448F">
        <w:rPr>
          <w:rFonts w:ascii="Times New Roman" w:hAnsi="Times New Roman" w:cs="Times New Roman"/>
          <w:sz w:val="24"/>
          <w:szCs w:val="24"/>
        </w:rPr>
        <w:t xml:space="preserve"> (yield loss)</w:t>
      </w:r>
      <w:r w:rsidRPr="00BE2C21">
        <w:rPr>
          <w:rFonts w:ascii="Times New Roman" w:hAnsi="Times New Roman" w:cs="Times New Roman"/>
          <w:sz w:val="24"/>
          <w:szCs w:val="24"/>
        </w:rPr>
        <w:t xml:space="preserve"> per unit weed density as </w:t>
      </w:r>
      <w:r w:rsidRPr="00CD5F24">
        <w:rPr>
          <w:rFonts w:ascii="Times New Roman" w:hAnsi="Times New Roman" w:cs="Times New Roman"/>
          <w:i/>
          <w:sz w:val="24"/>
          <w:szCs w:val="24"/>
        </w:rPr>
        <w:t>D</w:t>
      </w:r>
      <w:r w:rsidR="0035377A">
        <w:rPr>
          <w:rFonts w:ascii="Times New Roman" w:hAnsi="Times New Roman" w:cs="Times New Roman"/>
          <w:i/>
          <w:sz w:val="24"/>
          <w:szCs w:val="24"/>
        </w:rPr>
        <w:t xml:space="preserve"> </w:t>
      </w:r>
      <w:r w:rsidR="0017448F" w:rsidRPr="00BB1B04">
        <w:rPr>
          <w:rFonts w:ascii="Times New Roman" w:hAnsi="Times New Roman" w:cs="Times New Roman"/>
          <w:sz w:val="24"/>
          <w:szCs w:val="24"/>
        </w:rPr>
        <w:t>(density)</w:t>
      </w:r>
      <w:r w:rsidRPr="00BE2C21">
        <w:rPr>
          <w:rFonts w:ascii="Times New Roman" w:hAnsi="Times New Roman" w:cs="Times New Roman"/>
          <w:sz w:val="24"/>
          <w:szCs w:val="24"/>
        </w:rPr>
        <w:t xml:space="preserve"> approaches 0, and </w:t>
      </w:r>
      <w:r w:rsidRPr="00CD5F24">
        <w:rPr>
          <w:rFonts w:ascii="Times New Roman" w:hAnsi="Times New Roman" w:cs="Times New Roman"/>
          <w:i/>
          <w:sz w:val="24"/>
          <w:szCs w:val="24"/>
        </w:rPr>
        <w:t>A</w:t>
      </w:r>
      <w:r w:rsidRPr="00BE2C21">
        <w:rPr>
          <w:rFonts w:ascii="Times New Roman" w:hAnsi="Times New Roman" w:cs="Times New Roman"/>
          <w:sz w:val="24"/>
          <w:szCs w:val="24"/>
        </w:rPr>
        <w:t xml:space="preserve"> represents YL as D approaches ∞ (or maximum expected yield loss). The </w:t>
      </w:r>
      <w:r w:rsidR="00BB1B04">
        <w:rPr>
          <w:rFonts w:ascii="Times New Roman" w:hAnsi="Times New Roman" w:cs="Times New Roman"/>
          <w:sz w:val="24"/>
          <w:szCs w:val="24"/>
        </w:rPr>
        <w:t>rectangular hyperbola</w:t>
      </w:r>
      <w:r w:rsidR="00BB1B04"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model was fitted using </w:t>
      </w:r>
      <w:r w:rsidR="009056A5">
        <w:rPr>
          <w:rFonts w:ascii="Times New Roman" w:hAnsi="Times New Roman" w:cs="Times New Roman"/>
          <w:sz w:val="24"/>
          <w:szCs w:val="24"/>
        </w:rPr>
        <w:t xml:space="preserve">the </w:t>
      </w:r>
      <w:r w:rsidRPr="0021047E">
        <w:rPr>
          <w:rFonts w:ascii="Times New Roman" w:hAnsi="Times New Roman" w:cs="Times New Roman"/>
          <w:i/>
          <w:noProof/>
          <w:sz w:val="24"/>
          <w:szCs w:val="24"/>
        </w:rPr>
        <w:t>nls</w:t>
      </w:r>
      <w:r w:rsidRPr="00BE2C21">
        <w:rPr>
          <w:rFonts w:ascii="Times New Roman" w:hAnsi="Times New Roman" w:cs="Times New Roman"/>
          <w:sz w:val="24"/>
          <w:szCs w:val="24"/>
        </w:rPr>
        <w:t xml:space="preserve"> function of R version 3.3.1 </w:t>
      </w:r>
      <w:r w:rsidRPr="00A224A7">
        <w:rPr>
          <w:rFonts w:ascii="Times New Roman" w:hAnsi="Times New Roman" w:cs="Times New Roman"/>
          <w:sz w:val="24"/>
          <w:szCs w:val="24"/>
        </w:rPr>
        <w:t xml:space="preserve">(R </w:t>
      </w:r>
      <w:r w:rsidR="00795A60">
        <w:rPr>
          <w:rFonts w:ascii="Times New Roman" w:hAnsi="Times New Roman" w:cs="Times New Roman"/>
          <w:sz w:val="24"/>
          <w:szCs w:val="24"/>
        </w:rPr>
        <w:t>Core Team, 2016</w:t>
      </w:r>
      <w:r w:rsidRPr="00A224A7">
        <w:rPr>
          <w:rFonts w:ascii="Times New Roman" w:hAnsi="Times New Roman" w:cs="Times New Roman"/>
          <w:sz w:val="24"/>
          <w:szCs w:val="24"/>
        </w:rPr>
        <w:t>).</w:t>
      </w:r>
    </w:p>
    <w:p w14:paraId="6B7C9C63" w14:textId="03271925" w:rsidR="0008262C" w:rsidRPr="005479DC" w:rsidRDefault="00190A47" w:rsidP="00B84910">
      <w:pPr>
        <w:spacing w:after="0" w:line="480" w:lineRule="auto"/>
        <w:rPr>
          <w:rFonts w:ascii="Times New Roman" w:eastAsiaTheme="minorEastAsia" w:hAnsi="Times New Roman" w:cs="Times New Roman"/>
          <w:sz w:val="24"/>
          <w:szCs w:val="24"/>
        </w:rPr>
      </w:pPr>
      <w:r>
        <w:rPr>
          <w:rFonts w:ascii="Times New Roman" w:hAnsi="Times New Roman" w:cs="Times New Roman"/>
          <w:i/>
          <w:sz w:val="24"/>
          <w:szCs w:val="24"/>
        </w:rPr>
        <w:t>Sigmoid</w:t>
      </w:r>
      <w:r w:rsidR="00BB1B04" w:rsidRPr="00BE2C21">
        <w:rPr>
          <w:rFonts w:ascii="Times New Roman" w:hAnsi="Times New Roman" w:cs="Times New Roman"/>
          <w:i/>
          <w:sz w:val="24"/>
          <w:szCs w:val="24"/>
        </w:rPr>
        <w:t xml:space="preserve"> </w:t>
      </w:r>
      <w:r w:rsidR="0008262C" w:rsidRPr="00BE2C21">
        <w:rPr>
          <w:rFonts w:ascii="Times New Roman" w:hAnsi="Times New Roman" w:cs="Times New Roman"/>
          <w:i/>
          <w:sz w:val="24"/>
          <w:szCs w:val="24"/>
        </w:rPr>
        <w:t>model</w:t>
      </w:r>
      <w:r w:rsidR="00D0278F">
        <w:rPr>
          <w:rFonts w:ascii="Times New Roman" w:hAnsi="Times New Roman" w:cs="Times New Roman"/>
          <w:i/>
          <w:sz w:val="24"/>
          <w:szCs w:val="24"/>
        </w:rPr>
        <w:t xml:space="preserve"> </w:t>
      </w:r>
      <w:r w:rsidR="0008262C" w:rsidRPr="00BE2C21">
        <w:rPr>
          <w:rFonts w:ascii="Times New Roman" w:hAnsi="Times New Roman" w:cs="Times New Roman"/>
          <w:sz w:val="24"/>
          <w:szCs w:val="24"/>
        </w:rPr>
        <w:t>(four parameter</w:t>
      </w:r>
      <w:r w:rsidR="009329E0">
        <w:rPr>
          <w:rFonts w:ascii="Times New Roman" w:hAnsi="Times New Roman" w:cs="Times New Roman"/>
          <w:sz w:val="24"/>
          <w:szCs w:val="24"/>
        </w:rPr>
        <w:t>s</w:t>
      </w:r>
      <w:r w:rsidR="0008262C" w:rsidRPr="00BE2C21">
        <w:rPr>
          <w:rFonts w:ascii="Times New Roman" w:hAnsi="Times New Roman" w:cs="Times New Roman"/>
          <w:sz w:val="24"/>
          <w:szCs w:val="24"/>
        </w:rPr>
        <w:t xml:space="preserve"> log-logistic curve)</w:t>
      </w:r>
      <w:r w:rsidR="004012A0">
        <w:rPr>
          <w:rFonts w:ascii="Times New Roman" w:hAnsi="Times New Roman" w:cs="Times New Roman"/>
          <w:sz w:val="24"/>
          <w:szCs w:val="24"/>
        </w:rPr>
        <w:t>:</w:t>
      </w:r>
      <w:r w:rsidR="00D0278F">
        <w:rPr>
          <w:rFonts w:ascii="Times New Roman" w:hAnsi="Times New Roman" w:cs="Times New Roman"/>
          <w:sz w:val="24"/>
          <w:szCs w:val="24"/>
        </w:rPr>
        <w:t xml:space="preserve"> </w:t>
      </w:r>
    </w:p>
    <w:p w14:paraId="11E8B561" w14:textId="6E2BE571" w:rsidR="008947C9" w:rsidRDefault="0008262C" w:rsidP="00B84910">
      <w:pPr>
        <w:spacing w:after="0" w:line="480" w:lineRule="auto"/>
        <w:rPr>
          <w:rFonts w:ascii="Times New Roman" w:eastAsiaTheme="minorEastAsia"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=c+</m:t>
        </m:r>
        <m:f>
          <m:fPr>
            <m:ctrlPr>
              <w:rPr>
                <w:rFonts w:ascii="Cambria Math" w:hAnsi="Cambria Math" w:cs="Times New Roman"/>
                <w:sz w:val="24"/>
                <w:szCs w:val="24"/>
                <w:lang w:val="pt-BR"/>
              </w:rPr>
            </m:ctrlPr>
          </m:fPr>
          <m:num>
            <m:r>
              <m:rPr>
                <m:sty m:val="p"/>
              </m:rPr>
              <w:rPr>
                <w:rFonts w:ascii="Cambria Math" w:hAnsi="Cambria Math" w:cs="Times New Roman"/>
                <w:sz w:val="24"/>
                <w:szCs w:val="24"/>
              </w:rPr>
              <m:t>d-c</m:t>
            </m:r>
          </m:num>
          <m:den>
            <m:r>
              <m:rPr>
                <m:sty m:val="p"/>
              </m:rPr>
              <w:rPr>
                <w:rFonts w:ascii="Cambria Math" w:hAnsi="Cambria Math" w:cs="Times New Roman"/>
                <w:sz w:val="24"/>
                <w:szCs w:val="24"/>
              </w:rPr>
              <m:t>1+exp⁡[b(</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D-</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e)]</m:t>
                    </m:r>
                  </m:e>
                </m:func>
              </m:e>
            </m:func>
          </m:den>
        </m:f>
      </m:oMath>
      <w:r w:rsidRPr="00BE2C21">
        <w:rPr>
          <w:rFonts w:ascii="Times New Roman" w:eastAsiaTheme="minorEastAsia" w:hAnsi="Times New Roman" w:cs="Times New Roman"/>
          <w:sz w:val="24"/>
          <w:szCs w:val="24"/>
        </w:rPr>
        <w:t xml:space="preserve">               </w:t>
      </w:r>
      <w:r w:rsidR="008947C9">
        <w:rPr>
          <w:rFonts w:ascii="Times New Roman" w:eastAsiaTheme="minorEastAsia" w:hAnsi="Times New Roman" w:cs="Times New Roman"/>
          <w:sz w:val="24"/>
          <w:szCs w:val="24"/>
        </w:rPr>
        <w:t>Equation 3</w:t>
      </w:r>
    </w:p>
    <w:p w14:paraId="279EF629" w14:textId="5F67AB13" w:rsidR="0008262C" w:rsidRPr="00BE2C21" w:rsidRDefault="004012A0"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t>where</w:t>
      </w:r>
      <w:r>
        <w:rPr>
          <w:rFonts w:ascii="Times New Roman" w:hAnsi="Times New Roman" w:cs="Times New Roman"/>
          <w:sz w:val="24"/>
          <w:szCs w:val="24"/>
        </w:rPr>
        <w:t xml:space="preserve"> </w:t>
      </w:r>
      <w:r w:rsidR="0008262C" w:rsidRPr="0021047E">
        <w:rPr>
          <w:rFonts w:ascii="Times New Roman" w:hAnsi="Times New Roman" w:cs="Times New Roman"/>
          <w:i/>
          <w:sz w:val="24"/>
          <w:szCs w:val="24"/>
        </w:rPr>
        <w:t>c</w:t>
      </w:r>
      <w:r w:rsidR="0008262C">
        <w:rPr>
          <w:rFonts w:ascii="Times New Roman" w:hAnsi="Times New Roman" w:cs="Times New Roman"/>
          <w:sz w:val="24"/>
          <w:szCs w:val="24"/>
        </w:rPr>
        <w:t xml:space="preserve"> is the </w:t>
      </w:r>
      <w:r w:rsidR="00BB1B04">
        <w:rPr>
          <w:rFonts w:ascii="Times New Roman" w:hAnsi="Times New Roman" w:cs="Times New Roman"/>
          <w:sz w:val="24"/>
          <w:szCs w:val="24"/>
        </w:rPr>
        <w:t>(</w:t>
      </w:r>
      <w:r w:rsidR="0008262C">
        <w:rPr>
          <w:rFonts w:ascii="Times New Roman" w:hAnsi="Times New Roman" w:cs="Times New Roman"/>
          <w:sz w:val="24"/>
          <w:szCs w:val="24"/>
        </w:rPr>
        <w:t>lower limit</w:t>
      </w:r>
      <w:r w:rsidR="00BB1B04">
        <w:rPr>
          <w:rFonts w:ascii="Times New Roman" w:hAnsi="Times New Roman" w:cs="Times New Roman"/>
          <w:sz w:val="24"/>
          <w:szCs w:val="24"/>
        </w:rPr>
        <w:t xml:space="preserve"> or YL at low weed density)</w:t>
      </w:r>
      <w:r w:rsidR="0008262C">
        <w:rPr>
          <w:rFonts w:ascii="Times New Roman" w:hAnsi="Times New Roman" w:cs="Times New Roman"/>
          <w:sz w:val="24"/>
          <w:szCs w:val="24"/>
        </w:rPr>
        <w:t xml:space="preserve">, </w:t>
      </w:r>
      <w:r w:rsidR="0008262C" w:rsidRPr="0021047E">
        <w:rPr>
          <w:rFonts w:ascii="Times New Roman" w:hAnsi="Times New Roman" w:cs="Times New Roman"/>
          <w:i/>
          <w:sz w:val="24"/>
          <w:szCs w:val="24"/>
        </w:rPr>
        <w:t>d</w:t>
      </w:r>
      <w:r w:rsidR="0008262C" w:rsidRPr="00BE2C21">
        <w:rPr>
          <w:rFonts w:ascii="Times New Roman" w:hAnsi="Times New Roman" w:cs="Times New Roman"/>
          <w:sz w:val="24"/>
          <w:szCs w:val="24"/>
        </w:rPr>
        <w:t xml:space="preserve"> is the asymptote (upper limit</w:t>
      </w:r>
      <w:r w:rsidR="00BB1B04">
        <w:rPr>
          <w:rFonts w:ascii="Times New Roman" w:hAnsi="Times New Roman" w:cs="Times New Roman"/>
          <w:sz w:val="24"/>
          <w:szCs w:val="24"/>
        </w:rPr>
        <w:t xml:space="preserve"> or YL at high weed density</w:t>
      </w:r>
      <w:r w:rsidR="0008262C" w:rsidRPr="00BE2C21">
        <w:rPr>
          <w:rFonts w:ascii="Times New Roman" w:hAnsi="Times New Roman" w:cs="Times New Roman"/>
          <w:sz w:val="24"/>
          <w:szCs w:val="24"/>
        </w:rPr>
        <w:t xml:space="preserve">), and </w:t>
      </w:r>
      <w:proofErr w:type="spellStart"/>
      <w:r w:rsidR="0008262C" w:rsidRPr="00BE2C21">
        <w:rPr>
          <w:rFonts w:ascii="Times New Roman" w:hAnsi="Times New Roman" w:cs="Times New Roman"/>
          <w:i/>
          <w:sz w:val="24"/>
          <w:szCs w:val="24"/>
        </w:rPr>
        <w:t>e</w:t>
      </w:r>
      <w:proofErr w:type="spellEnd"/>
      <w:r w:rsidR="0008262C" w:rsidRPr="00BE2C21">
        <w:rPr>
          <w:rFonts w:ascii="Times New Roman" w:hAnsi="Times New Roman" w:cs="Times New Roman"/>
          <w:sz w:val="24"/>
          <w:szCs w:val="24"/>
        </w:rPr>
        <w:t xml:space="preserve"> represents the weed density (weeds pot</w:t>
      </w:r>
      <w:r w:rsidR="0008262C" w:rsidRPr="00BE2C21">
        <w:rPr>
          <w:rFonts w:ascii="Times New Roman" w:hAnsi="Times New Roman" w:cs="Times New Roman"/>
          <w:sz w:val="24"/>
          <w:szCs w:val="24"/>
          <w:vertAlign w:val="superscript"/>
        </w:rPr>
        <w:t>-2</w:t>
      </w:r>
      <w:r w:rsidR="0008262C" w:rsidRPr="00BE2C21">
        <w:rPr>
          <w:rFonts w:ascii="Times New Roman" w:hAnsi="Times New Roman" w:cs="Times New Roman"/>
          <w:sz w:val="24"/>
          <w:szCs w:val="24"/>
        </w:rPr>
        <w:t>) that cause</w:t>
      </w:r>
      <w:r w:rsidR="009A1BDC">
        <w:rPr>
          <w:rFonts w:ascii="Times New Roman" w:hAnsi="Times New Roman" w:cs="Times New Roman"/>
          <w:sz w:val="24"/>
          <w:szCs w:val="24"/>
        </w:rPr>
        <w:t>s</w:t>
      </w:r>
      <w:r w:rsidR="0008262C" w:rsidRPr="00BE2C21">
        <w:rPr>
          <w:rFonts w:ascii="Times New Roman" w:hAnsi="Times New Roman" w:cs="Times New Roman"/>
          <w:sz w:val="24"/>
          <w:szCs w:val="24"/>
        </w:rPr>
        <w:t xml:space="preserve"> 50% </w:t>
      </w:r>
      <w:r w:rsidR="00CD5F24">
        <w:rPr>
          <w:rFonts w:ascii="Times New Roman" w:hAnsi="Times New Roman" w:cs="Times New Roman"/>
          <w:sz w:val="24"/>
          <w:szCs w:val="24"/>
        </w:rPr>
        <w:t>yield loss</w:t>
      </w:r>
      <w:r w:rsidR="0008262C" w:rsidRPr="00BE2C21">
        <w:rPr>
          <w:rFonts w:ascii="Times New Roman" w:hAnsi="Times New Roman" w:cs="Times New Roman"/>
          <w:sz w:val="24"/>
          <w:szCs w:val="24"/>
        </w:rPr>
        <w:t xml:space="preserve"> (inflection point). The parameter </w:t>
      </w:r>
      <w:r w:rsidR="0008262C" w:rsidRPr="00BE2C21">
        <w:rPr>
          <w:rFonts w:ascii="Times New Roman" w:hAnsi="Times New Roman" w:cs="Times New Roman"/>
          <w:i/>
          <w:sz w:val="24"/>
          <w:szCs w:val="24"/>
        </w:rPr>
        <w:t>b</w:t>
      </w:r>
      <w:r w:rsidR="0008262C" w:rsidRPr="00BE2C21">
        <w:rPr>
          <w:rFonts w:ascii="Times New Roman" w:hAnsi="Times New Roman" w:cs="Times New Roman"/>
          <w:sz w:val="24"/>
          <w:szCs w:val="24"/>
        </w:rPr>
        <w:t xml:space="preserve"> is the relative slope around the parameter </w:t>
      </w:r>
      <w:r w:rsidR="0008262C" w:rsidRPr="00BE2C21">
        <w:rPr>
          <w:rFonts w:ascii="Times New Roman" w:hAnsi="Times New Roman" w:cs="Times New Roman"/>
          <w:i/>
          <w:sz w:val="24"/>
          <w:szCs w:val="24"/>
        </w:rPr>
        <w:t>e</w:t>
      </w:r>
      <w:r w:rsidR="0008262C" w:rsidRPr="00BE2C21">
        <w:rPr>
          <w:rFonts w:ascii="Times New Roman" w:hAnsi="Times New Roman" w:cs="Times New Roman"/>
          <w:sz w:val="24"/>
          <w:szCs w:val="24"/>
        </w:rPr>
        <w:t xml:space="preserve">, and </w:t>
      </w:r>
      <w:r w:rsidR="0021047E">
        <w:rPr>
          <w:rFonts w:ascii="Times New Roman" w:hAnsi="Times New Roman" w:cs="Times New Roman"/>
          <w:i/>
          <w:sz w:val="24"/>
          <w:szCs w:val="24"/>
        </w:rPr>
        <w:t>D</w:t>
      </w:r>
      <w:r w:rsidR="0021047E" w:rsidRPr="00BE2C21">
        <w:rPr>
          <w:rFonts w:ascii="Times New Roman" w:hAnsi="Times New Roman" w:cs="Times New Roman"/>
          <w:sz w:val="24"/>
          <w:szCs w:val="24"/>
        </w:rPr>
        <w:t xml:space="preserve"> </w:t>
      </w:r>
      <w:r w:rsidR="0008262C" w:rsidRPr="00BE2C21">
        <w:rPr>
          <w:rFonts w:ascii="Times New Roman" w:hAnsi="Times New Roman" w:cs="Times New Roman"/>
          <w:sz w:val="24"/>
          <w:szCs w:val="24"/>
        </w:rPr>
        <w:t>is the number of weeds pot</w:t>
      </w:r>
      <w:r w:rsidR="0008262C" w:rsidRPr="00BE2C21">
        <w:rPr>
          <w:rFonts w:ascii="Times New Roman" w:hAnsi="Times New Roman" w:cs="Times New Roman"/>
          <w:sz w:val="24"/>
          <w:szCs w:val="24"/>
          <w:vertAlign w:val="superscript"/>
        </w:rPr>
        <w:t>-1</w:t>
      </w:r>
      <w:r w:rsidR="0008262C" w:rsidRPr="00BE2C21">
        <w:rPr>
          <w:rFonts w:ascii="Times New Roman" w:hAnsi="Times New Roman" w:cs="Times New Roman"/>
          <w:sz w:val="24"/>
          <w:szCs w:val="24"/>
        </w:rPr>
        <w:t xml:space="preserve">. </w:t>
      </w:r>
      <w:r>
        <w:rPr>
          <w:rFonts w:ascii="Times New Roman" w:hAnsi="Times New Roman" w:cs="Times New Roman"/>
          <w:sz w:val="24"/>
          <w:szCs w:val="24"/>
        </w:rPr>
        <w:t>Parameters for t</w:t>
      </w:r>
      <w:r w:rsidR="0008262C" w:rsidRPr="00BE2C21">
        <w:rPr>
          <w:rFonts w:ascii="Times New Roman" w:hAnsi="Times New Roman" w:cs="Times New Roman"/>
          <w:sz w:val="24"/>
          <w:szCs w:val="24"/>
        </w:rPr>
        <w:t>he sigmoid</w:t>
      </w:r>
      <w:r>
        <w:rPr>
          <w:rFonts w:ascii="Times New Roman" w:hAnsi="Times New Roman" w:cs="Times New Roman"/>
          <w:sz w:val="24"/>
          <w:szCs w:val="24"/>
        </w:rPr>
        <w:t>al</w:t>
      </w:r>
      <w:r w:rsidR="0008262C" w:rsidRPr="00BE2C21">
        <w:rPr>
          <w:rFonts w:ascii="Times New Roman" w:hAnsi="Times New Roman" w:cs="Times New Roman"/>
          <w:sz w:val="24"/>
          <w:szCs w:val="24"/>
        </w:rPr>
        <w:t xml:space="preserve"> model (four-parameter logistic) </w:t>
      </w:r>
      <w:r w:rsidRPr="00BE2C21">
        <w:rPr>
          <w:rFonts w:ascii="Times New Roman" w:hAnsi="Times New Roman" w:cs="Times New Roman"/>
          <w:sz w:val="24"/>
          <w:szCs w:val="24"/>
        </w:rPr>
        <w:t>w</w:t>
      </w:r>
      <w:r>
        <w:rPr>
          <w:rFonts w:ascii="Times New Roman" w:hAnsi="Times New Roman" w:cs="Times New Roman"/>
          <w:sz w:val="24"/>
          <w:szCs w:val="24"/>
        </w:rPr>
        <w:t>ere</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estimated using the </w:t>
      </w:r>
      <w:r w:rsidR="0008262C" w:rsidRPr="0021047E">
        <w:rPr>
          <w:rFonts w:ascii="Times New Roman" w:hAnsi="Times New Roman" w:cs="Times New Roman"/>
          <w:i/>
          <w:noProof/>
          <w:sz w:val="24"/>
          <w:szCs w:val="24"/>
        </w:rPr>
        <w:t>drm</w:t>
      </w:r>
      <w:r w:rsidR="0008262C" w:rsidRPr="00BE2C21">
        <w:rPr>
          <w:rFonts w:ascii="Times New Roman" w:hAnsi="Times New Roman" w:cs="Times New Roman"/>
          <w:sz w:val="24"/>
          <w:szCs w:val="24"/>
        </w:rPr>
        <w:t xml:space="preserve"> function</w:t>
      </w:r>
      <w:r w:rsidR="0008262C">
        <w:rPr>
          <w:rFonts w:ascii="Times New Roman" w:hAnsi="Times New Roman" w:cs="Times New Roman"/>
          <w:sz w:val="24"/>
          <w:szCs w:val="24"/>
        </w:rPr>
        <w:t xml:space="preserve"> of </w:t>
      </w:r>
      <w:r w:rsidR="0008262C" w:rsidRPr="0021047E">
        <w:rPr>
          <w:rFonts w:ascii="Times New Roman" w:hAnsi="Times New Roman" w:cs="Times New Roman"/>
          <w:noProof/>
          <w:sz w:val="24"/>
          <w:szCs w:val="24"/>
        </w:rPr>
        <w:t>drc</w:t>
      </w:r>
      <w:r w:rsidR="0008262C">
        <w:rPr>
          <w:rFonts w:ascii="Times New Roman" w:hAnsi="Times New Roman" w:cs="Times New Roman"/>
          <w:sz w:val="24"/>
          <w:szCs w:val="24"/>
        </w:rPr>
        <w:t xml:space="preserve"> package i</w:t>
      </w:r>
      <w:r w:rsidR="0008262C" w:rsidRPr="00BE2C21">
        <w:rPr>
          <w:rFonts w:ascii="Times New Roman" w:hAnsi="Times New Roman" w:cs="Times New Roman"/>
          <w:sz w:val="24"/>
          <w:szCs w:val="24"/>
        </w:rPr>
        <w:t>n R software</w:t>
      </w:r>
      <w:r w:rsidR="009337DC">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842C50">
        <w:rPr>
          <w:rFonts w:ascii="Times New Roman" w:hAnsi="Times New Roman" w:cs="Times New Roman"/>
          <w:sz w:val="24"/>
          <w:szCs w:val="24"/>
        </w:rPr>
        <w:instrText>ADDIN CSL_CITATION { "citationItems" : [ { "id" : "ITEM-1", "itemData" : { "abstract" : "We describe an add-on package for the language and environment R which allows simulta-neous fitting of several non-linear regression models. The focus is on analysis of dose response curves, but the functionality is applicable to arbitrary non-linear regression models. Features of the package is illustrated in examples.", "author" : [ { "dropping-particle" : "", "family" : "Ritz", "given" : "Christian", "non-dropping-particle" : "", "parse-names" : false, "suffix" : "" }, { "dropping-particle" : "", "family" : "Streibig", "given" : "Jens C", "non-dropping-particle" : "", "parse-names" : false, "suffix" : "" } ], "container-title" : "Journal of statistical software", "id" : "ITEM-1", "issue" : "1", "issued" : { "date-parts" : [ [ "2005" ] ] }, "page" : "1-18", "title" : "Bioassay Analysis using R", "type" : "article-journal", "volume" : "12" }, "uris" : [ "http://www.mendeley.com/documents/?uuid=e864cd3f-323a-354e-b207-5bda81a8baec" ] } ], "mendeley" : { "formattedCitation" : "(Ritz and Streibig 2005)", "manualFormatting" : "(Ritz &amp; Streibig 2005)", "plainTextFormattedCitation" : "(Ritz and Streibig 2005)", "previouslyFormattedCitation" : "(Ritz and Streibig 2005)"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bCs/>
          <w:noProof/>
          <w:sz w:val="24"/>
          <w:szCs w:val="24"/>
        </w:rPr>
        <w:t xml:space="preserve">(Ritz </w:t>
      </w:r>
      <w:r w:rsidR="008947C9">
        <w:rPr>
          <w:rFonts w:ascii="Times New Roman" w:hAnsi="Times New Roman" w:cs="Times New Roman"/>
          <w:bCs/>
          <w:noProof/>
          <w:sz w:val="24"/>
          <w:szCs w:val="24"/>
        </w:rPr>
        <w:t>&amp;</w:t>
      </w:r>
      <w:r w:rsidR="00BF3947" w:rsidRPr="00BF3947">
        <w:rPr>
          <w:rFonts w:ascii="Times New Roman" w:hAnsi="Times New Roman" w:cs="Times New Roman"/>
          <w:bCs/>
          <w:noProof/>
          <w:sz w:val="24"/>
          <w:szCs w:val="24"/>
        </w:rPr>
        <w:t xml:space="preserve"> Streibig 2005)</w:t>
      </w:r>
      <w:r w:rsidR="00BF3947">
        <w:rPr>
          <w:rStyle w:val="FootnoteReference"/>
          <w:rFonts w:ascii="Times New Roman" w:hAnsi="Times New Roman" w:cs="Times New Roman"/>
          <w:sz w:val="24"/>
          <w:szCs w:val="24"/>
        </w:rPr>
        <w:fldChar w:fldCharType="end"/>
      </w:r>
      <w:r w:rsidR="0008262C" w:rsidRPr="00BE2C21">
        <w:rPr>
          <w:rFonts w:ascii="Times New Roman" w:hAnsi="Times New Roman" w:cs="Times New Roman"/>
          <w:sz w:val="24"/>
          <w:szCs w:val="24"/>
        </w:rPr>
        <w:t xml:space="preserve">. </w:t>
      </w:r>
      <w:r w:rsidR="009337DC">
        <w:rPr>
          <w:rFonts w:ascii="Times New Roman" w:hAnsi="Times New Roman" w:cs="Times New Roman"/>
          <w:sz w:val="24"/>
          <w:szCs w:val="24"/>
        </w:rPr>
        <w:t xml:space="preserve"> </w:t>
      </w:r>
    </w:p>
    <w:p w14:paraId="18565698" w14:textId="7F30A110" w:rsidR="008E672C" w:rsidRPr="00BE2C21" w:rsidRDefault="009A4A48" w:rsidP="00B84910">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 xml:space="preserve">Polynomial </w:t>
      </w:r>
      <w:r w:rsidRPr="0021047E">
        <w:rPr>
          <w:rFonts w:ascii="Times New Roman" w:hAnsi="Times New Roman" w:cs="Times New Roman"/>
          <w:i/>
          <w:noProof/>
          <w:sz w:val="24"/>
          <w:szCs w:val="24"/>
        </w:rPr>
        <w:t>quadratic</w:t>
      </w:r>
      <w:r w:rsidRPr="00BE2C21">
        <w:rPr>
          <w:rFonts w:ascii="Times New Roman" w:hAnsi="Times New Roman" w:cs="Times New Roman"/>
          <w:i/>
          <w:sz w:val="24"/>
          <w:szCs w:val="24"/>
        </w:rPr>
        <w:t xml:space="preserve"> model</w:t>
      </w:r>
      <w:r w:rsidRPr="00BE2C21">
        <w:rPr>
          <w:rFonts w:ascii="Times New Roman" w:hAnsi="Times New Roman" w:cs="Times New Roman"/>
          <w:sz w:val="24"/>
          <w:szCs w:val="24"/>
        </w:rPr>
        <w:t xml:space="preserve"> (second order)</w:t>
      </w:r>
      <w:r w:rsidR="008E672C" w:rsidRPr="00BE2C21">
        <w:rPr>
          <w:rFonts w:ascii="Times New Roman" w:hAnsi="Times New Roman" w:cs="Times New Roman"/>
          <w:sz w:val="24"/>
          <w:szCs w:val="24"/>
        </w:rPr>
        <w:t>:</w:t>
      </w:r>
    </w:p>
    <w:p w14:paraId="4344B493" w14:textId="5D3559C5" w:rsidR="00592604" w:rsidRPr="00BE2C21" w:rsidRDefault="003E1BE8" w:rsidP="00B84910">
      <w:pPr>
        <w:spacing w:after="0" w:line="480" w:lineRule="auto"/>
        <w:rPr>
          <w:rFonts w:ascii="Times New Roman"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=α+aD+b</m:t>
        </m:r>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oMath>
      <w:r w:rsidR="00F65680" w:rsidRPr="00BE2C21">
        <w:rPr>
          <w:rFonts w:ascii="Times New Roman" w:eastAsiaTheme="minorEastAsia" w:hAnsi="Times New Roman" w:cs="Times New Roman"/>
          <w:i/>
          <w:sz w:val="24"/>
          <w:szCs w:val="24"/>
        </w:rPr>
        <w:t xml:space="preserve">   </w:t>
      </w:r>
      <w:r w:rsidR="005479DC">
        <w:rPr>
          <w:rFonts w:ascii="Times New Roman" w:eastAsiaTheme="minorEastAsia" w:hAnsi="Times New Roman" w:cs="Times New Roman"/>
          <w:sz w:val="24"/>
          <w:szCs w:val="24"/>
        </w:rPr>
        <w:t xml:space="preserve">         </w:t>
      </w:r>
      <w:r w:rsidR="008947C9">
        <w:rPr>
          <w:rFonts w:ascii="Times New Roman" w:eastAsiaTheme="minorEastAsia" w:hAnsi="Times New Roman" w:cs="Times New Roman"/>
          <w:sz w:val="24"/>
          <w:szCs w:val="24"/>
        </w:rPr>
        <w:t>Equation 4</w:t>
      </w:r>
    </w:p>
    <w:p w14:paraId="3DD03D73" w14:textId="224F3E10" w:rsidR="004B656E" w:rsidRPr="00BE2C21" w:rsidRDefault="004012A0"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t>where</w:t>
      </w:r>
      <w:r w:rsidR="00AD06BC" w:rsidRPr="00BE2C21">
        <w:rPr>
          <w:rFonts w:ascii="Times New Roman" w:hAnsi="Times New Roman" w:cs="Times New Roman"/>
          <w:sz w:val="24"/>
          <w:szCs w:val="24"/>
        </w:rPr>
        <w:t xml:space="preserve"> </w:t>
      </w:r>
      <w:r w:rsidR="00AD06BC" w:rsidRPr="001F7ED1">
        <w:rPr>
          <w:rFonts w:ascii="Times New Roman" w:hAnsi="Times New Roman" w:cs="Times New Roman"/>
          <w:i/>
          <w:sz w:val="24"/>
          <w:szCs w:val="24"/>
        </w:rPr>
        <w:t>α</w:t>
      </w:r>
      <w:r w:rsidR="00AD06BC" w:rsidRPr="00BE2C21">
        <w:rPr>
          <w:rFonts w:ascii="Times New Roman" w:hAnsi="Times New Roman" w:cs="Times New Roman"/>
          <w:sz w:val="24"/>
          <w:szCs w:val="24"/>
        </w:rPr>
        <w:t xml:space="preserve"> is the intercept in the y-axis</w:t>
      </w:r>
      <w:r w:rsidR="00BB1B04">
        <w:rPr>
          <w:rFonts w:ascii="Times New Roman" w:hAnsi="Times New Roman" w:cs="Times New Roman"/>
          <w:sz w:val="24"/>
          <w:szCs w:val="24"/>
        </w:rPr>
        <w:t xml:space="preserve"> (</w:t>
      </w:r>
      <w:r w:rsidR="003E62AE">
        <w:rPr>
          <w:rFonts w:ascii="Times New Roman" w:hAnsi="Times New Roman" w:cs="Times New Roman"/>
          <w:sz w:val="24"/>
          <w:szCs w:val="24"/>
        </w:rPr>
        <w:t>no yield loss by weed competition</w:t>
      </w:r>
      <w:r w:rsidR="00BB1B04">
        <w:rPr>
          <w:rFonts w:ascii="Times New Roman" w:hAnsi="Times New Roman" w:cs="Times New Roman"/>
          <w:sz w:val="24"/>
          <w:szCs w:val="24"/>
        </w:rPr>
        <w:t>)</w:t>
      </w:r>
      <w:r w:rsidR="00AD06BC" w:rsidRPr="00BE2C21">
        <w:rPr>
          <w:rFonts w:ascii="Times New Roman" w:hAnsi="Times New Roman" w:cs="Times New Roman"/>
          <w:sz w:val="24"/>
          <w:szCs w:val="24"/>
        </w:rPr>
        <w:t xml:space="preserve">, </w:t>
      </w:r>
      <w:r w:rsidR="00834284" w:rsidRPr="000B5151">
        <w:rPr>
          <w:rFonts w:ascii="Times New Roman" w:hAnsi="Times New Roman" w:cs="Times New Roman"/>
          <w:sz w:val="24"/>
          <w:szCs w:val="24"/>
        </w:rPr>
        <w:t>a</w:t>
      </w:r>
      <w:r w:rsidR="00834284" w:rsidRPr="00BE2C21">
        <w:rPr>
          <w:rFonts w:ascii="Times New Roman" w:hAnsi="Times New Roman" w:cs="Times New Roman"/>
          <w:sz w:val="24"/>
          <w:szCs w:val="24"/>
        </w:rPr>
        <w:t xml:space="preserve"> </w:t>
      </w:r>
      <w:r w:rsidR="00AD06BC" w:rsidRPr="00BE2C21">
        <w:rPr>
          <w:rFonts w:ascii="Times New Roman" w:hAnsi="Times New Roman" w:cs="Times New Roman"/>
          <w:sz w:val="24"/>
          <w:szCs w:val="24"/>
        </w:rPr>
        <w:t xml:space="preserve">represents the </w:t>
      </w:r>
      <w:r w:rsidR="007A4C1B">
        <w:rPr>
          <w:rFonts w:ascii="Times New Roman" w:hAnsi="Times New Roman" w:cs="Times New Roman"/>
          <w:sz w:val="24"/>
          <w:szCs w:val="24"/>
        </w:rPr>
        <w:t>slope</w:t>
      </w:r>
      <w:r w:rsidR="00843437" w:rsidRPr="00BE2C21">
        <w:rPr>
          <w:rFonts w:ascii="Times New Roman" w:hAnsi="Times New Roman" w:cs="Times New Roman"/>
          <w:sz w:val="24"/>
          <w:szCs w:val="24"/>
        </w:rPr>
        <w:t xml:space="preserve"> of th</w:t>
      </w:r>
      <w:r w:rsidR="00FE293A" w:rsidRPr="00BE2C21">
        <w:rPr>
          <w:rFonts w:ascii="Times New Roman" w:hAnsi="Times New Roman" w:cs="Times New Roman"/>
          <w:sz w:val="24"/>
          <w:szCs w:val="24"/>
        </w:rPr>
        <w:t>e</w:t>
      </w:r>
      <w:r w:rsidR="00843437" w:rsidRPr="00BE2C21">
        <w:rPr>
          <w:rFonts w:ascii="Times New Roman" w:hAnsi="Times New Roman" w:cs="Times New Roman"/>
          <w:sz w:val="24"/>
          <w:szCs w:val="24"/>
        </w:rPr>
        <w:t xml:space="preserve"> model</w:t>
      </w:r>
      <w:r w:rsidR="00AD06BC" w:rsidRPr="00BE2C21">
        <w:rPr>
          <w:rFonts w:ascii="Times New Roman" w:hAnsi="Times New Roman" w:cs="Times New Roman"/>
          <w:sz w:val="24"/>
          <w:szCs w:val="24"/>
        </w:rPr>
        <w:t xml:space="preserve">. The parameter </w:t>
      </w:r>
      <w:r w:rsidR="00AD06BC" w:rsidRPr="000B5151">
        <w:rPr>
          <w:rFonts w:ascii="Times New Roman" w:hAnsi="Times New Roman" w:cs="Times New Roman"/>
          <w:sz w:val="24"/>
          <w:szCs w:val="24"/>
        </w:rPr>
        <w:t>b</w:t>
      </w:r>
      <w:r w:rsidR="00AD06BC" w:rsidRPr="00BE2C21">
        <w:rPr>
          <w:rFonts w:ascii="Times New Roman" w:hAnsi="Times New Roman" w:cs="Times New Roman"/>
          <w:sz w:val="24"/>
          <w:szCs w:val="24"/>
        </w:rPr>
        <w:t xml:space="preserve"> is </w:t>
      </w:r>
      <w:r>
        <w:rPr>
          <w:rFonts w:ascii="Times New Roman" w:hAnsi="Times New Roman" w:cs="Times New Roman"/>
          <w:sz w:val="24"/>
          <w:szCs w:val="24"/>
        </w:rPr>
        <w:t xml:space="preserve">the </w:t>
      </w:r>
      <w:r w:rsidR="00FE293A" w:rsidRPr="00BE2C21">
        <w:rPr>
          <w:rFonts w:ascii="Times New Roman" w:hAnsi="Times New Roman" w:cs="Times New Roman"/>
          <w:sz w:val="24"/>
          <w:szCs w:val="24"/>
        </w:rPr>
        <w:t>quadratic term of the model</w:t>
      </w:r>
      <w:r w:rsidR="00AD06BC" w:rsidRPr="00BE2C21">
        <w:rPr>
          <w:rFonts w:ascii="Times New Roman" w:hAnsi="Times New Roman" w:cs="Times New Roman"/>
          <w:sz w:val="24"/>
          <w:szCs w:val="24"/>
        </w:rPr>
        <w:t xml:space="preserve">, and </w:t>
      </w:r>
      <w:r w:rsidR="0021047E">
        <w:rPr>
          <w:rFonts w:ascii="Times New Roman" w:hAnsi="Times New Roman" w:cs="Times New Roman"/>
          <w:i/>
          <w:sz w:val="24"/>
          <w:szCs w:val="24"/>
        </w:rPr>
        <w:t>D</w:t>
      </w:r>
      <w:r w:rsidR="0021047E" w:rsidRPr="00BE2C21">
        <w:rPr>
          <w:rFonts w:ascii="Times New Roman" w:hAnsi="Times New Roman" w:cs="Times New Roman"/>
          <w:sz w:val="24"/>
          <w:szCs w:val="24"/>
        </w:rPr>
        <w:t xml:space="preserve"> </w:t>
      </w:r>
      <w:r w:rsidR="00AD06BC" w:rsidRPr="00BE2C21">
        <w:rPr>
          <w:rFonts w:ascii="Times New Roman" w:hAnsi="Times New Roman" w:cs="Times New Roman"/>
          <w:sz w:val="24"/>
          <w:szCs w:val="24"/>
        </w:rPr>
        <w:t>is the number of weeds plot</w:t>
      </w:r>
      <w:r w:rsidR="00AD06BC" w:rsidRPr="00BE2C21">
        <w:rPr>
          <w:rFonts w:ascii="Times New Roman" w:hAnsi="Times New Roman" w:cs="Times New Roman"/>
          <w:sz w:val="24"/>
          <w:szCs w:val="24"/>
          <w:vertAlign w:val="superscript"/>
        </w:rPr>
        <w:t>-1</w:t>
      </w:r>
      <w:r w:rsidR="00AD06BC" w:rsidRPr="00BE2C21">
        <w:rPr>
          <w:rFonts w:ascii="Times New Roman" w:hAnsi="Times New Roman" w:cs="Times New Roman"/>
          <w:sz w:val="24"/>
          <w:szCs w:val="24"/>
        </w:rPr>
        <w:t>.</w:t>
      </w:r>
      <w:r w:rsidR="00E64BF3" w:rsidRPr="00BE2C21">
        <w:rPr>
          <w:rFonts w:ascii="Times New Roman" w:hAnsi="Times New Roman" w:cs="Times New Roman"/>
          <w:sz w:val="24"/>
          <w:szCs w:val="24"/>
        </w:rPr>
        <w:t xml:space="preserve"> </w:t>
      </w:r>
      <w:r w:rsidR="004B656E" w:rsidRPr="00BE2C21">
        <w:rPr>
          <w:rFonts w:ascii="Times New Roman" w:hAnsi="Times New Roman" w:cs="Times New Roman"/>
          <w:sz w:val="24"/>
          <w:szCs w:val="24"/>
        </w:rPr>
        <w:t>The</w:t>
      </w:r>
      <w:r>
        <w:rPr>
          <w:rFonts w:ascii="Times New Roman" w:hAnsi="Times New Roman" w:cs="Times New Roman"/>
          <w:sz w:val="24"/>
          <w:szCs w:val="24"/>
        </w:rPr>
        <w:t xml:space="preserve"> parameters for the</w:t>
      </w:r>
      <w:r w:rsidR="004B656E" w:rsidRPr="00BE2C21">
        <w:rPr>
          <w:rFonts w:ascii="Times New Roman" w:hAnsi="Times New Roman" w:cs="Times New Roman"/>
          <w:sz w:val="24"/>
          <w:szCs w:val="24"/>
        </w:rPr>
        <w:t xml:space="preserve"> polynomial quadratic </w:t>
      </w:r>
      <w:r>
        <w:rPr>
          <w:rFonts w:ascii="Times New Roman" w:hAnsi="Times New Roman" w:cs="Times New Roman"/>
          <w:sz w:val="24"/>
          <w:szCs w:val="24"/>
        </w:rPr>
        <w:t>equation were estimated using</w:t>
      </w:r>
      <w:r w:rsidR="004B656E" w:rsidRPr="00BE2C21">
        <w:rPr>
          <w:rFonts w:ascii="Times New Roman" w:hAnsi="Times New Roman" w:cs="Times New Roman"/>
          <w:sz w:val="24"/>
          <w:szCs w:val="24"/>
        </w:rPr>
        <w:t xml:space="preserve"> </w:t>
      </w:r>
      <w:r>
        <w:rPr>
          <w:rFonts w:ascii="Times New Roman" w:hAnsi="Times New Roman" w:cs="Times New Roman"/>
          <w:sz w:val="24"/>
          <w:szCs w:val="24"/>
        </w:rPr>
        <w:t>the</w:t>
      </w:r>
      <w:r w:rsidRPr="00BE2C21">
        <w:rPr>
          <w:rFonts w:ascii="Times New Roman" w:hAnsi="Times New Roman" w:cs="Times New Roman"/>
          <w:sz w:val="24"/>
          <w:szCs w:val="24"/>
        </w:rPr>
        <w:t xml:space="preserve"> </w:t>
      </w:r>
      <w:r w:rsidR="00F6376E" w:rsidRPr="00BE2C21">
        <w:rPr>
          <w:rFonts w:ascii="Times New Roman" w:hAnsi="Times New Roman" w:cs="Times New Roman"/>
          <w:i/>
          <w:sz w:val="24"/>
          <w:szCs w:val="24"/>
        </w:rPr>
        <w:t>lm</w:t>
      </w:r>
      <w:r w:rsidR="00F6376E" w:rsidRPr="00BE2C21">
        <w:rPr>
          <w:rFonts w:ascii="Times New Roman" w:hAnsi="Times New Roman" w:cs="Times New Roman"/>
          <w:sz w:val="24"/>
          <w:szCs w:val="24"/>
        </w:rPr>
        <w:t xml:space="preserve"> function of R </w:t>
      </w:r>
      <w:r w:rsidR="0008262C">
        <w:rPr>
          <w:rFonts w:ascii="Times New Roman" w:hAnsi="Times New Roman" w:cs="Times New Roman"/>
          <w:sz w:val="24"/>
          <w:szCs w:val="24"/>
        </w:rPr>
        <w:t>software.</w:t>
      </w:r>
    </w:p>
    <w:p w14:paraId="375FCCB7" w14:textId="77777777" w:rsidR="005657F0" w:rsidRPr="00BF04FB" w:rsidRDefault="00596AEF" w:rsidP="00B84910">
      <w:pPr>
        <w:spacing w:after="0" w:line="480" w:lineRule="auto"/>
        <w:rPr>
          <w:rFonts w:ascii="Times New Roman" w:eastAsiaTheme="minorEastAsia" w:hAnsi="Times New Roman" w:cs="Times New Roman"/>
          <w:i/>
          <w:sz w:val="24"/>
          <w:szCs w:val="24"/>
        </w:rPr>
      </w:pPr>
      <w:r w:rsidRPr="00BF04FB">
        <w:rPr>
          <w:rFonts w:ascii="Times New Roman" w:eastAsiaTheme="minorEastAsia" w:hAnsi="Times New Roman" w:cs="Times New Roman"/>
          <w:i/>
          <w:sz w:val="24"/>
          <w:szCs w:val="24"/>
        </w:rPr>
        <w:t xml:space="preserve">Top </w:t>
      </w:r>
      <w:r w:rsidR="00CF6FB3" w:rsidRPr="00BF04FB">
        <w:rPr>
          <w:rFonts w:ascii="Times New Roman" w:eastAsiaTheme="minorEastAsia" w:hAnsi="Times New Roman" w:cs="Times New Roman"/>
          <w:i/>
          <w:sz w:val="24"/>
          <w:szCs w:val="24"/>
        </w:rPr>
        <w:t>model selection</w:t>
      </w:r>
      <w:r w:rsidR="00485FD3" w:rsidRPr="00BF04FB">
        <w:rPr>
          <w:rFonts w:ascii="Times New Roman" w:eastAsiaTheme="minorEastAsia" w:hAnsi="Times New Roman" w:cs="Times New Roman"/>
          <w:i/>
          <w:sz w:val="24"/>
          <w:szCs w:val="24"/>
        </w:rPr>
        <w:t xml:space="preserve"> to describe crop-weed competition</w:t>
      </w:r>
    </w:p>
    <w:p w14:paraId="0E8D199E" w14:textId="353027EB" w:rsidR="00485FD3" w:rsidRDefault="00596AEF" w:rsidP="00B84910">
      <w:pPr>
        <w:spacing w:after="0" w:line="480" w:lineRule="auto"/>
        <w:rPr>
          <w:rFonts w:ascii="Times New Roman" w:hAnsi="Times New Roman" w:cs="Times New Roman"/>
          <w:sz w:val="24"/>
          <w:szCs w:val="24"/>
        </w:rPr>
      </w:pPr>
      <w:r w:rsidRPr="00F97140">
        <w:rPr>
          <w:rFonts w:ascii="Times New Roman" w:eastAsiaTheme="minorEastAsia" w:hAnsi="Times New Roman" w:cs="Times New Roman"/>
          <w:sz w:val="24"/>
          <w:szCs w:val="24"/>
        </w:rPr>
        <w:t xml:space="preserve">The </w:t>
      </w:r>
      <w:r w:rsidR="00E540F8" w:rsidRPr="00BE2C21">
        <w:rPr>
          <w:rFonts w:ascii="Times New Roman" w:hAnsi="Times New Roman" w:cs="Times New Roman"/>
          <w:sz w:val="24"/>
          <w:szCs w:val="24"/>
        </w:rPr>
        <w:t>AIC</w:t>
      </w:r>
      <w:r w:rsidR="00F3156D">
        <w:rPr>
          <w:rFonts w:ascii="Times New Roman" w:hAnsi="Times New Roman" w:cs="Times New Roman"/>
          <w:sz w:val="24"/>
          <w:szCs w:val="24"/>
        </w:rPr>
        <w:t>c</w:t>
      </w:r>
      <w:r>
        <w:rPr>
          <w:rFonts w:ascii="Times New Roman" w:hAnsi="Times New Roman" w:cs="Times New Roman"/>
          <w:sz w:val="24"/>
          <w:szCs w:val="24"/>
        </w:rPr>
        <w:t xml:space="preserve"> </w:t>
      </w:r>
      <w:r w:rsidR="001C640D">
        <w:rPr>
          <w:rFonts w:ascii="Times New Roman" w:hAnsi="Times New Roman" w:cs="Times New Roman"/>
          <w:sz w:val="24"/>
          <w:szCs w:val="24"/>
        </w:rPr>
        <w:t xml:space="preserve">(corrected AIC for finite sample size) </w:t>
      </w:r>
      <w:r>
        <w:rPr>
          <w:rFonts w:ascii="Times New Roman" w:hAnsi="Times New Roman" w:cs="Times New Roman"/>
          <w:sz w:val="24"/>
          <w:szCs w:val="24"/>
        </w:rPr>
        <w:t xml:space="preserve">criterion, which is indicated </w:t>
      </w:r>
      <w:r w:rsidR="009A1BDC" w:rsidRPr="00520C9B">
        <w:rPr>
          <w:rFonts w:ascii="Times New Roman" w:hAnsi="Times New Roman" w:cs="Times New Roman"/>
          <w:noProof/>
          <w:sz w:val="24"/>
          <w:szCs w:val="24"/>
        </w:rPr>
        <w:t>for</w:t>
      </w:r>
      <w:r w:rsidR="009A1BDC">
        <w:rPr>
          <w:rFonts w:ascii="Times New Roman" w:hAnsi="Times New Roman" w:cs="Times New Roman"/>
          <w:sz w:val="24"/>
          <w:szCs w:val="24"/>
        </w:rPr>
        <w:t xml:space="preserve"> </w:t>
      </w:r>
      <w:r>
        <w:rPr>
          <w:rFonts w:ascii="Times New Roman" w:hAnsi="Times New Roman" w:cs="Times New Roman"/>
          <w:sz w:val="24"/>
          <w:szCs w:val="24"/>
        </w:rPr>
        <w:t xml:space="preserve">non-nested model </w:t>
      </w:r>
      <w:r w:rsidRPr="00842C50">
        <w:rPr>
          <w:rFonts w:ascii="Times New Roman" w:hAnsi="Times New Roman" w:cs="Times New Roman"/>
          <w:sz w:val="24"/>
          <w:szCs w:val="24"/>
        </w:rPr>
        <w:t xml:space="preserve">selection </w:t>
      </w:r>
      <w:r w:rsidR="00F97140" w:rsidRPr="00842C50">
        <w:rPr>
          <w:rFonts w:ascii="Times New Roman" w:hAnsi="Times New Roman" w:cs="Times New Roman"/>
          <w:sz w:val="24"/>
          <w:szCs w:val="24"/>
        </w:rPr>
        <w:fldChar w:fldCharType="begin"/>
      </w:r>
      <w:r w:rsidR="00152D56" w:rsidRPr="00842C50">
        <w:rPr>
          <w:rFonts w:ascii="Times New Roman" w:hAnsi="Times New Roman" w:cs="Times New Roman"/>
          <w:sz w:val="24"/>
          <w:szCs w:val="24"/>
        </w:rPr>
        <w:instrText>ADDIN RW.CITE{{518 Hurvich,CliffordM 1991}}</w:instrText>
      </w:r>
      <w:r w:rsidR="00F97140" w:rsidRPr="00842C50">
        <w:rPr>
          <w:rFonts w:ascii="Times New Roman" w:hAnsi="Times New Roman" w:cs="Times New Roman"/>
          <w:sz w:val="24"/>
          <w:szCs w:val="24"/>
        </w:rPr>
        <w:fldChar w:fldCharType="separate"/>
      </w:r>
      <w:r w:rsidR="00152D56" w:rsidRPr="00842C50">
        <w:rPr>
          <w:rFonts w:ascii="Times New Roman" w:hAnsi="Times New Roman" w:cs="Times New Roman"/>
          <w:sz w:val="24"/>
          <w:szCs w:val="24"/>
        </w:rPr>
        <w:t>(</w:t>
      </w:r>
      <w:r w:rsidR="00842C50" w:rsidRPr="00842C50">
        <w:rPr>
          <w:rFonts w:ascii="Times New Roman" w:eastAsiaTheme="minorEastAsia" w:hAnsi="Times New Roman" w:cs="Times New Roman"/>
          <w:noProof/>
          <w:sz w:val="24"/>
          <w:szCs w:val="24"/>
        </w:rPr>
        <w:t xml:space="preserve">Sugiura, 1978; </w:t>
      </w:r>
      <w:r w:rsidR="00152D56" w:rsidRPr="00842C50">
        <w:rPr>
          <w:rFonts w:ascii="Times New Roman" w:hAnsi="Times New Roman" w:cs="Times New Roman"/>
          <w:sz w:val="24"/>
          <w:szCs w:val="24"/>
        </w:rPr>
        <w:t xml:space="preserve">Hurvich </w:t>
      </w:r>
      <w:r w:rsidR="008947C9" w:rsidRPr="00842C50">
        <w:rPr>
          <w:rFonts w:ascii="Times New Roman" w:hAnsi="Times New Roman" w:cs="Times New Roman"/>
          <w:sz w:val="24"/>
          <w:szCs w:val="24"/>
        </w:rPr>
        <w:t>&amp;</w:t>
      </w:r>
      <w:r w:rsidR="00152D56" w:rsidRPr="00842C50">
        <w:rPr>
          <w:rFonts w:ascii="Times New Roman" w:hAnsi="Times New Roman" w:cs="Times New Roman"/>
          <w:sz w:val="24"/>
          <w:szCs w:val="24"/>
        </w:rPr>
        <w:t xml:space="preserve"> Tsai</w:t>
      </w:r>
      <w:r w:rsidR="00D05E6A">
        <w:rPr>
          <w:rFonts w:ascii="Times New Roman" w:hAnsi="Times New Roman" w:cs="Times New Roman"/>
          <w:sz w:val="24"/>
          <w:szCs w:val="24"/>
        </w:rPr>
        <w:t>,</w:t>
      </w:r>
      <w:r w:rsidR="00152D56" w:rsidRPr="00842C50">
        <w:rPr>
          <w:rFonts w:ascii="Times New Roman" w:hAnsi="Times New Roman" w:cs="Times New Roman"/>
          <w:sz w:val="24"/>
          <w:szCs w:val="24"/>
        </w:rPr>
        <w:t xml:space="preserve"> 1991)</w:t>
      </w:r>
      <w:r w:rsidR="00F97140" w:rsidRPr="00842C50">
        <w:rPr>
          <w:rFonts w:ascii="Times New Roman" w:hAnsi="Times New Roman" w:cs="Times New Roman"/>
          <w:sz w:val="24"/>
          <w:szCs w:val="24"/>
        </w:rPr>
        <w:fldChar w:fldCharType="end"/>
      </w:r>
      <w:r w:rsidRPr="00842C50">
        <w:rPr>
          <w:rFonts w:ascii="Times New Roman" w:hAnsi="Times New Roman" w:cs="Times New Roman"/>
          <w:sz w:val="24"/>
          <w:szCs w:val="24"/>
        </w:rPr>
        <w:t>,</w:t>
      </w:r>
      <w:r w:rsidR="00E540F8" w:rsidRPr="00BE2C21">
        <w:rPr>
          <w:rFonts w:ascii="Times New Roman" w:hAnsi="Times New Roman" w:cs="Times New Roman"/>
          <w:sz w:val="24"/>
          <w:szCs w:val="24"/>
        </w:rPr>
        <w:t xml:space="preserve"> was calculated </w:t>
      </w:r>
      <w:r>
        <w:rPr>
          <w:rFonts w:ascii="Times New Roman" w:hAnsi="Times New Roman" w:cs="Times New Roman"/>
          <w:noProof/>
          <w:sz w:val="24"/>
          <w:szCs w:val="24"/>
        </w:rPr>
        <w:t>as</w:t>
      </w:r>
      <w:r>
        <w:rPr>
          <w:rFonts w:ascii="Times New Roman" w:hAnsi="Times New Roman" w:cs="Times New Roman"/>
          <w:sz w:val="24"/>
          <w:szCs w:val="24"/>
        </w:rPr>
        <w:t>:</w:t>
      </w:r>
    </w:p>
    <w:p w14:paraId="647070CC" w14:textId="27588B0C" w:rsidR="00E540F8" w:rsidRDefault="00E540F8" w:rsidP="00B84910">
      <w:pPr>
        <w:spacing w:after="0" w:line="48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 AICc=-2log</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+ 2K*(n/(n-K-1))</m:t>
        </m:r>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sidR="00BF04FB">
        <w:rPr>
          <w:rFonts w:ascii="Times New Roman" w:eastAsiaTheme="minorEastAsia" w:hAnsi="Times New Roman" w:cs="Times New Roman"/>
          <w:sz w:val="24"/>
          <w:szCs w:val="24"/>
        </w:rPr>
        <w:t xml:space="preserve">Equation </w:t>
      </w:r>
      <w:r w:rsidR="000A3E0A">
        <w:rPr>
          <w:rFonts w:ascii="Times New Roman" w:eastAsiaTheme="minorEastAsia" w:hAnsi="Times New Roman" w:cs="Times New Roman"/>
          <w:sz w:val="24"/>
          <w:szCs w:val="24"/>
        </w:rPr>
        <w:t>5</w:t>
      </w:r>
    </w:p>
    <w:p w14:paraId="1AF88644" w14:textId="099FF864" w:rsidR="00F4313D" w:rsidRDefault="00E540F8" w:rsidP="00B84910">
      <w:pPr>
        <w:spacing w:after="0" w:line="480" w:lineRule="auto"/>
        <w:rPr>
          <w:rFonts w:ascii="Times New Roman" w:eastAsiaTheme="minorEastAsia" w:hAnsi="Times New Roman" w:cs="Times New Roman"/>
          <w:sz w:val="24"/>
          <w:szCs w:val="24"/>
        </w:rPr>
      </w:pPr>
      <w:r w:rsidRPr="0021047E">
        <w:rPr>
          <w:rFonts w:ascii="Times New Roman" w:eastAsiaTheme="minorEastAsia" w:hAnsi="Times New Roman" w:cs="Times New Roman"/>
          <w:noProof/>
          <w:sz w:val="24"/>
          <w:szCs w:val="24"/>
        </w:rPr>
        <w:lastRenderedPageBreak/>
        <w:t>where</w:t>
      </w:r>
      <w:r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rPr>
          <m:t>l</m:t>
        </m:r>
      </m:oMath>
      <w:r w:rsidRPr="00BE2C21">
        <w:rPr>
          <w:rFonts w:ascii="Times New Roman" w:eastAsiaTheme="minorEastAsia" w:hAnsi="Times New Roman" w:cs="Times New Roman"/>
          <w:sz w:val="24"/>
          <w:szCs w:val="24"/>
        </w:rPr>
        <w:t xml:space="preserve"> is the likelihood function and </w:t>
      </w:r>
      <m:oMath>
        <m:r>
          <w:rPr>
            <w:rFonts w:ascii="Cambria Math" w:hAnsi="Cambria Math" w:cs="Times New Roman"/>
            <w:sz w:val="24"/>
            <w:szCs w:val="24"/>
          </w:rPr>
          <m:t>K</m:t>
        </m:r>
      </m:oMath>
      <w:r w:rsidRPr="00BE2C21">
        <w:rPr>
          <w:rFonts w:ascii="Times New Roman" w:eastAsiaTheme="minorEastAsia" w:hAnsi="Times New Roman" w:cs="Times New Roman"/>
          <w:sz w:val="24"/>
          <w:szCs w:val="24"/>
        </w:rPr>
        <w:t xml:space="preserve"> is the number of estimated parameters in the model</w:t>
      </w:r>
      <w:r w:rsidR="00F3156D">
        <w:rPr>
          <w:rFonts w:ascii="Times New Roman" w:eastAsiaTheme="minorEastAsia" w:hAnsi="Times New Roman" w:cs="Times New Roman"/>
          <w:sz w:val="24"/>
          <w:szCs w:val="24"/>
        </w:rPr>
        <w:t xml:space="preserve">, and </w:t>
      </w:r>
      <w:r w:rsidR="00F3156D" w:rsidRPr="00F3156D">
        <w:rPr>
          <w:rFonts w:ascii="Times New Roman" w:eastAsiaTheme="minorEastAsia" w:hAnsi="Times New Roman" w:cs="Times New Roman"/>
          <w:i/>
          <w:sz w:val="24"/>
          <w:szCs w:val="24"/>
        </w:rPr>
        <w:t>n</w:t>
      </w:r>
      <w:r w:rsidR="00F3156D">
        <w:rPr>
          <w:rFonts w:ascii="Times New Roman" w:eastAsiaTheme="minorEastAsia" w:hAnsi="Times New Roman" w:cs="Times New Roman"/>
          <w:sz w:val="24"/>
          <w:szCs w:val="24"/>
        </w:rPr>
        <w:t xml:space="preserve"> is the sample size of the </w:t>
      </w:r>
      <w:proofErr w:type="gramStart"/>
      <w:r w:rsidR="00F3156D">
        <w:rPr>
          <w:rFonts w:ascii="Times New Roman" w:eastAsiaTheme="minorEastAsia" w:hAnsi="Times New Roman" w:cs="Times New Roman"/>
          <w:sz w:val="24"/>
          <w:szCs w:val="24"/>
        </w:rPr>
        <w:t>model.</w:t>
      </w:r>
      <w:proofErr w:type="gramEnd"/>
      <w:r w:rsidR="00F3156D">
        <w:rPr>
          <w:rFonts w:ascii="Times New Roman" w:eastAsiaTheme="minorEastAsia" w:hAnsi="Times New Roman" w:cs="Times New Roman"/>
          <w:sz w:val="24"/>
          <w:szCs w:val="24"/>
        </w:rPr>
        <w:t xml:space="preserve"> </w:t>
      </w:r>
      <w:r w:rsidR="00485FD3">
        <w:rPr>
          <w:rFonts w:ascii="Times New Roman" w:eastAsiaTheme="minorEastAsia" w:hAnsi="Times New Roman" w:cs="Times New Roman"/>
          <w:sz w:val="24"/>
          <w:szCs w:val="24"/>
        </w:rPr>
        <w:t>According to the AIC</w:t>
      </w:r>
      <w:r w:rsidR="00F3156D">
        <w:rPr>
          <w:rFonts w:ascii="Times New Roman" w:eastAsiaTheme="minorEastAsia" w:hAnsi="Times New Roman" w:cs="Times New Roman"/>
          <w:sz w:val="24"/>
          <w:szCs w:val="24"/>
        </w:rPr>
        <w:t>c</w:t>
      </w:r>
      <w:r w:rsidR="00485FD3">
        <w:rPr>
          <w:rFonts w:ascii="Times New Roman" w:eastAsiaTheme="minorEastAsia" w:hAnsi="Times New Roman" w:cs="Times New Roman"/>
          <w:sz w:val="24"/>
          <w:szCs w:val="24"/>
        </w:rPr>
        <w:t xml:space="preserve"> criterion, t</w:t>
      </w:r>
      <w:r w:rsidRPr="00BE2C21">
        <w:rPr>
          <w:rFonts w:ascii="Times New Roman" w:eastAsiaTheme="minorEastAsia" w:hAnsi="Times New Roman" w:cs="Times New Roman"/>
          <w:sz w:val="24"/>
          <w:szCs w:val="24"/>
        </w:rPr>
        <w:t xml:space="preserve">he </w:t>
      </w:r>
      <w:r w:rsidR="00CE5C31">
        <w:rPr>
          <w:rFonts w:ascii="Times New Roman" w:eastAsiaTheme="minorEastAsia" w:hAnsi="Times New Roman" w:cs="Times New Roman"/>
          <w:sz w:val="24"/>
          <w:szCs w:val="24"/>
        </w:rPr>
        <w:t>top</w:t>
      </w:r>
      <w:r w:rsidR="00CE5C31"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model </w:t>
      </w:r>
      <w:r w:rsidR="00485FD3">
        <w:rPr>
          <w:rFonts w:ascii="Times New Roman" w:eastAsiaTheme="minorEastAsia" w:hAnsi="Times New Roman" w:cs="Times New Roman"/>
          <w:sz w:val="24"/>
          <w:szCs w:val="24"/>
        </w:rPr>
        <w:t xml:space="preserve">has </w:t>
      </w:r>
      <w:r w:rsidRPr="00BE2C21">
        <w:rPr>
          <w:rFonts w:ascii="Times New Roman" w:eastAsiaTheme="minorEastAsia" w:hAnsi="Times New Roman" w:cs="Times New Roman"/>
          <w:sz w:val="24"/>
          <w:szCs w:val="24"/>
        </w:rPr>
        <w:t>the lowest AIC</w:t>
      </w:r>
      <w:r w:rsidR="00F3156D">
        <w:rPr>
          <w:rFonts w:ascii="Times New Roman" w:eastAsiaTheme="minorEastAsia" w:hAnsi="Times New Roman" w:cs="Times New Roman"/>
          <w:sz w:val="24"/>
          <w:szCs w:val="24"/>
        </w:rPr>
        <w:t>c</w:t>
      </w:r>
      <w:r w:rsidRPr="00BE2C21">
        <w:rPr>
          <w:rFonts w:ascii="Times New Roman" w:eastAsiaTheme="minorEastAsia" w:hAnsi="Times New Roman" w:cs="Times New Roman"/>
          <w:sz w:val="24"/>
          <w:szCs w:val="24"/>
        </w:rPr>
        <w:t xml:space="preserve"> value</w:t>
      </w:r>
      <w:r w:rsidR="004012A0">
        <w:rPr>
          <w:rFonts w:ascii="Times New Roman" w:eastAsiaTheme="minorEastAsia" w:hAnsi="Times New Roman" w:cs="Times New Roman"/>
          <w:sz w:val="24"/>
          <w:szCs w:val="24"/>
        </w:rPr>
        <w:t>.</w:t>
      </w:r>
      <w:r w:rsidRPr="00BE2C21">
        <w:rPr>
          <w:rFonts w:ascii="Times New Roman" w:eastAsiaTheme="minorEastAsia" w:hAnsi="Times New Roman" w:cs="Times New Roman"/>
          <w:sz w:val="24"/>
          <w:szCs w:val="24"/>
        </w:rPr>
        <w:t xml:space="preserve"> </w:t>
      </w:r>
      <w:r w:rsidR="00F3156D">
        <w:rPr>
          <w:rFonts w:ascii="Times New Roman" w:eastAsiaTheme="minorEastAsia" w:hAnsi="Times New Roman" w:cs="Times New Roman"/>
          <w:sz w:val="24"/>
          <w:szCs w:val="24"/>
        </w:rPr>
        <w:t xml:space="preserve">The </w:t>
      </w:r>
      <w:r w:rsidRPr="00BE2C21">
        <w:rPr>
          <w:rFonts w:ascii="Times New Roman" w:eastAsiaTheme="minorEastAsia" w:hAnsi="Times New Roman" w:cs="Times New Roman"/>
          <w:sz w:val="24"/>
          <w:szCs w:val="24"/>
        </w:rPr>
        <w:t>AIC</w:t>
      </w:r>
      <w:r w:rsidR="00F3156D">
        <w:rPr>
          <w:rFonts w:ascii="Times New Roman" w:eastAsiaTheme="minorEastAsia" w:hAnsi="Times New Roman" w:cs="Times New Roman"/>
          <w:sz w:val="24"/>
          <w:szCs w:val="24"/>
        </w:rPr>
        <w:t>c</w:t>
      </w:r>
      <w:r w:rsidRPr="00BE2C21">
        <w:rPr>
          <w:rFonts w:ascii="Times New Roman" w:eastAsiaTheme="minorEastAsia" w:hAnsi="Times New Roman" w:cs="Times New Roman"/>
          <w:sz w:val="24"/>
          <w:szCs w:val="24"/>
        </w:rPr>
        <w:t xml:space="preserve"> values for each model </w:t>
      </w:r>
      <w:r w:rsidR="00485FD3">
        <w:rPr>
          <w:rFonts w:ascii="Times New Roman" w:eastAsiaTheme="minorEastAsia" w:hAnsi="Times New Roman" w:cs="Times New Roman"/>
          <w:sz w:val="24"/>
          <w:szCs w:val="24"/>
        </w:rPr>
        <w:t>w</w:t>
      </w:r>
      <w:r w:rsidR="001C640D">
        <w:rPr>
          <w:rFonts w:ascii="Times New Roman" w:eastAsiaTheme="minorEastAsia" w:hAnsi="Times New Roman" w:cs="Times New Roman"/>
          <w:sz w:val="24"/>
          <w:szCs w:val="24"/>
        </w:rPr>
        <w:t>ere</w:t>
      </w:r>
      <w:r w:rsidR="00485FD3"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estimated using </w:t>
      </w:r>
      <w:r w:rsidR="004012A0">
        <w:rPr>
          <w:rFonts w:ascii="Times New Roman" w:eastAsiaTheme="minorEastAsia" w:hAnsi="Times New Roman" w:cs="Times New Roman"/>
          <w:sz w:val="24"/>
          <w:szCs w:val="24"/>
        </w:rPr>
        <w:t xml:space="preserve">the </w:t>
      </w:r>
      <w:r w:rsidRPr="0021047E">
        <w:rPr>
          <w:rFonts w:ascii="Times New Roman" w:eastAsiaTheme="minorEastAsia" w:hAnsi="Times New Roman" w:cs="Times New Roman"/>
          <w:i/>
          <w:sz w:val="24"/>
          <w:szCs w:val="24"/>
        </w:rPr>
        <w:t>AIC</w:t>
      </w:r>
      <w:r w:rsidR="00F3156D">
        <w:rPr>
          <w:rFonts w:ascii="Times New Roman" w:eastAsiaTheme="minorEastAsia" w:hAnsi="Times New Roman" w:cs="Times New Roman"/>
          <w:i/>
          <w:sz w:val="24"/>
          <w:szCs w:val="24"/>
        </w:rPr>
        <w:t>c</w:t>
      </w:r>
      <w:r w:rsidRPr="00BE2C21">
        <w:rPr>
          <w:rFonts w:ascii="Times New Roman" w:eastAsiaTheme="minorEastAsia" w:hAnsi="Times New Roman" w:cs="Times New Roman"/>
          <w:sz w:val="24"/>
          <w:szCs w:val="24"/>
        </w:rPr>
        <w:t xml:space="preserve"> command </w:t>
      </w:r>
      <w:r w:rsidR="00F3156D">
        <w:rPr>
          <w:rFonts w:ascii="Times New Roman" w:eastAsiaTheme="minorEastAsia" w:hAnsi="Times New Roman" w:cs="Times New Roman"/>
          <w:sz w:val="24"/>
          <w:szCs w:val="24"/>
        </w:rPr>
        <w:t xml:space="preserve">of package </w:t>
      </w:r>
      <w:r w:rsidR="00F3156D" w:rsidRPr="00F31F09">
        <w:rPr>
          <w:rFonts w:ascii="Times New Roman" w:eastAsiaTheme="minorEastAsia" w:hAnsi="Times New Roman" w:cs="Times New Roman"/>
          <w:i/>
          <w:sz w:val="24"/>
          <w:szCs w:val="24"/>
        </w:rPr>
        <w:t>AIC</w:t>
      </w:r>
      <w:r w:rsidR="00152D56" w:rsidRPr="00F31F09">
        <w:rPr>
          <w:rFonts w:ascii="Times New Roman" w:eastAsiaTheme="minorEastAsia" w:hAnsi="Times New Roman" w:cs="Times New Roman"/>
          <w:i/>
          <w:sz w:val="24"/>
          <w:szCs w:val="24"/>
        </w:rPr>
        <w:t>cmodavg</w:t>
      </w:r>
      <w:r w:rsidR="00152D56">
        <w:rPr>
          <w:rFonts w:ascii="Times New Roman" w:eastAsiaTheme="minorEastAsia" w:hAnsi="Times New Roman" w:cs="Times New Roman"/>
          <w:sz w:val="24"/>
          <w:szCs w:val="24"/>
        </w:rPr>
        <w:t xml:space="preserve"> in R</w:t>
      </w:r>
      <w:r w:rsidRPr="00BE2C21">
        <w:rPr>
          <w:rFonts w:ascii="Times New Roman" w:eastAsiaTheme="minorEastAsia" w:hAnsi="Times New Roman" w:cs="Times New Roman"/>
          <w:sz w:val="24"/>
          <w:szCs w:val="24"/>
        </w:rPr>
        <w:t xml:space="preserve"> software</w:t>
      </w:r>
      <w:r w:rsidR="00152D56">
        <w:rPr>
          <w:rFonts w:ascii="Times New Roman" w:eastAsiaTheme="minorEastAsia" w:hAnsi="Times New Roman" w:cs="Times New Roman"/>
          <w:sz w:val="24"/>
          <w:szCs w:val="24"/>
        </w:rPr>
        <w:t xml:space="preserve"> </w:t>
      </w:r>
    </w:p>
    <w:p w14:paraId="06DEFCF2" w14:textId="77777777" w:rsidR="005657F0" w:rsidRPr="00BF04FB" w:rsidRDefault="00485FD3" w:rsidP="00B84910">
      <w:pPr>
        <w:spacing w:after="0" w:line="480" w:lineRule="auto"/>
        <w:rPr>
          <w:rFonts w:ascii="Times New Roman" w:eastAsiaTheme="minorEastAsia" w:hAnsi="Times New Roman" w:cs="Times New Roman"/>
          <w:i/>
          <w:sz w:val="24"/>
          <w:szCs w:val="24"/>
        </w:rPr>
      </w:pPr>
      <w:r w:rsidRPr="00BF04FB">
        <w:rPr>
          <w:rFonts w:ascii="Times New Roman" w:eastAsiaTheme="minorEastAsia" w:hAnsi="Times New Roman" w:cs="Times New Roman"/>
          <w:i/>
          <w:sz w:val="24"/>
          <w:szCs w:val="24"/>
        </w:rPr>
        <w:t>Model selection to evaluate weed competitiveness with the crop</w:t>
      </w:r>
    </w:p>
    <w:p w14:paraId="4F7BD253" w14:textId="14903F9A" w:rsidR="00CE5C31" w:rsidRPr="00BE2C21" w:rsidRDefault="000670E6" w:rsidP="00B84910">
      <w:pPr>
        <w:spacing w:after="0" w:line="480" w:lineRule="auto"/>
        <w:rPr>
          <w:rFonts w:ascii="Times New Roman" w:hAnsi="Times New Roman" w:cs="Times New Roman"/>
          <w:sz w:val="24"/>
          <w:szCs w:val="24"/>
        </w:rPr>
      </w:pPr>
      <w:r>
        <w:rPr>
          <w:rFonts w:ascii="Times New Roman" w:hAnsi="Times New Roman" w:cs="Times New Roman"/>
          <w:noProof/>
          <w:sz w:val="24"/>
          <w:szCs w:val="24"/>
        </w:rPr>
        <w:t xml:space="preserve">Assuming that </w:t>
      </w:r>
      <w:r w:rsidR="00BB1B04">
        <w:rPr>
          <w:rFonts w:ascii="Times New Roman" w:hAnsi="Times New Roman" w:cs="Times New Roman"/>
          <w:noProof/>
          <w:sz w:val="24"/>
          <w:szCs w:val="24"/>
        </w:rPr>
        <w:t>rectangular hyperbola</w:t>
      </w:r>
      <w:r>
        <w:rPr>
          <w:rFonts w:ascii="Times New Roman" w:hAnsi="Times New Roman" w:cs="Times New Roman"/>
          <w:noProof/>
          <w:sz w:val="24"/>
          <w:szCs w:val="24"/>
        </w:rPr>
        <w:t xml:space="preserve"> is the top model</w:t>
      </w:r>
      <w:r w:rsidR="00485FD3">
        <w:rPr>
          <w:rFonts w:ascii="Times New Roman" w:hAnsi="Times New Roman" w:cs="Times New Roman"/>
          <w:noProof/>
          <w:sz w:val="24"/>
          <w:szCs w:val="24"/>
        </w:rPr>
        <w:t>, t</w:t>
      </w:r>
      <w:r>
        <w:rPr>
          <w:rFonts w:ascii="Times New Roman" w:hAnsi="Times New Roman" w:cs="Times New Roman"/>
          <w:noProof/>
          <w:sz w:val="24"/>
          <w:szCs w:val="24"/>
        </w:rPr>
        <w:t xml:space="preserve">he </w:t>
      </w:r>
      <w:r w:rsidR="00485FD3">
        <w:rPr>
          <w:rFonts w:ascii="Times New Roman" w:hAnsi="Times New Roman" w:cs="Times New Roman"/>
          <w:sz w:val="24"/>
          <w:szCs w:val="24"/>
        </w:rPr>
        <w:t>impact</w:t>
      </w:r>
      <w:r w:rsidR="00485FD3" w:rsidRPr="00BE2C21">
        <w:rPr>
          <w:rFonts w:ascii="Times New Roman" w:hAnsi="Times New Roman" w:cs="Times New Roman"/>
          <w:sz w:val="24"/>
          <w:szCs w:val="24"/>
        </w:rPr>
        <w:t xml:space="preserve"> </w:t>
      </w:r>
      <w:r w:rsidR="00610175" w:rsidRPr="00BE2C21">
        <w:rPr>
          <w:rFonts w:ascii="Times New Roman" w:hAnsi="Times New Roman" w:cs="Times New Roman"/>
          <w:sz w:val="24"/>
          <w:szCs w:val="24"/>
        </w:rPr>
        <w:t xml:space="preserve">of </w:t>
      </w:r>
      <w:r w:rsidR="00610175" w:rsidRPr="00BE2C21">
        <w:rPr>
          <w:rFonts w:ascii="Times New Roman" w:hAnsi="Times New Roman" w:cs="Times New Roman"/>
          <w:i/>
          <w:sz w:val="24"/>
          <w:szCs w:val="24"/>
        </w:rPr>
        <w:t>R. brasiliensis</w:t>
      </w:r>
      <w:r w:rsidR="00610175" w:rsidRPr="00BE2C21">
        <w:rPr>
          <w:rFonts w:ascii="Times New Roman" w:hAnsi="Times New Roman" w:cs="Times New Roman"/>
          <w:sz w:val="24"/>
          <w:szCs w:val="24"/>
        </w:rPr>
        <w:t xml:space="preserve"> and </w:t>
      </w:r>
      <w:r w:rsidR="00610175" w:rsidRPr="00BE2C21">
        <w:rPr>
          <w:rFonts w:ascii="Times New Roman" w:hAnsi="Times New Roman" w:cs="Times New Roman"/>
          <w:i/>
          <w:sz w:val="24"/>
          <w:szCs w:val="24"/>
        </w:rPr>
        <w:t>C. benghalensis</w:t>
      </w:r>
      <w:r w:rsidR="00610175" w:rsidRPr="00BE2C21">
        <w:rPr>
          <w:rFonts w:ascii="Times New Roman" w:hAnsi="Times New Roman" w:cs="Times New Roman"/>
          <w:sz w:val="24"/>
          <w:szCs w:val="24"/>
        </w:rPr>
        <w:t xml:space="preserve"> on </w:t>
      </w:r>
      <w:r w:rsidR="00CF6FB3">
        <w:rPr>
          <w:rFonts w:ascii="Times New Roman" w:hAnsi="Times New Roman" w:cs="Times New Roman"/>
          <w:sz w:val="24"/>
          <w:szCs w:val="24"/>
        </w:rPr>
        <w:t>corn</w:t>
      </w:r>
      <w:r w:rsidR="00610175" w:rsidRPr="00BE2C21">
        <w:rPr>
          <w:rFonts w:ascii="Times New Roman" w:hAnsi="Times New Roman" w:cs="Times New Roman"/>
          <w:sz w:val="24"/>
          <w:szCs w:val="24"/>
        </w:rPr>
        <w:t xml:space="preserve"> </w:t>
      </w:r>
      <w:r w:rsidR="00485FD3">
        <w:rPr>
          <w:rFonts w:ascii="Times New Roman" w:hAnsi="Times New Roman" w:cs="Times New Roman"/>
          <w:sz w:val="24"/>
          <w:szCs w:val="24"/>
        </w:rPr>
        <w:t xml:space="preserve">YL </w:t>
      </w:r>
      <w:r>
        <w:rPr>
          <w:rFonts w:ascii="Times New Roman" w:hAnsi="Times New Roman" w:cs="Times New Roman"/>
          <w:sz w:val="24"/>
          <w:szCs w:val="24"/>
        </w:rPr>
        <w:t>is accessed through</w:t>
      </w:r>
      <w:r w:rsidR="00610175" w:rsidRPr="00BE2C21">
        <w:rPr>
          <w:rFonts w:ascii="Times New Roman" w:hAnsi="Times New Roman" w:cs="Times New Roman"/>
          <w:sz w:val="24"/>
          <w:szCs w:val="24"/>
        </w:rPr>
        <w:t xml:space="preserve"> the </w:t>
      </w:r>
      <w:r w:rsidR="007853D8" w:rsidRPr="00BE2C21">
        <w:rPr>
          <w:rFonts w:ascii="Times New Roman" w:hAnsi="Times New Roman" w:cs="Times New Roman"/>
          <w:sz w:val="24"/>
          <w:szCs w:val="24"/>
        </w:rPr>
        <w:t xml:space="preserve">variance-ratio or </w:t>
      </w:r>
      <w:r w:rsidR="00610175" w:rsidRPr="00BE2C21">
        <w:rPr>
          <w:rFonts w:ascii="Times New Roman" w:hAnsi="Times New Roman" w:cs="Times New Roman"/>
          <w:sz w:val="24"/>
          <w:szCs w:val="24"/>
        </w:rPr>
        <w:t>F-test performed</w:t>
      </w:r>
      <w:r w:rsidR="00693D6D">
        <w:rPr>
          <w:rFonts w:ascii="Times New Roman" w:hAnsi="Times New Roman" w:cs="Times New Roman"/>
          <w:sz w:val="24"/>
          <w:szCs w:val="24"/>
        </w:rPr>
        <w:t xml:space="preserve"> using equation </w:t>
      </w:r>
      <w:r w:rsidR="004012A0">
        <w:rPr>
          <w:rFonts w:ascii="Times New Roman" w:hAnsi="Times New Roman" w:cs="Times New Roman"/>
          <w:sz w:val="24"/>
          <w:szCs w:val="24"/>
        </w:rPr>
        <w:t>[</w:t>
      </w:r>
      <w:r w:rsidR="007C29E9">
        <w:rPr>
          <w:rFonts w:ascii="Times New Roman" w:hAnsi="Times New Roman" w:cs="Times New Roman"/>
          <w:sz w:val="24"/>
          <w:szCs w:val="24"/>
        </w:rPr>
        <w:t>2</w:t>
      </w:r>
      <w:r w:rsidR="004012A0">
        <w:rPr>
          <w:rFonts w:ascii="Times New Roman" w:hAnsi="Times New Roman" w:cs="Times New Roman"/>
          <w:sz w:val="24"/>
          <w:szCs w:val="24"/>
        </w:rPr>
        <w:t>]</w:t>
      </w:r>
      <w:r w:rsidR="007853D8" w:rsidRPr="00BE2C21">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D05E6A">
        <w:rPr>
          <w:rFonts w:ascii="Times New Roman" w:hAnsi="Times New Roman" w:cs="Times New Roman"/>
          <w:sz w:val="24"/>
          <w:szCs w:val="24"/>
        </w:rPr>
        <w:instrText>ADDIN CSL_CITATION { "citationItems" : [ { "id" : "ITEM-1",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crop-weed interference relationship is a critical component of bioeconomic weed management models. Multi-year field experiments were conducted at five locations to determine the stability of corn-velvetleaf interference re-lationships across years and locations. Two coefficients (I and A) of a hyperbolic equation were estimated for each data set using nonlinear regression procedures. The I and A coeffii-cients represent percent corn yield loss as velvetleaf density approaches zero, and maximum percent corn yield loss, re-spectively. The coefficient I was stable across years at two locations, but varied across years at one location. The coeffii-cient A did not vary across years within locations. Both coefficients, however, varied among locations. Results do not support the use of common coefficient estimates for all loca-tions within a region. Nomenclature: Velvetleaf, Abutilon theophrasti Medik. #3 ABUTH; corn, Zea mays L.", "author" : [ { "dropping-particle" : "", "family" : "Lindquist", "given" : "John L", "non-dropping-particle" : "", "parse-names" : false, "suffix" : "" }, { "dropping-particle" : "", "family" : "Mortensen", "given" : "David A", "non-dropping-particle" : "", "parse-names" : false, "suffix" : "" }, { "dropping-particle" : "", "family" : "Clay", "given" : "Sharon A", "non-dropping-particle" : "", "parse-names" : false, "suffix" : "" }, { "dropping-particle" : "", "family" : "Schmenk", "given" : "Richard", "non-dropping-particle" : "", "parse-names" : false, "suffix" : "" }, { "dropping-particle" : "", "family" : "Kells", "given" : "James J", "non-dropping-particle" : "", "parse-names" : false, "suffix" : "" }, { "dropping-particle" : "", "family" : "Howatt", "given" : "Kirk", "non-dropping-particle" : "", "parse-names" : false, "suffix" : "" }, { "dropping-particle" : "", "family" : "Westra", "given" : "Philip", "non-dropping-particle" : "", "parse-names" : false, "suffix" : "" } ], "container-title" : "Source: Weed Science Weed Science", "id" : "ITEM-1", "issue" : "2", "issued" : { "date-parts" : [ [ "1996" ] ] }, "page" : "309-313", "title" : "Stability of Corn (Zea mays)-Velvetleaf (Abutilon theophrasti) Interference Relationships", "type" : "article-journal", "volume" : "44" }, "uris" : [ "http://www.mendeley.com/documents/?uuid=e915ad95-87ac-3e48-bc16-9340a4e25023" ] } ], "mendeley" : { "formattedCitation" : "(Lindquist et al. 1996)", "manualFormatting" : "(Lindquist et al., 1996)", "plainTextFormattedCitation" : "(Lindquist et al. 1996)", "previouslyFormattedCitation" : "(Lindquist et al. 1996)"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bCs/>
          <w:noProof/>
          <w:sz w:val="24"/>
          <w:szCs w:val="24"/>
        </w:rPr>
        <w:t>(Lindquist et al.</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1996)</w:t>
      </w:r>
      <w:r w:rsidR="00BF3947">
        <w:rPr>
          <w:rStyle w:val="FootnoteReference"/>
          <w:rFonts w:ascii="Times New Roman" w:hAnsi="Times New Roman" w:cs="Times New Roman"/>
          <w:sz w:val="24"/>
          <w:szCs w:val="24"/>
        </w:rPr>
        <w:fldChar w:fldCharType="end"/>
      </w:r>
      <w:r w:rsidR="007853D8" w:rsidRPr="00BE2C21">
        <w:rPr>
          <w:rFonts w:ascii="Times New Roman" w:hAnsi="Times New Roman" w:cs="Times New Roman"/>
          <w:sz w:val="24"/>
          <w:szCs w:val="24"/>
        </w:rPr>
        <w:t xml:space="preserve">. This statistical procedure evaluates the difference of residual sum squares (RSS) of </w:t>
      </w:r>
      <w:r w:rsidR="00C107AA" w:rsidRPr="00BE2C21">
        <w:rPr>
          <w:rFonts w:ascii="Times New Roman" w:hAnsi="Times New Roman" w:cs="Times New Roman"/>
          <w:sz w:val="24"/>
          <w:szCs w:val="24"/>
        </w:rPr>
        <w:t xml:space="preserve">nested </w:t>
      </w:r>
      <w:r w:rsidR="007853D8" w:rsidRPr="00BE2C21">
        <w:rPr>
          <w:rFonts w:ascii="Times New Roman" w:hAnsi="Times New Roman" w:cs="Times New Roman"/>
          <w:sz w:val="24"/>
          <w:szCs w:val="24"/>
        </w:rPr>
        <w:t xml:space="preserve">models. </w:t>
      </w:r>
      <w:r w:rsidR="009337DC">
        <w:rPr>
          <w:rFonts w:ascii="Times New Roman" w:hAnsi="Times New Roman" w:cs="Times New Roman"/>
          <w:sz w:val="24"/>
          <w:szCs w:val="24"/>
        </w:rPr>
        <w:t xml:space="preserve">The </w:t>
      </w:r>
      <w:r w:rsidR="00485FD3">
        <w:rPr>
          <w:rFonts w:ascii="Times New Roman" w:hAnsi="Times New Roman" w:cs="Times New Roman"/>
          <w:sz w:val="24"/>
          <w:szCs w:val="24"/>
        </w:rPr>
        <w:t>F-test is calculated as:</w:t>
      </w:r>
      <w:r w:rsidR="00CE5C31" w:rsidRPr="00BE2C21">
        <w:rPr>
          <w:rFonts w:ascii="Times New Roman" w:hAnsi="Times New Roman" w:cs="Times New Roman"/>
          <w:sz w:val="24"/>
          <w:szCs w:val="24"/>
        </w:rPr>
        <w:t xml:space="preserve"> </w:t>
      </w:r>
    </w:p>
    <w:p w14:paraId="5C40A96B" w14:textId="6C08D1E1" w:rsidR="00CE5C31" w:rsidRPr="00BE2C21" w:rsidRDefault="00CE5C31" w:rsidP="00B84910">
      <w:pPr>
        <w:spacing w:after="0" w:line="480" w:lineRule="auto"/>
        <w:rPr>
          <w:rFonts w:ascii="Times New Roman" w:hAnsi="Times New Roman" w:cs="Times New Roman"/>
          <w:sz w:val="24"/>
          <w:szCs w:val="24"/>
        </w:rPr>
      </w:pPr>
      <m:oMath>
        <m:r>
          <w:rPr>
            <w:rFonts w:ascii="Cambria Math" w:hAnsi="Cambria Math" w:cs="Times New Roman"/>
            <w:sz w:val="24"/>
            <w:szCs w:val="24"/>
            <w:lang w:val="pt-BR"/>
          </w:rPr>
          <m:t>F</m:t>
        </m:r>
        <m:r>
          <m:rPr>
            <m:sty m:val="p"/>
          </m:rPr>
          <w:rPr>
            <w:rFonts w:ascii="Cambria Math" w:hAnsi="Cambria Math" w:cs="Times New Roman"/>
            <w:sz w:val="24"/>
            <w:szCs w:val="24"/>
          </w:rPr>
          <m:t>=</m:t>
        </m:r>
        <m:f>
          <m:fPr>
            <m:ctrlPr>
              <w:rPr>
                <w:rFonts w:ascii="Cambria Math" w:hAnsi="Cambria Math" w:cs="Times New Roman"/>
                <w:sz w:val="24"/>
                <w:szCs w:val="24"/>
                <w:lang w:val="pt-BR"/>
              </w:rPr>
            </m:ctrlPr>
          </m:fPr>
          <m:num>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num>
          <m:den>
            <m:sSub>
              <m:sSubPr>
                <m:ctrlPr>
                  <w:rPr>
                    <w:rFonts w:ascii="Cambria Math" w:hAnsi="Cambria Math" w:cs="Times New Roman"/>
                    <w:sz w:val="24"/>
                    <w:szCs w:val="24"/>
                    <w:lang w:val="pt-BR"/>
                  </w:rPr>
                </m:ctrlPr>
              </m:sSubPr>
              <m:e>
                <m:r>
                  <w:del w:id="19" w:author="MCO" w:date="2018-04-30T10:45:00Z">
                    <w:rPr>
                      <w:rFonts w:ascii="Cambria Math" w:hAnsi="Cambria Math" w:cs="Times New Roman"/>
                      <w:sz w:val="24"/>
                      <w:szCs w:val="24"/>
                      <w:lang w:val="pt-BR"/>
                    </w:rPr>
                    <m:t>SQR</m:t>
                  </w:del>
                </m:r>
                <m:r>
                  <w:ins w:id="20" w:author="MCO" w:date="2018-04-30T10:45:00Z">
                    <w:rPr>
                      <w:rFonts w:ascii="Cambria Math" w:hAnsi="Cambria Math" w:cs="Times New Roman"/>
                      <w:sz w:val="24"/>
                      <w:szCs w:val="24"/>
                      <w:lang w:val="pt-BR"/>
                    </w:rPr>
                    <m:t>RSS</m:t>
                  </w:ins>
                </m:r>
              </m:e>
              <m:sub>
                <m:r>
                  <w:rPr>
                    <w:rFonts w:ascii="Cambria Math" w:hAnsi="Cambria Math" w:cs="Times New Roman"/>
                    <w:sz w:val="24"/>
                    <w:szCs w:val="24"/>
                    <w:lang w:val="pt-BR"/>
                  </w:rPr>
                  <m:t>FULL</m:t>
                </m:r>
              </m:sub>
            </m:sSub>
            <m:r>
              <w:rPr>
                <w:rFonts w:ascii="Cambria Math" w:hAnsi="Cambria Math" w:cs="Times New Roman"/>
                <w:sz w:val="24"/>
                <w:szCs w:val="24"/>
              </w:rPr>
              <m: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FULL</m:t>
                </m:r>
              </m:sub>
            </m:sSub>
          </m:den>
        </m:f>
      </m:oMath>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sidR="000B5151">
        <w:rPr>
          <w:rFonts w:ascii="Times New Roman" w:eastAsiaTheme="minorEastAsia" w:hAnsi="Times New Roman" w:cs="Times New Roman"/>
          <w:sz w:val="24"/>
          <w:szCs w:val="24"/>
        </w:rPr>
        <w:t xml:space="preserve">              </w:t>
      </w:r>
      <w:r w:rsidR="00BF04FB">
        <w:rPr>
          <w:rFonts w:ascii="Times New Roman" w:eastAsiaTheme="minorEastAsia" w:hAnsi="Times New Roman" w:cs="Times New Roman"/>
          <w:sz w:val="24"/>
          <w:szCs w:val="24"/>
        </w:rPr>
        <w:t>Equation 6</w:t>
      </w:r>
    </w:p>
    <w:p w14:paraId="1BD94382" w14:textId="583CADE3" w:rsidR="002707FB" w:rsidRDefault="00CE5C31" w:rsidP="00B84910">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 xml:space="preserve">Where </w:t>
      </w:r>
      <w:r w:rsidR="00B720D1" w:rsidRPr="00BE2C21">
        <w:rPr>
          <w:rFonts w:ascii="Times New Roman" w:hAnsi="Times New Roman" w:cs="Times New Roman"/>
          <w:sz w:val="24"/>
          <w:szCs w:val="24"/>
        </w:rPr>
        <w:t>RSS</w:t>
      </w:r>
      <w:r w:rsidR="00B720D1">
        <w:rPr>
          <w:rFonts w:ascii="Times New Roman" w:hAnsi="Times New Roman" w:cs="Times New Roman"/>
          <w:sz w:val="24"/>
          <w:szCs w:val="24"/>
          <w:vertAlign w:val="subscript"/>
        </w:rPr>
        <w:t>RED</w:t>
      </w:r>
      <w:r w:rsidR="00B720D1" w:rsidRPr="00BE2C21">
        <w:rPr>
          <w:rFonts w:ascii="Times New Roman" w:hAnsi="Times New Roman" w:cs="Times New Roman"/>
          <w:sz w:val="24"/>
          <w:szCs w:val="24"/>
        </w:rPr>
        <w:t xml:space="preserve"> </w:t>
      </w:r>
      <w:r w:rsidR="00B720D1">
        <w:rPr>
          <w:rFonts w:ascii="Times New Roman" w:hAnsi="Times New Roman" w:cs="Times New Roman"/>
          <w:sz w:val="24"/>
          <w:szCs w:val="24"/>
        </w:rPr>
        <w:t xml:space="preserve">and </w:t>
      </w:r>
      <w:r w:rsidRPr="00BE2C21">
        <w:rPr>
          <w:rFonts w:ascii="Times New Roman" w:hAnsi="Times New Roman" w:cs="Times New Roman"/>
          <w:sz w:val="24"/>
          <w:szCs w:val="24"/>
        </w:rPr>
        <w:t>RSS</w:t>
      </w:r>
      <w:r w:rsidRPr="00BE2C21">
        <w:rPr>
          <w:rFonts w:ascii="Times New Roman" w:hAnsi="Times New Roman" w:cs="Times New Roman"/>
          <w:sz w:val="24"/>
          <w:szCs w:val="24"/>
          <w:vertAlign w:val="subscript"/>
        </w:rPr>
        <w:t>FULL</w:t>
      </w:r>
      <w:r w:rsidRPr="00BE2C21">
        <w:rPr>
          <w:rFonts w:ascii="Times New Roman" w:hAnsi="Times New Roman" w:cs="Times New Roman"/>
          <w:sz w:val="24"/>
          <w:szCs w:val="24"/>
        </w:rPr>
        <w:t xml:space="preserve"> represent the minimized residual sum squares of the parameters estimated </w:t>
      </w:r>
      <w:r w:rsidR="00485FD3">
        <w:rPr>
          <w:rFonts w:ascii="Times New Roman" w:hAnsi="Times New Roman" w:cs="Times New Roman"/>
          <w:noProof/>
          <w:sz w:val="24"/>
          <w:szCs w:val="24"/>
        </w:rPr>
        <w:t>for</w:t>
      </w:r>
      <w:r w:rsidR="00485FD3"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the full (step 1) and </w:t>
      </w:r>
      <w:r>
        <w:rPr>
          <w:rFonts w:ascii="Times New Roman" w:hAnsi="Times New Roman" w:cs="Times New Roman"/>
          <w:sz w:val="24"/>
          <w:szCs w:val="24"/>
        </w:rPr>
        <w:t xml:space="preserve">reduced </w:t>
      </w:r>
      <w:r w:rsidRPr="00BE2C21">
        <w:rPr>
          <w:rFonts w:ascii="Times New Roman" w:hAnsi="Times New Roman" w:cs="Times New Roman"/>
          <w:sz w:val="24"/>
          <w:szCs w:val="24"/>
        </w:rPr>
        <w:t>model (step 2, 3, or 4</w:t>
      </w:r>
      <w:r w:rsidR="001C640D">
        <w:rPr>
          <w:rFonts w:ascii="Times New Roman" w:hAnsi="Times New Roman" w:cs="Times New Roman"/>
          <w:sz w:val="24"/>
          <w:szCs w:val="24"/>
        </w:rPr>
        <w:t>; steps 1 through 4 are described next</w:t>
      </w:r>
      <w:r w:rsidRPr="00BE2C21">
        <w:rPr>
          <w:rFonts w:ascii="Times New Roman" w:hAnsi="Times New Roman" w:cs="Times New Roman"/>
          <w:sz w:val="24"/>
          <w:szCs w:val="24"/>
        </w:rPr>
        <w:t>), respectively; df</w:t>
      </w:r>
      <w:r w:rsidRPr="00BE2C21">
        <w:rPr>
          <w:rFonts w:ascii="Times New Roman" w:hAnsi="Times New Roman" w:cs="Times New Roman"/>
          <w:sz w:val="24"/>
          <w:szCs w:val="24"/>
          <w:vertAlign w:val="subscript"/>
        </w:rPr>
        <w:t>RED</w:t>
      </w:r>
      <w:r w:rsidR="00B720D1">
        <w:rPr>
          <w:rFonts w:ascii="Times New Roman" w:hAnsi="Times New Roman" w:cs="Times New Roman"/>
          <w:sz w:val="24"/>
          <w:szCs w:val="24"/>
          <w:vertAlign w:val="subscript"/>
        </w:rPr>
        <w:t xml:space="preserve"> </w:t>
      </w:r>
      <w:r w:rsidR="00B720D1" w:rsidRPr="00BE2C21">
        <w:rPr>
          <w:rFonts w:ascii="Times New Roman" w:hAnsi="Times New Roman" w:cs="Times New Roman"/>
          <w:sz w:val="24"/>
          <w:szCs w:val="24"/>
        </w:rPr>
        <w:t>and</w:t>
      </w:r>
      <w:r w:rsidRPr="00BE2C21">
        <w:rPr>
          <w:rFonts w:ascii="Times New Roman" w:hAnsi="Times New Roman" w:cs="Times New Roman"/>
          <w:sz w:val="24"/>
          <w:szCs w:val="24"/>
        </w:rPr>
        <w:t xml:space="preserve"> </w:t>
      </w:r>
      <w:r w:rsidR="00B720D1" w:rsidRPr="00BE2C21">
        <w:rPr>
          <w:rFonts w:ascii="Times New Roman" w:hAnsi="Times New Roman" w:cs="Times New Roman"/>
          <w:sz w:val="24"/>
          <w:szCs w:val="24"/>
        </w:rPr>
        <w:t>df</w:t>
      </w:r>
      <w:r w:rsidR="00B720D1" w:rsidRPr="00BE2C21">
        <w:rPr>
          <w:rFonts w:ascii="Times New Roman" w:hAnsi="Times New Roman" w:cs="Times New Roman"/>
          <w:sz w:val="24"/>
          <w:szCs w:val="24"/>
          <w:vertAlign w:val="subscript"/>
        </w:rPr>
        <w:t>FULL</w:t>
      </w:r>
      <w:r w:rsidR="00B720D1"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represent the degrees of freedom of </w:t>
      </w:r>
      <w:r w:rsidR="00485FD3">
        <w:rPr>
          <w:rFonts w:ascii="Times New Roman" w:hAnsi="Times New Roman" w:cs="Times New Roman"/>
          <w:sz w:val="24"/>
          <w:szCs w:val="24"/>
        </w:rPr>
        <w:t xml:space="preserve">the </w:t>
      </w:r>
      <w:r w:rsidRPr="00BE2C21">
        <w:rPr>
          <w:rFonts w:ascii="Times New Roman" w:hAnsi="Times New Roman" w:cs="Times New Roman"/>
          <w:sz w:val="24"/>
          <w:szCs w:val="24"/>
        </w:rPr>
        <w:t xml:space="preserve">full and reduced models, respectively. </w:t>
      </w:r>
      <w:del w:id="21" w:author="MCO" w:date="2018-04-30T10:51:00Z">
        <w:r w:rsidDel="00DF1337">
          <w:rPr>
            <w:rFonts w:ascii="Times New Roman" w:hAnsi="Times New Roman" w:cs="Times New Roman"/>
            <w:sz w:val="24"/>
            <w:szCs w:val="24"/>
          </w:rPr>
          <w:delText xml:space="preserve">F-value </w:delText>
        </w:r>
        <w:r w:rsidR="008B1E84" w:rsidDel="00DF1337">
          <w:rPr>
            <w:rFonts w:ascii="Times New Roman" w:hAnsi="Times New Roman" w:cs="Times New Roman"/>
            <w:sz w:val="24"/>
            <w:szCs w:val="24"/>
          </w:rPr>
          <w:delText>greater than the F-</w:delText>
        </w:r>
        <w:r w:rsidR="00485FD3" w:rsidDel="00DF1337">
          <w:rPr>
            <w:rFonts w:ascii="Times New Roman" w:hAnsi="Times New Roman" w:cs="Times New Roman"/>
            <w:sz w:val="24"/>
            <w:szCs w:val="24"/>
          </w:rPr>
          <w:delText xml:space="preserve">critical value </w:delText>
        </w:r>
        <w:r w:rsidR="0035326D" w:rsidDel="00DF1337">
          <w:rPr>
            <w:rFonts w:ascii="Times New Roman" w:hAnsi="Times New Roman" w:cs="Times New Roman"/>
            <w:sz w:val="24"/>
            <w:szCs w:val="24"/>
          </w:rPr>
          <w:delText>(</w:delText>
        </w:r>
        <w:r w:rsidR="0035326D" w:rsidRPr="00BE2C21" w:rsidDel="00DF1337">
          <w:rPr>
            <w:rFonts w:ascii="Times New Roman" w:hAnsi="Times New Roman" w:cs="Times New Roman"/>
            <w:sz w:val="24"/>
            <w:szCs w:val="24"/>
          </w:rPr>
          <w:delText>P-value &lt;0.05</w:delText>
        </w:r>
        <w:r w:rsidR="0035326D" w:rsidDel="00DF1337">
          <w:rPr>
            <w:rFonts w:ascii="Times New Roman" w:hAnsi="Times New Roman" w:cs="Times New Roman"/>
            <w:sz w:val="24"/>
            <w:szCs w:val="24"/>
          </w:rPr>
          <w:delText xml:space="preserve">) </w:delText>
        </w:r>
        <w:r w:rsidR="00485FD3" w:rsidDel="00DF1337">
          <w:rPr>
            <w:rFonts w:ascii="Times New Roman" w:hAnsi="Times New Roman" w:cs="Times New Roman"/>
            <w:sz w:val="24"/>
            <w:szCs w:val="24"/>
          </w:rPr>
          <w:delText>indicates that</w:delText>
        </w:r>
        <w:r w:rsidDel="00DF1337">
          <w:rPr>
            <w:rFonts w:ascii="Times New Roman" w:hAnsi="Times New Roman" w:cs="Times New Roman"/>
            <w:sz w:val="24"/>
            <w:szCs w:val="24"/>
          </w:rPr>
          <w:delText xml:space="preserve"> two models are</w:delText>
        </w:r>
        <w:r w:rsidR="008B1174" w:rsidDel="00DF1337">
          <w:rPr>
            <w:rFonts w:ascii="Times New Roman" w:hAnsi="Times New Roman" w:cs="Times New Roman"/>
            <w:sz w:val="24"/>
            <w:szCs w:val="24"/>
          </w:rPr>
          <w:delText xml:space="preserve"> </w:delText>
        </w:r>
        <w:r w:rsidRPr="00901A75" w:rsidDel="00DF1337">
          <w:rPr>
            <w:rFonts w:ascii="Times New Roman" w:hAnsi="Times New Roman" w:cs="Times New Roman"/>
            <w:noProof/>
            <w:sz w:val="24"/>
            <w:szCs w:val="24"/>
          </w:rPr>
          <w:delText>different</w:delText>
        </w:r>
        <w:r w:rsidR="00901A75" w:rsidDel="00DF1337">
          <w:rPr>
            <w:rFonts w:ascii="Times New Roman" w:hAnsi="Times New Roman" w:cs="Times New Roman"/>
            <w:noProof/>
            <w:sz w:val="24"/>
            <w:szCs w:val="24"/>
          </w:rPr>
          <w:delText>. T</w:delText>
        </w:r>
        <w:r w:rsidR="008B1E84" w:rsidRPr="00901A75" w:rsidDel="00DF1337">
          <w:rPr>
            <w:rFonts w:ascii="Times New Roman" w:hAnsi="Times New Roman" w:cs="Times New Roman"/>
            <w:noProof/>
            <w:sz w:val="24"/>
            <w:szCs w:val="24"/>
          </w:rPr>
          <w:delText>hus</w:delText>
        </w:r>
        <w:r w:rsidR="008B1E84" w:rsidDel="00DF1337">
          <w:rPr>
            <w:rFonts w:ascii="Times New Roman" w:hAnsi="Times New Roman" w:cs="Times New Roman"/>
            <w:sz w:val="24"/>
            <w:szCs w:val="24"/>
          </w:rPr>
          <w:delText xml:space="preserve">, the full model should be used. </w:delText>
        </w:r>
        <w:r w:rsidRPr="0021047E" w:rsidDel="00DF1337">
          <w:rPr>
            <w:rFonts w:ascii="Times New Roman" w:hAnsi="Times New Roman" w:cs="Times New Roman"/>
            <w:noProof/>
            <w:sz w:val="24"/>
            <w:szCs w:val="24"/>
          </w:rPr>
          <w:delText>F-value</w:delText>
        </w:r>
        <w:r w:rsidDel="00DF1337">
          <w:rPr>
            <w:rFonts w:ascii="Times New Roman" w:hAnsi="Times New Roman" w:cs="Times New Roman"/>
            <w:sz w:val="24"/>
            <w:szCs w:val="24"/>
          </w:rPr>
          <w:delText xml:space="preserve"> </w:delText>
        </w:r>
        <w:r w:rsidR="00485FD3" w:rsidDel="00DF1337">
          <w:rPr>
            <w:rFonts w:ascii="Times New Roman" w:hAnsi="Times New Roman" w:cs="Times New Roman"/>
            <w:sz w:val="24"/>
            <w:szCs w:val="24"/>
          </w:rPr>
          <w:delText>smaller than the F-critical value indicates that</w:delText>
        </w:r>
        <w:r w:rsidR="008B1174" w:rsidDel="00DF1337">
          <w:rPr>
            <w:rFonts w:ascii="Times New Roman" w:hAnsi="Times New Roman" w:cs="Times New Roman"/>
            <w:sz w:val="24"/>
            <w:szCs w:val="24"/>
          </w:rPr>
          <w:delText xml:space="preserve"> </w:delText>
        </w:r>
        <w:r w:rsidDel="00DF1337">
          <w:rPr>
            <w:rFonts w:ascii="Times New Roman" w:hAnsi="Times New Roman" w:cs="Times New Roman"/>
            <w:sz w:val="24"/>
            <w:szCs w:val="24"/>
          </w:rPr>
          <w:delText>two models are</w:delText>
        </w:r>
        <w:r w:rsidR="008B1174" w:rsidDel="00DF1337">
          <w:rPr>
            <w:rFonts w:ascii="Times New Roman" w:hAnsi="Times New Roman" w:cs="Times New Roman"/>
            <w:sz w:val="24"/>
            <w:szCs w:val="24"/>
          </w:rPr>
          <w:delText xml:space="preserve"> </w:delText>
        </w:r>
        <w:r w:rsidR="00CC7CC0" w:rsidDel="00DF1337">
          <w:rPr>
            <w:rFonts w:ascii="Times New Roman" w:hAnsi="Times New Roman" w:cs="Times New Roman"/>
            <w:sz w:val="24"/>
            <w:szCs w:val="24"/>
          </w:rPr>
          <w:delText>not different</w:delText>
        </w:r>
        <w:r w:rsidR="0035326D" w:rsidDel="00DF1337">
          <w:rPr>
            <w:rFonts w:ascii="Times New Roman" w:hAnsi="Times New Roman" w:cs="Times New Roman"/>
            <w:sz w:val="24"/>
            <w:szCs w:val="24"/>
          </w:rPr>
          <w:delText xml:space="preserve"> (</w:delText>
        </w:r>
        <w:r w:rsidR="0035326D" w:rsidRPr="00BE2C21" w:rsidDel="00DF1337">
          <w:rPr>
            <w:rFonts w:ascii="Times New Roman" w:hAnsi="Times New Roman" w:cs="Times New Roman"/>
            <w:sz w:val="24"/>
            <w:szCs w:val="24"/>
          </w:rPr>
          <w:delText>P-value &gt;0.05</w:delText>
        </w:r>
        <w:r w:rsidR="0035326D" w:rsidDel="00DF1337">
          <w:rPr>
            <w:rFonts w:ascii="Times New Roman" w:hAnsi="Times New Roman" w:cs="Times New Roman"/>
            <w:sz w:val="24"/>
            <w:szCs w:val="24"/>
          </w:rPr>
          <w:delText>)</w:delText>
        </w:r>
        <w:r w:rsidR="00CC7CC0" w:rsidDel="00DF1337">
          <w:rPr>
            <w:rFonts w:ascii="Times New Roman" w:hAnsi="Times New Roman" w:cs="Times New Roman"/>
            <w:sz w:val="24"/>
            <w:szCs w:val="24"/>
          </w:rPr>
          <w:delText>; therefore, a model w</w:delText>
        </w:r>
        <w:r w:rsidR="008B1E84" w:rsidDel="00DF1337">
          <w:rPr>
            <w:rFonts w:ascii="Times New Roman" w:hAnsi="Times New Roman" w:cs="Times New Roman"/>
            <w:sz w:val="24"/>
            <w:szCs w:val="24"/>
          </w:rPr>
          <w:delText>ith</w:delText>
        </w:r>
        <w:r w:rsidR="00CC7CC0" w:rsidDel="00DF1337">
          <w:rPr>
            <w:rFonts w:ascii="Times New Roman" w:hAnsi="Times New Roman" w:cs="Times New Roman"/>
            <w:sz w:val="24"/>
            <w:szCs w:val="24"/>
          </w:rPr>
          <w:delText xml:space="preserve"> fewer parameters</w:delText>
        </w:r>
        <w:r w:rsidR="008B1E84" w:rsidDel="00DF1337">
          <w:rPr>
            <w:rFonts w:ascii="Times New Roman" w:hAnsi="Times New Roman" w:cs="Times New Roman"/>
            <w:sz w:val="24"/>
            <w:szCs w:val="24"/>
          </w:rPr>
          <w:delText xml:space="preserve"> (reduced model)</w:delText>
        </w:r>
        <w:r w:rsidR="00CC7CC0" w:rsidDel="00DF1337">
          <w:rPr>
            <w:rFonts w:ascii="Times New Roman" w:hAnsi="Times New Roman" w:cs="Times New Roman"/>
            <w:sz w:val="24"/>
            <w:szCs w:val="24"/>
          </w:rPr>
          <w:delText xml:space="preserve"> </w:delText>
        </w:r>
        <w:r w:rsidR="008B1E84" w:rsidDel="00DF1337">
          <w:rPr>
            <w:rFonts w:ascii="Times New Roman" w:hAnsi="Times New Roman" w:cs="Times New Roman"/>
            <w:sz w:val="24"/>
            <w:szCs w:val="24"/>
          </w:rPr>
          <w:delText>can be used</w:delText>
        </w:r>
        <w:r w:rsidR="00CC7CC0" w:rsidDel="00DF1337">
          <w:rPr>
            <w:rFonts w:ascii="Times New Roman" w:hAnsi="Times New Roman" w:cs="Times New Roman"/>
            <w:sz w:val="24"/>
            <w:szCs w:val="24"/>
          </w:rPr>
          <w:delText xml:space="preserve"> </w:delText>
        </w:r>
        <w:r w:rsidR="006420D6" w:rsidDel="00DF1337">
          <w:rPr>
            <w:rFonts w:ascii="Times New Roman" w:hAnsi="Times New Roman" w:cs="Times New Roman"/>
            <w:sz w:val="24"/>
            <w:szCs w:val="24"/>
          </w:rPr>
          <w:delText xml:space="preserve">to </w:delText>
        </w:r>
        <w:r w:rsidR="00CC7CC0" w:rsidDel="00DF1337">
          <w:rPr>
            <w:rFonts w:ascii="Times New Roman" w:hAnsi="Times New Roman" w:cs="Times New Roman"/>
            <w:sz w:val="24"/>
            <w:szCs w:val="24"/>
          </w:rPr>
          <w:delText>describe the data</w:delText>
        </w:r>
        <w:r w:rsidR="007321B8" w:rsidRPr="007321B8" w:rsidDel="00DF1337">
          <w:rPr>
            <w:rFonts w:ascii="Times New Roman" w:hAnsi="Times New Roman" w:cs="Times New Roman"/>
            <w:sz w:val="24"/>
            <w:szCs w:val="24"/>
          </w:rPr>
          <w:delText>.</w:delText>
        </w:r>
        <w:r w:rsidRPr="00BE2C21" w:rsidDel="00DF1337">
          <w:rPr>
            <w:rFonts w:ascii="Times New Roman" w:hAnsi="Times New Roman" w:cs="Times New Roman"/>
            <w:sz w:val="24"/>
            <w:szCs w:val="24"/>
          </w:rPr>
          <w:delText xml:space="preserve"> </w:delText>
        </w:r>
      </w:del>
      <w:ins w:id="22" w:author="MCO" w:date="2018-04-30T10:50:00Z">
        <w:r w:rsidR="00DF1337">
          <w:rPr>
            <w:rFonts w:ascii="Times New Roman" w:hAnsi="Times New Roman" w:cs="Times New Roman"/>
            <w:sz w:val="24"/>
            <w:szCs w:val="24"/>
          </w:rPr>
          <w:t>In practical term</w:t>
        </w:r>
      </w:ins>
      <w:ins w:id="23" w:author="MCO" w:date="2018-04-30T10:51:00Z">
        <w:r w:rsidR="00DF1337">
          <w:rPr>
            <w:rFonts w:ascii="Times New Roman" w:hAnsi="Times New Roman" w:cs="Times New Roman"/>
            <w:sz w:val="24"/>
            <w:szCs w:val="24"/>
          </w:rPr>
          <w:t>s</w:t>
        </w:r>
      </w:ins>
      <w:ins w:id="24" w:author="MCO" w:date="2018-04-30T10:50:00Z">
        <w:r w:rsidR="00DF1337">
          <w:rPr>
            <w:rFonts w:ascii="Times New Roman" w:hAnsi="Times New Roman" w:cs="Times New Roman"/>
            <w:sz w:val="24"/>
            <w:szCs w:val="24"/>
          </w:rPr>
          <w:t xml:space="preserve">, </w:t>
        </w:r>
      </w:ins>
      <w:del w:id="25" w:author="MCO" w:date="2018-04-30T10:50:00Z">
        <w:r w:rsidR="0035326D" w:rsidDel="00DF1337">
          <w:rPr>
            <w:rFonts w:ascii="Times New Roman" w:hAnsi="Times New Roman" w:cs="Times New Roman"/>
            <w:sz w:val="24"/>
            <w:szCs w:val="24"/>
          </w:rPr>
          <w:delText>W</w:delText>
        </w:r>
      </w:del>
      <w:ins w:id="26" w:author="MCO" w:date="2018-04-30T10:50:00Z">
        <w:r w:rsidR="00DF1337">
          <w:rPr>
            <w:rFonts w:ascii="Times New Roman" w:hAnsi="Times New Roman" w:cs="Times New Roman"/>
            <w:sz w:val="24"/>
            <w:szCs w:val="24"/>
          </w:rPr>
          <w:t>w</w:t>
        </w:r>
      </w:ins>
      <w:r w:rsidR="0035326D">
        <w:rPr>
          <w:rFonts w:ascii="Times New Roman" w:hAnsi="Times New Roman" w:cs="Times New Roman"/>
          <w:sz w:val="24"/>
          <w:szCs w:val="24"/>
        </w:rPr>
        <w:t>hen</w:t>
      </w:r>
      <w:r>
        <w:rPr>
          <w:rFonts w:ascii="Times New Roman" w:hAnsi="Times New Roman" w:cs="Times New Roman"/>
          <w:sz w:val="24"/>
          <w:szCs w:val="24"/>
        </w:rPr>
        <w:t xml:space="preserve"> </w:t>
      </w:r>
      <w:r w:rsidRPr="00BE2C21">
        <w:rPr>
          <w:rFonts w:ascii="Times New Roman" w:hAnsi="Times New Roman" w:cs="Times New Roman"/>
          <w:sz w:val="24"/>
          <w:szCs w:val="24"/>
        </w:rPr>
        <w:t>P-value &gt;0.05</w:t>
      </w:r>
      <w:r w:rsidR="00111D06">
        <w:rPr>
          <w:rFonts w:ascii="Times New Roman" w:hAnsi="Times New Roman" w:cs="Times New Roman"/>
          <w:sz w:val="24"/>
          <w:szCs w:val="24"/>
        </w:rPr>
        <w:t>,</w:t>
      </w:r>
      <w:r w:rsidR="0035326D">
        <w:rPr>
          <w:rFonts w:ascii="Times New Roman" w:hAnsi="Times New Roman" w:cs="Times New Roman"/>
          <w:sz w:val="24"/>
          <w:szCs w:val="24"/>
        </w:rPr>
        <w:t xml:space="preserve"> we fail to reject </w:t>
      </w:r>
      <w:r w:rsidRPr="00BE2C21">
        <w:rPr>
          <w:rFonts w:ascii="Times New Roman" w:hAnsi="Times New Roman" w:cs="Times New Roman"/>
          <w:sz w:val="24"/>
          <w:szCs w:val="24"/>
        </w:rPr>
        <w:t xml:space="preserve">the null </w:t>
      </w:r>
      <w:r w:rsidR="00F97140" w:rsidRPr="00BE2C21">
        <w:rPr>
          <w:rFonts w:ascii="Times New Roman" w:hAnsi="Times New Roman" w:cs="Times New Roman"/>
          <w:sz w:val="24"/>
          <w:szCs w:val="24"/>
        </w:rPr>
        <w:t>hypothesis and</w:t>
      </w:r>
      <w:r w:rsidRPr="00BE2C21">
        <w:rPr>
          <w:rFonts w:ascii="Times New Roman" w:hAnsi="Times New Roman" w:cs="Times New Roman"/>
          <w:sz w:val="24"/>
          <w:szCs w:val="24"/>
        </w:rPr>
        <w:t xml:space="preserve"> a reduced </w:t>
      </w:r>
      <w:r w:rsidR="0035326D">
        <w:rPr>
          <w:rFonts w:ascii="Times New Roman" w:hAnsi="Times New Roman" w:cs="Times New Roman"/>
          <w:sz w:val="24"/>
          <w:szCs w:val="24"/>
        </w:rPr>
        <w:t xml:space="preserve">model </w:t>
      </w:r>
      <w:r w:rsidRPr="00BE2C21">
        <w:rPr>
          <w:rFonts w:ascii="Times New Roman" w:hAnsi="Times New Roman" w:cs="Times New Roman"/>
          <w:sz w:val="24"/>
          <w:szCs w:val="24"/>
        </w:rPr>
        <w:t xml:space="preserve">should be used (no difference </w:t>
      </w:r>
      <w:r w:rsidR="00FA7F3D">
        <w:rPr>
          <w:rFonts w:ascii="Times New Roman" w:hAnsi="Times New Roman" w:cs="Times New Roman"/>
          <w:sz w:val="24"/>
          <w:szCs w:val="24"/>
        </w:rPr>
        <w:t>between</w:t>
      </w:r>
      <w:r w:rsidRPr="00BE2C21">
        <w:rPr>
          <w:rFonts w:ascii="Times New Roman" w:hAnsi="Times New Roman" w:cs="Times New Roman"/>
          <w:sz w:val="24"/>
          <w:szCs w:val="24"/>
        </w:rPr>
        <w:t xml:space="preserve"> </w:t>
      </w:r>
      <w:r w:rsidRPr="000670E6">
        <w:rPr>
          <w:rFonts w:ascii="Times New Roman" w:hAnsi="Times New Roman" w:cs="Times New Roman"/>
          <w:i/>
          <w:sz w:val="24"/>
          <w:szCs w:val="24"/>
        </w:rPr>
        <w:t>I</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and</w:t>
      </w:r>
      <w:r w:rsidR="001C640D">
        <w:rPr>
          <w:rFonts w:ascii="Times New Roman" w:hAnsi="Times New Roman" w:cs="Times New Roman"/>
          <w:noProof/>
          <w:sz w:val="24"/>
          <w:szCs w:val="24"/>
        </w:rPr>
        <w:t>/or</w:t>
      </w:r>
      <w:r w:rsidRPr="00BE2C21">
        <w:rPr>
          <w:rFonts w:ascii="Times New Roman" w:hAnsi="Times New Roman" w:cs="Times New Roman"/>
          <w:sz w:val="24"/>
          <w:szCs w:val="24"/>
        </w:rPr>
        <w:t xml:space="preserve"> </w:t>
      </w:r>
      <w:r w:rsidRPr="008779E3">
        <w:rPr>
          <w:rFonts w:ascii="Times New Roman" w:hAnsi="Times New Roman" w:cs="Times New Roman"/>
          <w:i/>
          <w:noProof/>
          <w:sz w:val="24"/>
          <w:szCs w:val="24"/>
        </w:rPr>
        <w:t>A</w:t>
      </w:r>
      <w:r w:rsidRPr="008779E3">
        <w:rPr>
          <w:rFonts w:ascii="Times New Roman" w:hAnsi="Times New Roman" w:cs="Times New Roman"/>
          <w:noProof/>
          <w:sz w:val="24"/>
          <w:szCs w:val="24"/>
        </w:rPr>
        <w:t xml:space="preserve"> </w:t>
      </w:r>
      <w:r w:rsidR="0035326D">
        <w:rPr>
          <w:rFonts w:ascii="Times New Roman" w:hAnsi="Times New Roman" w:cs="Times New Roman"/>
          <w:sz w:val="24"/>
          <w:szCs w:val="24"/>
        </w:rPr>
        <w:t xml:space="preserve">parameter values </w:t>
      </w:r>
      <w:r w:rsidR="0035326D">
        <w:rPr>
          <w:rFonts w:ascii="Times New Roman" w:hAnsi="Times New Roman" w:cs="Times New Roman"/>
          <w:noProof/>
          <w:sz w:val="24"/>
          <w:szCs w:val="24"/>
        </w:rPr>
        <w:t>between</w:t>
      </w:r>
      <w:r w:rsidR="0035326D"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weed species). </w:t>
      </w:r>
      <w:r>
        <w:rPr>
          <w:rFonts w:ascii="Times New Roman" w:hAnsi="Times New Roman" w:cs="Times New Roman"/>
          <w:sz w:val="24"/>
          <w:szCs w:val="24"/>
        </w:rPr>
        <w:t>However</w:t>
      </w:r>
      <w:r w:rsidRPr="00BE2C21">
        <w:rPr>
          <w:rFonts w:ascii="Times New Roman" w:hAnsi="Times New Roman" w:cs="Times New Roman"/>
          <w:sz w:val="24"/>
          <w:szCs w:val="24"/>
        </w:rPr>
        <w:t>, if P-value &lt;0.05</w:t>
      </w:r>
      <w:r>
        <w:rPr>
          <w:rFonts w:ascii="Times New Roman" w:hAnsi="Times New Roman" w:cs="Times New Roman"/>
          <w:sz w:val="24"/>
          <w:szCs w:val="24"/>
        </w:rPr>
        <w:t>,</w:t>
      </w:r>
      <w:r w:rsidRPr="00BE2C21">
        <w:rPr>
          <w:rFonts w:ascii="Times New Roman" w:hAnsi="Times New Roman" w:cs="Times New Roman"/>
          <w:sz w:val="24"/>
          <w:szCs w:val="24"/>
        </w:rPr>
        <w:t xml:space="preserve"> the null hypothesis </w:t>
      </w:r>
      <w:r w:rsidRPr="0021047E">
        <w:rPr>
          <w:rFonts w:ascii="Times New Roman" w:hAnsi="Times New Roman" w:cs="Times New Roman"/>
          <w:noProof/>
          <w:sz w:val="24"/>
          <w:szCs w:val="24"/>
        </w:rPr>
        <w:t>is rejected</w:t>
      </w:r>
      <w:r w:rsidRPr="00BE2C21">
        <w:rPr>
          <w:rFonts w:ascii="Times New Roman" w:hAnsi="Times New Roman" w:cs="Times New Roman"/>
          <w:sz w:val="24"/>
          <w:szCs w:val="24"/>
        </w:rPr>
        <w:t xml:space="preserve"> and </w:t>
      </w:r>
      <w:r w:rsidR="0035326D">
        <w:rPr>
          <w:rFonts w:ascii="Times New Roman" w:hAnsi="Times New Roman" w:cs="Times New Roman"/>
          <w:sz w:val="24"/>
          <w:szCs w:val="24"/>
        </w:rPr>
        <w:t>the</w:t>
      </w:r>
      <w:r w:rsidRPr="00BE2C21">
        <w:rPr>
          <w:rFonts w:ascii="Times New Roman" w:hAnsi="Times New Roman" w:cs="Times New Roman"/>
          <w:sz w:val="24"/>
          <w:szCs w:val="24"/>
        </w:rPr>
        <w:t xml:space="preserve"> full model should be used (</w:t>
      </w:r>
      <w:r w:rsidR="0035326D">
        <w:rPr>
          <w:rFonts w:ascii="Times New Roman" w:hAnsi="Times New Roman" w:cs="Times New Roman"/>
          <w:sz w:val="24"/>
          <w:szCs w:val="24"/>
        </w:rPr>
        <w:t xml:space="preserve">different </w:t>
      </w:r>
      <w:r w:rsidRPr="000670E6">
        <w:rPr>
          <w:rFonts w:ascii="Times New Roman" w:hAnsi="Times New Roman" w:cs="Times New Roman"/>
          <w:i/>
          <w:sz w:val="24"/>
          <w:szCs w:val="24"/>
        </w:rPr>
        <w:t>I</w:t>
      </w:r>
      <w:r w:rsidRPr="00BE2C21">
        <w:rPr>
          <w:rFonts w:ascii="Times New Roman" w:hAnsi="Times New Roman" w:cs="Times New Roman"/>
          <w:sz w:val="24"/>
          <w:szCs w:val="24"/>
        </w:rPr>
        <w:t xml:space="preserve"> and</w:t>
      </w:r>
      <w:r w:rsidR="00913AC0">
        <w:rPr>
          <w:rFonts w:ascii="Times New Roman" w:hAnsi="Times New Roman" w:cs="Times New Roman"/>
          <w:sz w:val="24"/>
          <w:szCs w:val="24"/>
        </w:rPr>
        <w:t>/or</w:t>
      </w:r>
      <w:r w:rsidRPr="00BE2C21">
        <w:rPr>
          <w:rFonts w:ascii="Times New Roman" w:hAnsi="Times New Roman" w:cs="Times New Roman"/>
          <w:sz w:val="24"/>
          <w:szCs w:val="24"/>
        </w:rPr>
        <w:t xml:space="preserve"> </w:t>
      </w:r>
      <w:r w:rsidRPr="000670E6">
        <w:rPr>
          <w:rFonts w:ascii="Times New Roman" w:hAnsi="Times New Roman" w:cs="Times New Roman"/>
          <w:i/>
          <w:sz w:val="24"/>
          <w:szCs w:val="24"/>
        </w:rPr>
        <w:t>A</w:t>
      </w:r>
      <w:r w:rsidRPr="00BE2C21">
        <w:rPr>
          <w:rFonts w:ascii="Times New Roman" w:hAnsi="Times New Roman" w:cs="Times New Roman"/>
          <w:sz w:val="24"/>
          <w:szCs w:val="24"/>
        </w:rPr>
        <w:t xml:space="preserve"> </w:t>
      </w:r>
      <w:r w:rsidR="0035326D" w:rsidRPr="00BE2C21">
        <w:rPr>
          <w:rFonts w:ascii="Times New Roman" w:hAnsi="Times New Roman" w:cs="Times New Roman"/>
          <w:sz w:val="24"/>
          <w:szCs w:val="24"/>
        </w:rPr>
        <w:t xml:space="preserve">parameter </w:t>
      </w:r>
      <w:r w:rsidR="0035326D">
        <w:rPr>
          <w:rFonts w:ascii="Times New Roman" w:hAnsi="Times New Roman" w:cs="Times New Roman"/>
          <w:sz w:val="24"/>
          <w:szCs w:val="24"/>
        </w:rPr>
        <w:t xml:space="preserve">values </w:t>
      </w:r>
      <w:r w:rsidRPr="00BE2C21">
        <w:rPr>
          <w:rFonts w:ascii="Times New Roman" w:hAnsi="Times New Roman" w:cs="Times New Roman"/>
          <w:sz w:val="24"/>
          <w:szCs w:val="24"/>
        </w:rPr>
        <w:t>for each weed species).</w:t>
      </w:r>
      <w:r w:rsidR="002707FB">
        <w:rPr>
          <w:rFonts w:ascii="Times New Roman" w:hAnsi="Times New Roman" w:cs="Times New Roman"/>
          <w:sz w:val="24"/>
          <w:szCs w:val="24"/>
        </w:rPr>
        <w:t xml:space="preserve"> </w:t>
      </w:r>
      <w:r w:rsidR="002707FB" w:rsidRPr="00BE2C21">
        <w:rPr>
          <w:rFonts w:ascii="Times New Roman" w:hAnsi="Times New Roman" w:cs="Times New Roman"/>
          <w:sz w:val="24"/>
          <w:szCs w:val="24"/>
        </w:rPr>
        <w:t xml:space="preserve">The F-test principle for nonlinear regression analysis </w:t>
      </w:r>
      <w:r w:rsidR="002707FB" w:rsidRPr="0021047E">
        <w:rPr>
          <w:rFonts w:ascii="Times New Roman" w:hAnsi="Times New Roman" w:cs="Times New Roman"/>
          <w:noProof/>
          <w:sz w:val="24"/>
          <w:szCs w:val="24"/>
        </w:rPr>
        <w:t>was calculated</w:t>
      </w:r>
      <w:r w:rsidR="002707FB" w:rsidRPr="00BE2C21">
        <w:rPr>
          <w:rFonts w:ascii="Times New Roman" w:hAnsi="Times New Roman" w:cs="Times New Roman"/>
          <w:sz w:val="24"/>
          <w:szCs w:val="24"/>
        </w:rPr>
        <w:t xml:space="preserve"> for each model using </w:t>
      </w:r>
      <w:r w:rsidR="002707FB" w:rsidRPr="0021047E">
        <w:rPr>
          <w:rFonts w:ascii="Times New Roman" w:hAnsi="Times New Roman" w:cs="Times New Roman"/>
          <w:i/>
          <w:noProof/>
          <w:sz w:val="24"/>
          <w:szCs w:val="24"/>
        </w:rPr>
        <w:t>nls</w:t>
      </w:r>
      <w:r w:rsidR="002707FB" w:rsidRPr="00BE2C21">
        <w:rPr>
          <w:rFonts w:ascii="Times New Roman" w:hAnsi="Times New Roman" w:cs="Times New Roman"/>
          <w:sz w:val="24"/>
          <w:szCs w:val="24"/>
        </w:rPr>
        <w:t xml:space="preserve"> </w:t>
      </w:r>
      <w:r w:rsidR="002707FB" w:rsidRPr="00860E23">
        <w:rPr>
          <w:rFonts w:ascii="Times New Roman" w:hAnsi="Times New Roman" w:cs="Times New Roman"/>
          <w:i/>
          <w:sz w:val="24"/>
          <w:szCs w:val="24"/>
        </w:rPr>
        <w:t>ANOVA</w:t>
      </w:r>
      <w:r w:rsidR="002707FB" w:rsidRPr="00BE2C21">
        <w:rPr>
          <w:rFonts w:ascii="Times New Roman" w:hAnsi="Times New Roman" w:cs="Times New Roman"/>
          <w:sz w:val="24"/>
          <w:szCs w:val="24"/>
        </w:rPr>
        <w:t xml:space="preserve"> command </w:t>
      </w:r>
      <w:r w:rsidR="000670E6">
        <w:rPr>
          <w:rFonts w:ascii="Times New Roman" w:hAnsi="Times New Roman" w:cs="Times New Roman"/>
          <w:sz w:val="24"/>
          <w:szCs w:val="24"/>
        </w:rPr>
        <w:t xml:space="preserve">in </w:t>
      </w:r>
      <w:r w:rsidR="002707FB" w:rsidRPr="00BE2C21">
        <w:rPr>
          <w:rFonts w:ascii="Times New Roman" w:hAnsi="Times New Roman" w:cs="Times New Roman"/>
          <w:sz w:val="24"/>
          <w:szCs w:val="24"/>
        </w:rPr>
        <w:t>R software</w:t>
      </w:r>
      <w:r w:rsidR="000670E6">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842C50">
        <w:rPr>
          <w:rFonts w:ascii="Times New Roman" w:hAnsi="Times New Roman" w:cs="Times New Roman"/>
          <w:sz w:val="24"/>
          <w:szCs w:val="24"/>
        </w:rPr>
        <w:instrText>ADDIN CSL_CITATION { "citationItems" : [ { "id" : "ITEM-1", "itemData" : { "author" : [ { "dropping-particle" : "", "family" : "Ritz", "given" : "Christian", "non-dropping-particle" : "", "parse-names" : false, "suffix" : "" }, { "dropping-particle" : "", "family" : "Jens Carl Streibig", "given" : "", "non-dropping-particle" : "", "parse-names" : false, "suffix" : "" } ], "id" : "ITEM-1", "issued" : { "date-parts" : [ [ "2008" ] ] }, "publisher" : "Springer", "publisher-place" : "New York", "title" : "Nonlinear Regression with R", "type" : "book" }, "uris" : [ "http://www.mendeley.com/documents/?uuid=5d4e55d3-281b-35a4-bf72-98b1d93e418e" ] } ], "mendeley" : { "formattedCitation" : "(Ritz and Jens Carl Streibig 2008)", "manualFormatting" : "(Ritz &amp; Streibig, 2008)", "plainTextFormattedCitation" : "(Ritz and Jens Carl Streibig 2008)", "previouslyFormattedCitation" : "(Ritz and Jens Carl Streibig 2008)"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noProof/>
          <w:sz w:val="24"/>
          <w:szCs w:val="24"/>
        </w:rPr>
        <w:t xml:space="preserve">(Ritz </w:t>
      </w:r>
      <w:r w:rsidR="008947C9">
        <w:rPr>
          <w:rFonts w:ascii="Times New Roman" w:hAnsi="Times New Roman" w:cs="Times New Roman"/>
          <w:noProof/>
          <w:sz w:val="24"/>
          <w:szCs w:val="24"/>
        </w:rPr>
        <w:t>&amp;</w:t>
      </w:r>
      <w:r w:rsidR="00BF3947" w:rsidRPr="00BF3947">
        <w:rPr>
          <w:rFonts w:ascii="Times New Roman" w:hAnsi="Times New Roman" w:cs="Times New Roman"/>
          <w:noProof/>
          <w:sz w:val="24"/>
          <w:szCs w:val="24"/>
        </w:rPr>
        <w:t xml:space="preserve"> Streibig</w:t>
      </w:r>
      <w:r w:rsidR="008947C9">
        <w:rPr>
          <w:rFonts w:ascii="Times New Roman" w:hAnsi="Times New Roman" w:cs="Times New Roman"/>
          <w:noProof/>
          <w:sz w:val="24"/>
          <w:szCs w:val="24"/>
        </w:rPr>
        <w:t>,</w:t>
      </w:r>
      <w:r w:rsidR="00BF3947" w:rsidRPr="00BF3947">
        <w:rPr>
          <w:rFonts w:ascii="Times New Roman" w:hAnsi="Times New Roman" w:cs="Times New Roman"/>
          <w:noProof/>
          <w:sz w:val="24"/>
          <w:szCs w:val="24"/>
        </w:rPr>
        <w:t xml:space="preserve"> 2008)</w:t>
      </w:r>
      <w:r w:rsidR="00BF3947">
        <w:rPr>
          <w:rStyle w:val="FootnoteReference"/>
          <w:rFonts w:ascii="Times New Roman" w:hAnsi="Times New Roman" w:cs="Times New Roman"/>
          <w:sz w:val="24"/>
          <w:szCs w:val="24"/>
        </w:rPr>
        <w:fldChar w:fldCharType="end"/>
      </w:r>
      <w:r w:rsidR="002707FB" w:rsidRPr="00BE2C21">
        <w:rPr>
          <w:rFonts w:ascii="Times New Roman" w:hAnsi="Times New Roman" w:cs="Times New Roman"/>
          <w:sz w:val="24"/>
          <w:szCs w:val="24"/>
        </w:rPr>
        <w:t>.</w:t>
      </w:r>
    </w:p>
    <w:p w14:paraId="51806B70" w14:textId="58C3F323" w:rsidR="00F335A5" w:rsidRPr="003E62AE" w:rsidRDefault="006E0556" w:rsidP="00B84910">
      <w:pPr>
        <w:spacing w:after="0" w:line="480" w:lineRule="auto"/>
        <w:ind w:firstLine="720"/>
        <w:rPr>
          <w:rFonts w:ascii="Times New Roman" w:hAnsi="Times New Roman" w:cs="Times New Roman"/>
          <w:sz w:val="24"/>
          <w:szCs w:val="24"/>
        </w:rPr>
      </w:pPr>
      <w:r w:rsidRPr="003E62AE">
        <w:rPr>
          <w:rFonts w:ascii="Times New Roman" w:hAnsi="Times New Roman" w:cs="Times New Roman"/>
          <w:noProof/>
          <w:sz w:val="24"/>
          <w:szCs w:val="24"/>
        </w:rPr>
        <w:t xml:space="preserve">Four </w:t>
      </w:r>
      <w:r w:rsidR="00FA7F3D">
        <w:rPr>
          <w:rFonts w:ascii="Times New Roman" w:hAnsi="Times New Roman" w:cs="Times New Roman"/>
          <w:noProof/>
          <w:sz w:val="24"/>
          <w:szCs w:val="24"/>
        </w:rPr>
        <w:t>significant</w:t>
      </w:r>
      <w:r w:rsidRPr="003E62AE">
        <w:rPr>
          <w:rFonts w:ascii="Times New Roman" w:hAnsi="Times New Roman" w:cs="Times New Roman"/>
          <w:noProof/>
          <w:sz w:val="24"/>
          <w:szCs w:val="24"/>
        </w:rPr>
        <w:t xml:space="preserve"> steps need to be completed t</w:t>
      </w:r>
      <w:r w:rsidR="00494523" w:rsidRPr="003E62AE">
        <w:rPr>
          <w:rFonts w:ascii="Times New Roman" w:hAnsi="Times New Roman" w:cs="Times New Roman"/>
          <w:noProof/>
          <w:sz w:val="24"/>
          <w:szCs w:val="24"/>
        </w:rPr>
        <w:t>o compare the parameter</w:t>
      </w:r>
      <w:r w:rsidR="00706396" w:rsidRPr="003E62AE">
        <w:rPr>
          <w:rFonts w:ascii="Times New Roman" w:hAnsi="Times New Roman" w:cs="Times New Roman"/>
          <w:noProof/>
          <w:sz w:val="24"/>
          <w:szCs w:val="24"/>
        </w:rPr>
        <w:t>s using this method</w:t>
      </w:r>
      <w:r w:rsidR="00F335A5" w:rsidRPr="003E62AE">
        <w:rPr>
          <w:rFonts w:ascii="Times New Roman" w:hAnsi="Times New Roman" w:cs="Times New Roman"/>
          <w:sz w:val="24"/>
          <w:szCs w:val="24"/>
        </w:rPr>
        <w:t xml:space="preserve"> </w:t>
      </w:r>
      <w:r w:rsidR="00F6376E" w:rsidRPr="003E62AE">
        <w:rPr>
          <w:rFonts w:ascii="Times New Roman" w:hAnsi="Times New Roman" w:cs="Times New Roman"/>
          <w:sz w:val="24"/>
          <w:szCs w:val="24"/>
        </w:rPr>
        <w:t>(</w:t>
      </w:r>
      <w:r w:rsidR="00D14D84" w:rsidRPr="003E62AE">
        <w:rPr>
          <w:rFonts w:ascii="Times New Roman" w:hAnsi="Times New Roman" w:cs="Times New Roman"/>
          <w:sz w:val="24"/>
          <w:szCs w:val="24"/>
        </w:rPr>
        <w:t xml:space="preserve">see </w:t>
      </w:r>
      <w:r w:rsidR="003E62AE">
        <w:rPr>
          <w:rFonts w:ascii="Times New Roman" w:hAnsi="Times New Roman" w:cs="Times New Roman"/>
          <w:noProof/>
          <w:sz w:val="24"/>
          <w:szCs w:val="24"/>
        </w:rPr>
        <w:t>s</w:t>
      </w:r>
      <w:r w:rsidR="003E62AE" w:rsidRPr="003E62AE">
        <w:rPr>
          <w:rFonts w:ascii="Times New Roman" w:hAnsi="Times New Roman" w:cs="Times New Roman"/>
          <w:noProof/>
          <w:sz w:val="24"/>
          <w:szCs w:val="24"/>
        </w:rPr>
        <w:t>upplemental</w:t>
      </w:r>
      <w:r w:rsidR="003E62AE" w:rsidRPr="003E62AE">
        <w:rPr>
          <w:rFonts w:ascii="Times New Roman" w:hAnsi="Times New Roman" w:cs="Times New Roman"/>
          <w:sz w:val="24"/>
          <w:szCs w:val="24"/>
        </w:rPr>
        <w:t xml:space="preserve"> file for statistical codes to perform these steps in R software</w:t>
      </w:r>
      <w:r w:rsidR="00F6376E" w:rsidRPr="003E62AE">
        <w:rPr>
          <w:rFonts w:ascii="Times New Roman" w:hAnsi="Times New Roman" w:cs="Times New Roman"/>
          <w:sz w:val="24"/>
          <w:szCs w:val="24"/>
        </w:rPr>
        <w:t>)</w:t>
      </w:r>
      <w:r w:rsidR="00F335A5" w:rsidRPr="003E62AE">
        <w:rPr>
          <w:rFonts w:ascii="Times New Roman" w:hAnsi="Times New Roman" w:cs="Times New Roman"/>
          <w:sz w:val="24"/>
          <w:szCs w:val="24"/>
        </w:rPr>
        <w:t>:</w:t>
      </w:r>
    </w:p>
    <w:p w14:paraId="44F3A327" w14:textId="441B3BCE" w:rsidR="002707FB"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071499">
        <w:rPr>
          <w:rFonts w:ascii="Times New Roman" w:hAnsi="Times New Roman" w:cs="Times New Roman"/>
          <w:sz w:val="24"/>
          <w:szCs w:val="24"/>
        </w:rPr>
        <w:t>1)</w:t>
      </w:r>
      <w:r w:rsidR="004012A0">
        <w:rPr>
          <w:rFonts w:ascii="Times New Roman" w:hAnsi="Times New Roman" w:cs="Times New Roman"/>
          <w:sz w:val="24"/>
          <w:szCs w:val="24"/>
        </w:rPr>
        <w:t xml:space="preserve"> </w:t>
      </w:r>
      <w:r w:rsidR="00071499">
        <w:rPr>
          <w:rFonts w:ascii="Times New Roman" w:hAnsi="Times New Roman" w:cs="Times New Roman"/>
          <w:sz w:val="24"/>
          <w:szCs w:val="24"/>
        </w:rPr>
        <w:t>F</w:t>
      </w:r>
      <w:r w:rsidR="00F335A5" w:rsidRPr="00BE2C21">
        <w:rPr>
          <w:rFonts w:ascii="Times New Roman" w:hAnsi="Times New Roman" w:cs="Times New Roman"/>
          <w:sz w:val="24"/>
          <w:szCs w:val="24"/>
        </w:rPr>
        <w:t xml:space="preserve">it </w:t>
      </w:r>
      <w:r w:rsidR="00B804D9">
        <w:rPr>
          <w:rFonts w:ascii="Times New Roman" w:hAnsi="Times New Roman" w:cs="Times New Roman"/>
          <w:sz w:val="24"/>
          <w:szCs w:val="24"/>
        </w:rPr>
        <w:t>E</w:t>
      </w:r>
      <w:r w:rsidR="00B804D9" w:rsidRPr="00BE2C21">
        <w:rPr>
          <w:rFonts w:ascii="Times New Roman" w:hAnsi="Times New Roman" w:cs="Times New Roman"/>
          <w:sz w:val="24"/>
          <w:szCs w:val="24"/>
        </w:rPr>
        <w:t xml:space="preserve">quation </w:t>
      </w:r>
      <w:r w:rsidR="004012A0">
        <w:rPr>
          <w:rFonts w:ascii="Times New Roman" w:hAnsi="Times New Roman" w:cs="Times New Roman"/>
          <w:sz w:val="24"/>
          <w:szCs w:val="24"/>
        </w:rPr>
        <w:t>[</w:t>
      </w:r>
      <w:r w:rsidR="000670E6">
        <w:rPr>
          <w:rFonts w:ascii="Times New Roman" w:hAnsi="Times New Roman" w:cs="Times New Roman"/>
          <w:sz w:val="24"/>
          <w:szCs w:val="24"/>
        </w:rPr>
        <w:t>2</w:t>
      </w:r>
      <w:r w:rsidR="004012A0">
        <w:rPr>
          <w:rFonts w:ascii="Times New Roman" w:hAnsi="Times New Roman" w:cs="Times New Roman"/>
          <w:sz w:val="24"/>
          <w:szCs w:val="24"/>
        </w:rPr>
        <w:t>]</w:t>
      </w:r>
      <w:ins w:id="27" w:author="MCO" w:date="2018-04-30T11:20:00Z">
        <w:r w:rsidR="005F19FC">
          <w:rPr>
            <w:rFonts w:ascii="Times New Roman" w:hAnsi="Times New Roman" w:cs="Times New Roman"/>
            <w:sz w:val="24"/>
            <w:szCs w:val="24"/>
          </w:rPr>
          <w:t xml:space="preserve"> to the data of each species individually </w:t>
        </w:r>
      </w:ins>
      <w:moveToRangeStart w:id="28" w:author="MCO" w:date="2018-04-30T11:21:00Z" w:name="move512850592"/>
      <w:moveTo w:id="29" w:author="MCO" w:date="2018-04-30T11:21:00Z">
        <w:r w:rsidR="005F19FC" w:rsidRPr="00BE2C21">
          <w:rPr>
            <w:rFonts w:ascii="Times New Roman" w:hAnsi="Times New Roman" w:cs="Times New Roman"/>
            <w:sz w:val="24"/>
            <w:szCs w:val="24"/>
          </w:rPr>
          <w:t>(</w:t>
        </w:r>
        <w:r w:rsidR="005F19FC" w:rsidRPr="00BE2C21">
          <w:rPr>
            <w:rFonts w:ascii="Times New Roman" w:hAnsi="Times New Roman" w:cs="Times New Roman"/>
            <w:i/>
            <w:sz w:val="24"/>
            <w:szCs w:val="24"/>
          </w:rPr>
          <w:t>R. brasiliensis</w:t>
        </w:r>
        <w:r w:rsidR="005F19FC" w:rsidRPr="00BE2C21">
          <w:rPr>
            <w:rFonts w:ascii="Times New Roman" w:hAnsi="Times New Roman" w:cs="Times New Roman"/>
            <w:sz w:val="24"/>
            <w:szCs w:val="24"/>
          </w:rPr>
          <w:t xml:space="preserve"> and </w:t>
        </w:r>
        <w:r w:rsidR="005F19FC" w:rsidRPr="00BE2C21">
          <w:rPr>
            <w:rFonts w:ascii="Times New Roman" w:hAnsi="Times New Roman" w:cs="Times New Roman"/>
            <w:i/>
            <w:sz w:val="24"/>
            <w:szCs w:val="24"/>
          </w:rPr>
          <w:t>C. benghalensis</w:t>
        </w:r>
        <w:r w:rsidR="005F19FC" w:rsidRPr="00BE2C21">
          <w:rPr>
            <w:rFonts w:ascii="Times New Roman" w:hAnsi="Times New Roman" w:cs="Times New Roman"/>
            <w:sz w:val="24"/>
            <w:szCs w:val="24"/>
          </w:rPr>
          <w:t>)</w:t>
        </w:r>
      </w:moveTo>
      <w:bookmarkStart w:id="30" w:name="_GoBack"/>
      <w:bookmarkEnd w:id="30"/>
      <w:moveToRangeEnd w:id="28"/>
      <w:ins w:id="31" w:author="MCO" w:date="2018-04-30T11:18:00Z">
        <w:r w:rsidR="005F19FC">
          <w:rPr>
            <w:rFonts w:ascii="Times New Roman" w:hAnsi="Times New Roman" w:cs="Times New Roman"/>
            <w:sz w:val="24"/>
            <w:szCs w:val="24"/>
          </w:rPr>
          <w:t xml:space="preserve">; it </w:t>
        </w:r>
      </w:ins>
      <w:ins w:id="32" w:author="MCO" w:date="2018-04-30T11:12:00Z">
        <w:r w:rsidR="00DD7F7D">
          <w:rPr>
            <w:rFonts w:ascii="Times New Roman" w:hAnsi="Times New Roman" w:cs="Times New Roman"/>
            <w:sz w:val="24"/>
            <w:szCs w:val="24"/>
          </w:rPr>
          <w:t>is a single fit which a model having separated parameters for each species</w:t>
        </w:r>
        <w:r w:rsidR="00DD7F7D">
          <w:rPr>
            <w:rFonts w:ascii="Times New Roman" w:hAnsi="Times New Roman" w:cs="Times New Roman"/>
            <w:sz w:val="24"/>
            <w:szCs w:val="24"/>
          </w:rPr>
          <w:t xml:space="preserve"> </w:t>
        </w:r>
      </w:ins>
      <w:del w:id="33" w:author="MCO" w:date="2018-04-30T11:12:00Z">
        <w:r w:rsidR="00402CD7" w:rsidRPr="00BE2C21" w:rsidDel="00DD7F7D">
          <w:rPr>
            <w:rFonts w:ascii="Times New Roman" w:hAnsi="Times New Roman" w:cs="Times New Roman"/>
            <w:sz w:val="24"/>
            <w:szCs w:val="24"/>
          </w:rPr>
          <w:delText xml:space="preserve"> </w:delText>
        </w:r>
      </w:del>
      <w:del w:id="34" w:author="MCO" w:date="2018-04-30T11:15:00Z">
        <w:r w:rsidR="004012A0" w:rsidDel="00DD7F7D">
          <w:rPr>
            <w:rFonts w:ascii="Times New Roman" w:hAnsi="Times New Roman" w:cs="Times New Roman"/>
            <w:sz w:val="24"/>
            <w:szCs w:val="24"/>
          </w:rPr>
          <w:delText>to</w:delText>
        </w:r>
        <w:r w:rsidR="004012A0" w:rsidRPr="00BE2C21" w:rsidDel="00DD7F7D">
          <w:rPr>
            <w:rFonts w:ascii="Times New Roman" w:hAnsi="Times New Roman" w:cs="Times New Roman"/>
            <w:sz w:val="24"/>
            <w:szCs w:val="24"/>
          </w:rPr>
          <w:delText xml:space="preserve"> </w:delText>
        </w:r>
        <w:r w:rsidR="00B804D9" w:rsidDel="00DD7F7D">
          <w:rPr>
            <w:rFonts w:ascii="Times New Roman" w:hAnsi="Times New Roman" w:cs="Times New Roman"/>
            <w:sz w:val="24"/>
            <w:szCs w:val="24"/>
          </w:rPr>
          <w:delText xml:space="preserve">the data of </w:delText>
        </w:r>
        <w:r w:rsidR="00F335A5" w:rsidRPr="00BE2C21" w:rsidDel="00DD7F7D">
          <w:rPr>
            <w:rFonts w:ascii="Times New Roman" w:hAnsi="Times New Roman" w:cs="Times New Roman"/>
            <w:sz w:val="24"/>
            <w:szCs w:val="24"/>
          </w:rPr>
          <w:delText xml:space="preserve">each </w:delText>
        </w:r>
        <w:r w:rsidR="00B804D9" w:rsidDel="00DD7F7D">
          <w:rPr>
            <w:rFonts w:ascii="Times New Roman" w:hAnsi="Times New Roman" w:cs="Times New Roman"/>
            <w:sz w:val="24"/>
            <w:szCs w:val="24"/>
          </w:rPr>
          <w:delText>species</w:delText>
        </w:r>
        <w:r w:rsidR="00B804D9" w:rsidRPr="00BE2C21" w:rsidDel="00DD7F7D">
          <w:rPr>
            <w:rFonts w:ascii="Times New Roman" w:hAnsi="Times New Roman" w:cs="Times New Roman"/>
            <w:sz w:val="24"/>
            <w:szCs w:val="24"/>
          </w:rPr>
          <w:delText xml:space="preserve"> </w:delText>
        </w:r>
        <w:r w:rsidR="00F335A5" w:rsidRPr="00BE2C21" w:rsidDel="00DD7F7D">
          <w:rPr>
            <w:rFonts w:ascii="Times New Roman" w:hAnsi="Times New Roman" w:cs="Times New Roman"/>
            <w:sz w:val="24"/>
            <w:szCs w:val="24"/>
          </w:rPr>
          <w:delText>individually</w:delText>
        </w:r>
      </w:del>
      <w:moveFromRangeStart w:id="35" w:author="MCO" w:date="2018-04-30T11:21:00Z" w:name="move512850592"/>
      <w:moveFrom w:id="36" w:author="MCO" w:date="2018-04-30T11:21:00Z">
        <w:r w:rsidR="00F335A5" w:rsidRPr="00BE2C21" w:rsidDel="00DD7F7D">
          <w:rPr>
            <w:rFonts w:ascii="Times New Roman" w:hAnsi="Times New Roman" w:cs="Times New Roman"/>
            <w:sz w:val="24"/>
            <w:szCs w:val="24"/>
          </w:rPr>
          <w:t xml:space="preserve"> </w:t>
        </w:r>
        <w:r w:rsidR="00F335A5" w:rsidRPr="00BE2C21" w:rsidDel="005F19FC">
          <w:rPr>
            <w:rFonts w:ascii="Times New Roman" w:hAnsi="Times New Roman" w:cs="Times New Roman"/>
            <w:sz w:val="24"/>
            <w:szCs w:val="24"/>
          </w:rPr>
          <w:t>(</w:t>
        </w:r>
        <w:r w:rsidR="00F335A5" w:rsidRPr="00BE2C21" w:rsidDel="005F19FC">
          <w:rPr>
            <w:rFonts w:ascii="Times New Roman" w:hAnsi="Times New Roman" w:cs="Times New Roman"/>
            <w:i/>
            <w:sz w:val="24"/>
            <w:szCs w:val="24"/>
          </w:rPr>
          <w:t>R. brasiliensis</w:t>
        </w:r>
        <w:r w:rsidR="00F335A5" w:rsidRPr="00BE2C21" w:rsidDel="005F19FC">
          <w:rPr>
            <w:rFonts w:ascii="Times New Roman" w:hAnsi="Times New Roman" w:cs="Times New Roman"/>
            <w:sz w:val="24"/>
            <w:szCs w:val="24"/>
          </w:rPr>
          <w:t xml:space="preserve"> and </w:t>
        </w:r>
        <w:r w:rsidR="00F335A5" w:rsidRPr="00BE2C21" w:rsidDel="005F19FC">
          <w:rPr>
            <w:rFonts w:ascii="Times New Roman" w:hAnsi="Times New Roman" w:cs="Times New Roman"/>
            <w:i/>
            <w:sz w:val="24"/>
            <w:szCs w:val="24"/>
          </w:rPr>
          <w:t>C. benghalensis</w:t>
        </w:r>
        <w:r w:rsidR="00F335A5" w:rsidRPr="00BE2C21" w:rsidDel="005F19FC">
          <w:rPr>
            <w:rFonts w:ascii="Times New Roman" w:hAnsi="Times New Roman" w:cs="Times New Roman"/>
            <w:sz w:val="24"/>
            <w:szCs w:val="24"/>
          </w:rPr>
          <w:t>)</w:t>
        </w:r>
      </w:moveFrom>
      <w:moveFromRangeEnd w:id="35"/>
      <w:r w:rsidR="00B804D9">
        <w:rPr>
          <w:rFonts w:ascii="Times New Roman" w:hAnsi="Times New Roman" w:cs="Times New Roman"/>
          <w:sz w:val="24"/>
          <w:szCs w:val="24"/>
        </w:rPr>
        <w:t>;</w:t>
      </w:r>
      <w:ins w:id="37" w:author="MCO" w:date="2018-04-30T11:05:00Z">
        <w:r w:rsidR="00C73481">
          <w:rPr>
            <w:rFonts w:ascii="Times New Roman" w:hAnsi="Times New Roman" w:cs="Times New Roman"/>
            <w:sz w:val="24"/>
            <w:szCs w:val="24"/>
          </w:rPr>
          <w:t xml:space="preserve"> </w:t>
        </w:r>
      </w:ins>
      <w:del w:id="38" w:author="MCO" w:date="2018-04-30T11:12:00Z">
        <w:r w:rsidR="00402CD7" w:rsidRPr="00BE2C21" w:rsidDel="00DD7F7D">
          <w:rPr>
            <w:rFonts w:ascii="Times New Roman" w:hAnsi="Times New Roman" w:cs="Times New Roman"/>
            <w:sz w:val="24"/>
            <w:szCs w:val="24"/>
          </w:rPr>
          <w:delText xml:space="preserve"> </w:delText>
        </w:r>
      </w:del>
      <w:r w:rsidR="00402CD7" w:rsidRPr="00BE2C21">
        <w:rPr>
          <w:rFonts w:ascii="Times New Roman" w:hAnsi="Times New Roman" w:cs="Times New Roman"/>
          <w:sz w:val="24"/>
          <w:szCs w:val="24"/>
        </w:rPr>
        <w:t xml:space="preserve">this </w:t>
      </w:r>
      <w:r w:rsidR="004012A0">
        <w:rPr>
          <w:rFonts w:ascii="Times New Roman" w:hAnsi="Times New Roman" w:cs="Times New Roman"/>
          <w:sz w:val="24"/>
          <w:szCs w:val="24"/>
        </w:rPr>
        <w:lastRenderedPageBreak/>
        <w:t>represents</w:t>
      </w:r>
      <w:r w:rsidR="004012A0" w:rsidRPr="00BE2C21">
        <w:rPr>
          <w:rFonts w:ascii="Times New Roman" w:hAnsi="Times New Roman" w:cs="Times New Roman"/>
          <w:sz w:val="24"/>
          <w:szCs w:val="24"/>
        </w:rPr>
        <w:t xml:space="preserve"> </w:t>
      </w:r>
      <w:r w:rsidR="00402CD7" w:rsidRPr="00BE2C21">
        <w:rPr>
          <w:rFonts w:ascii="Times New Roman" w:hAnsi="Times New Roman" w:cs="Times New Roman"/>
          <w:sz w:val="24"/>
          <w:szCs w:val="24"/>
        </w:rPr>
        <w:t xml:space="preserve">the </w:t>
      </w:r>
      <w:r w:rsidR="000B1515">
        <w:rPr>
          <w:rFonts w:ascii="Times New Roman" w:hAnsi="Times New Roman" w:cs="Times New Roman"/>
          <w:sz w:val="24"/>
          <w:szCs w:val="24"/>
        </w:rPr>
        <w:t>F</w:t>
      </w:r>
      <w:r w:rsidR="000B1515" w:rsidRPr="00BE2C21">
        <w:rPr>
          <w:rFonts w:ascii="Times New Roman" w:hAnsi="Times New Roman" w:cs="Times New Roman"/>
          <w:sz w:val="24"/>
          <w:szCs w:val="24"/>
        </w:rPr>
        <w:t xml:space="preserve">ull </w:t>
      </w:r>
      <w:r w:rsidR="00402CD7" w:rsidRPr="004F28FC">
        <w:rPr>
          <w:rFonts w:ascii="Times New Roman" w:hAnsi="Times New Roman" w:cs="Times New Roman"/>
          <w:sz w:val="24"/>
          <w:szCs w:val="24"/>
        </w:rPr>
        <w:t xml:space="preserve">model, where </w:t>
      </w:r>
      <w:r w:rsidR="0021047E" w:rsidRPr="004F28FC">
        <w:rPr>
          <w:rFonts w:ascii="Times New Roman" w:hAnsi="Times New Roman" w:cs="Times New Roman"/>
          <w:noProof/>
          <w:sz w:val="24"/>
          <w:szCs w:val="24"/>
        </w:rPr>
        <w:t>four</w:t>
      </w:r>
      <w:r w:rsidR="00402CD7" w:rsidRPr="004F28FC">
        <w:rPr>
          <w:rFonts w:ascii="Times New Roman" w:hAnsi="Times New Roman" w:cs="Times New Roman"/>
          <w:sz w:val="24"/>
          <w:szCs w:val="24"/>
        </w:rPr>
        <w:t xml:space="preserve"> </w:t>
      </w:r>
      <w:r w:rsidR="00B804D9" w:rsidRPr="004F28FC">
        <w:rPr>
          <w:rFonts w:ascii="Times New Roman" w:hAnsi="Times New Roman" w:cs="Times New Roman"/>
          <w:sz w:val="24"/>
          <w:szCs w:val="24"/>
        </w:rPr>
        <w:t>parameter</w:t>
      </w:r>
      <w:r w:rsidR="00B804D9">
        <w:rPr>
          <w:rFonts w:ascii="Times New Roman" w:hAnsi="Times New Roman" w:cs="Times New Roman"/>
          <w:sz w:val="24"/>
          <w:szCs w:val="24"/>
        </w:rPr>
        <w:t xml:space="preserve"> values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for each weed species) will be estimated.</w:t>
      </w:r>
    </w:p>
    <w:p w14:paraId="7FA98858" w14:textId="39AC330C" w:rsidR="00F335A5" w:rsidRPr="004F28FC"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071499">
        <w:rPr>
          <w:rFonts w:ascii="Times New Roman" w:hAnsi="Times New Roman" w:cs="Times New Roman"/>
          <w:sz w:val="24"/>
          <w:szCs w:val="24"/>
        </w:rPr>
        <w:t>2)</w:t>
      </w:r>
      <w:r w:rsidR="004012A0" w:rsidRPr="004F28FC">
        <w:rPr>
          <w:rFonts w:ascii="Times New Roman" w:hAnsi="Times New Roman" w:cs="Times New Roman"/>
          <w:sz w:val="24"/>
          <w:szCs w:val="24"/>
        </w:rPr>
        <w:t xml:space="preserve"> </w:t>
      </w:r>
      <w:r w:rsidR="00071499" w:rsidRPr="00D6254E">
        <w:rPr>
          <w:rFonts w:ascii="Times New Roman" w:hAnsi="Times New Roman" w:cs="Times New Roman"/>
          <w:noProof/>
          <w:sz w:val="24"/>
          <w:szCs w:val="24"/>
        </w:rPr>
        <w:t>P</w:t>
      </w:r>
      <w:r w:rsidR="00D0278F" w:rsidRPr="00D6254E">
        <w:rPr>
          <w:rFonts w:ascii="Times New Roman" w:hAnsi="Times New Roman" w:cs="Times New Roman"/>
          <w:noProof/>
          <w:sz w:val="24"/>
          <w:szCs w:val="24"/>
        </w:rPr>
        <w:t xml:space="preserve">ool </w:t>
      </w:r>
      <w:r w:rsidR="004012A0" w:rsidRPr="00D6254E">
        <w:rPr>
          <w:rFonts w:ascii="Times New Roman" w:hAnsi="Times New Roman" w:cs="Times New Roman"/>
          <w:noProof/>
          <w:sz w:val="24"/>
          <w:szCs w:val="24"/>
        </w:rPr>
        <w:t xml:space="preserve">the </w:t>
      </w:r>
      <w:r w:rsidR="00B804D9" w:rsidRPr="00D6254E">
        <w:rPr>
          <w:rFonts w:ascii="Times New Roman" w:hAnsi="Times New Roman" w:cs="Times New Roman"/>
          <w:noProof/>
          <w:sz w:val="24"/>
          <w:szCs w:val="24"/>
        </w:rPr>
        <w:t>data for both spe</w:t>
      </w:r>
      <w:r w:rsidR="00F97140" w:rsidRPr="00D6254E">
        <w:rPr>
          <w:rFonts w:ascii="Times New Roman" w:hAnsi="Times New Roman" w:cs="Times New Roman"/>
          <w:noProof/>
          <w:sz w:val="24"/>
          <w:szCs w:val="24"/>
        </w:rPr>
        <w:t>ci</w:t>
      </w:r>
      <w:r w:rsidR="00B804D9" w:rsidRPr="00D6254E">
        <w:rPr>
          <w:rFonts w:ascii="Times New Roman" w:hAnsi="Times New Roman" w:cs="Times New Roman"/>
          <w:noProof/>
          <w:sz w:val="24"/>
          <w:szCs w:val="24"/>
        </w:rPr>
        <w:t xml:space="preserve">es </w:t>
      </w:r>
      <w:r w:rsidR="00402CD7" w:rsidRPr="00D6254E">
        <w:rPr>
          <w:rFonts w:ascii="Times New Roman" w:hAnsi="Times New Roman" w:cs="Times New Roman"/>
          <w:noProof/>
          <w:sz w:val="24"/>
          <w:szCs w:val="24"/>
        </w:rPr>
        <w:t>(</w:t>
      </w:r>
      <w:r w:rsidR="00402CD7" w:rsidRPr="00D6254E">
        <w:rPr>
          <w:rFonts w:ascii="Times New Roman" w:hAnsi="Times New Roman" w:cs="Times New Roman"/>
          <w:i/>
          <w:noProof/>
          <w:sz w:val="24"/>
          <w:szCs w:val="24"/>
        </w:rPr>
        <w:t>R. brasiliensis</w:t>
      </w:r>
      <w:r w:rsidR="00402CD7" w:rsidRPr="00D6254E">
        <w:rPr>
          <w:rFonts w:ascii="Times New Roman" w:hAnsi="Times New Roman" w:cs="Times New Roman"/>
          <w:noProof/>
          <w:sz w:val="24"/>
          <w:szCs w:val="24"/>
        </w:rPr>
        <w:t xml:space="preserve"> and </w:t>
      </w:r>
      <w:r w:rsidR="00402CD7" w:rsidRPr="00D6254E">
        <w:rPr>
          <w:rFonts w:ascii="Times New Roman" w:hAnsi="Times New Roman" w:cs="Times New Roman"/>
          <w:i/>
          <w:noProof/>
          <w:sz w:val="24"/>
          <w:szCs w:val="24"/>
        </w:rPr>
        <w:t>C. benghalensis</w:t>
      </w:r>
      <w:r w:rsidR="00402CD7" w:rsidRPr="00D6254E">
        <w:rPr>
          <w:rFonts w:ascii="Times New Roman" w:hAnsi="Times New Roman" w:cs="Times New Roman"/>
          <w:noProof/>
          <w:sz w:val="24"/>
          <w:szCs w:val="24"/>
        </w:rPr>
        <w:t xml:space="preserve">) and fit </w:t>
      </w:r>
      <w:r w:rsidR="00B804D9" w:rsidRPr="00D6254E">
        <w:rPr>
          <w:rFonts w:ascii="Times New Roman" w:hAnsi="Times New Roman" w:cs="Times New Roman"/>
          <w:noProof/>
          <w:sz w:val="24"/>
          <w:szCs w:val="24"/>
        </w:rPr>
        <w:t xml:space="preserve">Equation </w:t>
      </w:r>
      <w:r w:rsidR="004012A0" w:rsidRPr="00D6254E">
        <w:rPr>
          <w:rFonts w:ascii="Times New Roman" w:hAnsi="Times New Roman" w:cs="Times New Roman"/>
          <w:noProof/>
          <w:sz w:val="24"/>
          <w:szCs w:val="24"/>
        </w:rPr>
        <w:t>[</w:t>
      </w:r>
      <w:r w:rsidR="000670E6" w:rsidRPr="00D6254E">
        <w:rPr>
          <w:rFonts w:ascii="Times New Roman" w:hAnsi="Times New Roman" w:cs="Times New Roman"/>
          <w:noProof/>
          <w:sz w:val="24"/>
          <w:szCs w:val="24"/>
        </w:rPr>
        <w:t>2</w:t>
      </w:r>
      <w:r w:rsidR="004012A0" w:rsidRPr="00D6254E">
        <w:rPr>
          <w:rFonts w:ascii="Times New Roman" w:hAnsi="Times New Roman" w:cs="Times New Roman"/>
          <w:noProof/>
          <w:sz w:val="24"/>
          <w:szCs w:val="24"/>
        </w:rPr>
        <w:t>]</w:t>
      </w:r>
      <w:r w:rsidR="00402CD7" w:rsidRPr="00D6254E">
        <w:rPr>
          <w:rFonts w:ascii="Times New Roman" w:hAnsi="Times New Roman" w:cs="Times New Roman"/>
          <w:noProof/>
          <w:sz w:val="24"/>
          <w:szCs w:val="24"/>
        </w:rPr>
        <w:t>.</w:t>
      </w:r>
      <w:r w:rsidR="00402CD7" w:rsidRPr="004F28FC">
        <w:rPr>
          <w:rFonts w:ascii="Times New Roman" w:hAnsi="Times New Roman" w:cs="Times New Roman"/>
          <w:sz w:val="24"/>
          <w:szCs w:val="24"/>
        </w:rPr>
        <w:t xml:space="preserve"> </w:t>
      </w:r>
      <w:r w:rsidR="00402CD7" w:rsidRPr="004F28FC">
        <w:rPr>
          <w:rFonts w:ascii="Times New Roman" w:hAnsi="Times New Roman" w:cs="Times New Roman"/>
          <w:noProof/>
          <w:sz w:val="24"/>
          <w:szCs w:val="24"/>
        </w:rPr>
        <w:t xml:space="preserve">This </w:t>
      </w:r>
      <w:r w:rsidR="00CB5E26" w:rsidRPr="004F28FC">
        <w:rPr>
          <w:rFonts w:ascii="Times New Roman" w:hAnsi="Times New Roman" w:cs="Times New Roman"/>
          <w:noProof/>
          <w:sz w:val="24"/>
          <w:szCs w:val="24"/>
        </w:rPr>
        <w:t>represents</w:t>
      </w:r>
      <w:r w:rsidR="0066626A" w:rsidRPr="004F28FC">
        <w:rPr>
          <w:rFonts w:ascii="Times New Roman" w:hAnsi="Times New Roman" w:cs="Times New Roman"/>
          <w:sz w:val="24"/>
          <w:szCs w:val="24"/>
        </w:rPr>
        <w:t xml:space="preserve"> </w:t>
      </w:r>
      <w:r w:rsidR="00CB5E26" w:rsidRPr="004F28FC">
        <w:rPr>
          <w:rFonts w:ascii="Times New Roman" w:hAnsi="Times New Roman" w:cs="Times New Roman"/>
          <w:sz w:val="24"/>
          <w:szCs w:val="24"/>
        </w:rPr>
        <w:t xml:space="preserve">the </w:t>
      </w:r>
      <w:r w:rsidR="0066626A" w:rsidRPr="004F28FC">
        <w:rPr>
          <w:rFonts w:ascii="Times New Roman" w:hAnsi="Times New Roman" w:cs="Times New Roman"/>
          <w:sz w:val="24"/>
          <w:szCs w:val="24"/>
        </w:rPr>
        <w:t xml:space="preserve">reduced </w:t>
      </w:r>
      <w:r w:rsidR="00402CD7" w:rsidRPr="004F28FC">
        <w:rPr>
          <w:rFonts w:ascii="Times New Roman" w:hAnsi="Times New Roman" w:cs="Times New Roman"/>
          <w:sz w:val="24"/>
          <w:szCs w:val="24"/>
        </w:rPr>
        <w:t>model</w:t>
      </w:r>
      <w:r w:rsidR="00A9187A">
        <w:rPr>
          <w:rFonts w:ascii="Times New Roman" w:hAnsi="Times New Roman" w:cs="Times New Roman"/>
          <w:sz w:val="24"/>
          <w:szCs w:val="24"/>
        </w:rPr>
        <w:t xml:space="preserve"> (Red. I)</w:t>
      </w:r>
      <w:r w:rsidR="00402CD7" w:rsidRPr="004F28FC">
        <w:rPr>
          <w:rFonts w:ascii="Times New Roman" w:hAnsi="Times New Roman" w:cs="Times New Roman"/>
          <w:sz w:val="24"/>
          <w:szCs w:val="24"/>
        </w:rPr>
        <w:t xml:space="preserve">, where </w:t>
      </w:r>
      <w:r w:rsidR="0021047E" w:rsidRPr="004F28FC">
        <w:rPr>
          <w:rFonts w:ascii="Times New Roman" w:hAnsi="Times New Roman" w:cs="Times New Roman"/>
          <w:noProof/>
          <w:sz w:val="24"/>
          <w:szCs w:val="24"/>
        </w:rPr>
        <w:t>two</w:t>
      </w:r>
      <w:r w:rsidR="00402CD7" w:rsidRPr="004F28FC">
        <w:rPr>
          <w:rFonts w:ascii="Times New Roman" w:hAnsi="Times New Roman" w:cs="Times New Roman"/>
          <w:sz w:val="24"/>
          <w:szCs w:val="24"/>
        </w:rPr>
        <w:t xml:space="preserve"> </w:t>
      </w:r>
      <w:r w:rsidR="00B804D9" w:rsidRPr="004F28FC">
        <w:rPr>
          <w:rFonts w:ascii="Times New Roman" w:hAnsi="Times New Roman" w:cs="Times New Roman"/>
          <w:sz w:val="24"/>
          <w:szCs w:val="24"/>
        </w:rPr>
        <w:t>parameter</w:t>
      </w:r>
      <w:r w:rsidR="00B804D9">
        <w:rPr>
          <w:rFonts w:ascii="Times New Roman" w:hAnsi="Times New Roman" w:cs="Times New Roman"/>
          <w:sz w:val="24"/>
          <w:szCs w:val="24"/>
        </w:rPr>
        <w:t xml:space="preserve"> values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for both weed species</w:t>
      </w:r>
      <w:r w:rsidR="00CB5E26" w:rsidRPr="004F28FC">
        <w:rPr>
          <w:rFonts w:ascii="Times New Roman" w:hAnsi="Times New Roman" w:cs="Times New Roman"/>
          <w:sz w:val="24"/>
          <w:szCs w:val="24"/>
        </w:rPr>
        <w:t xml:space="preserve"> combined</w:t>
      </w:r>
      <w:r w:rsidR="00402CD7" w:rsidRPr="004F28FC">
        <w:rPr>
          <w:rFonts w:ascii="Times New Roman" w:hAnsi="Times New Roman" w:cs="Times New Roman"/>
          <w:sz w:val="24"/>
          <w:szCs w:val="24"/>
        </w:rPr>
        <w:t xml:space="preserve">) </w:t>
      </w:r>
      <w:r w:rsidR="00CB5E26" w:rsidRPr="004F28FC">
        <w:rPr>
          <w:rFonts w:ascii="Times New Roman" w:hAnsi="Times New Roman" w:cs="Times New Roman"/>
          <w:sz w:val="24"/>
          <w:szCs w:val="24"/>
        </w:rPr>
        <w:t xml:space="preserve">are </w:t>
      </w:r>
      <w:r w:rsidR="00402CD7" w:rsidRPr="004F28FC">
        <w:rPr>
          <w:rFonts w:ascii="Times New Roman" w:hAnsi="Times New Roman" w:cs="Times New Roman"/>
          <w:sz w:val="24"/>
          <w:szCs w:val="24"/>
        </w:rPr>
        <w:t>estimated</w:t>
      </w:r>
      <w:r w:rsidR="00B804D9">
        <w:rPr>
          <w:rFonts w:ascii="Times New Roman" w:hAnsi="Times New Roman" w:cs="Times New Roman"/>
          <w:sz w:val="24"/>
          <w:szCs w:val="24"/>
        </w:rPr>
        <w:t xml:space="preserve"> for the po</w:t>
      </w:r>
      <w:r>
        <w:rPr>
          <w:rFonts w:ascii="Times New Roman" w:hAnsi="Times New Roman" w:cs="Times New Roman"/>
          <w:sz w:val="24"/>
          <w:szCs w:val="24"/>
        </w:rPr>
        <w:t>o</w:t>
      </w:r>
      <w:r w:rsidR="00B804D9">
        <w:rPr>
          <w:rFonts w:ascii="Times New Roman" w:hAnsi="Times New Roman" w:cs="Times New Roman"/>
          <w:sz w:val="24"/>
          <w:szCs w:val="24"/>
        </w:rPr>
        <w:t>led data</w:t>
      </w:r>
      <w:r w:rsidR="00402CD7" w:rsidRPr="004F28FC">
        <w:rPr>
          <w:rFonts w:ascii="Times New Roman" w:hAnsi="Times New Roman" w:cs="Times New Roman"/>
          <w:sz w:val="24"/>
          <w:szCs w:val="24"/>
        </w:rPr>
        <w:t xml:space="preserve">. This step </w:t>
      </w:r>
      <w:r w:rsidR="00B804D9">
        <w:rPr>
          <w:rFonts w:ascii="Times New Roman" w:hAnsi="Times New Roman" w:cs="Times New Roman"/>
          <w:sz w:val="24"/>
          <w:szCs w:val="24"/>
        </w:rPr>
        <w:t>will allow testing</w:t>
      </w:r>
      <w:r w:rsidR="00402CD7" w:rsidRPr="004F28FC">
        <w:rPr>
          <w:rFonts w:ascii="Times New Roman" w:hAnsi="Times New Roman" w:cs="Times New Roman"/>
          <w:sz w:val="24"/>
          <w:szCs w:val="24"/>
        </w:rPr>
        <w:t xml:space="preserve"> the hypothesis that </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do not vary </w:t>
      </w:r>
      <w:r w:rsidR="00CB5E26" w:rsidRPr="004F28FC">
        <w:rPr>
          <w:rFonts w:ascii="Times New Roman" w:hAnsi="Times New Roman" w:cs="Times New Roman"/>
          <w:sz w:val="24"/>
          <w:szCs w:val="24"/>
        </w:rPr>
        <w:t>between species</w:t>
      </w:r>
      <w:r w:rsidR="005825AF" w:rsidRPr="004F28FC">
        <w:rPr>
          <w:rFonts w:ascii="Times New Roman" w:hAnsi="Times New Roman" w:cs="Times New Roman"/>
          <w:sz w:val="24"/>
          <w:szCs w:val="24"/>
        </w:rPr>
        <w:t xml:space="preserve">, which means that both species compete similarly </w:t>
      </w:r>
      <w:r w:rsidR="00B804D9">
        <w:rPr>
          <w:rFonts w:ascii="Times New Roman" w:hAnsi="Times New Roman" w:cs="Times New Roman"/>
          <w:sz w:val="24"/>
          <w:szCs w:val="24"/>
        </w:rPr>
        <w:t>with</w:t>
      </w:r>
      <w:r w:rsidR="00B804D9" w:rsidRPr="004F28FC">
        <w:rPr>
          <w:rFonts w:ascii="Times New Roman" w:hAnsi="Times New Roman" w:cs="Times New Roman"/>
          <w:sz w:val="24"/>
          <w:szCs w:val="24"/>
        </w:rPr>
        <w:t xml:space="preserve"> </w:t>
      </w:r>
      <w:r w:rsidR="00CF6FB3">
        <w:rPr>
          <w:rFonts w:ascii="Times New Roman" w:hAnsi="Times New Roman" w:cs="Times New Roman"/>
          <w:sz w:val="24"/>
          <w:szCs w:val="24"/>
        </w:rPr>
        <w:t>corn</w:t>
      </w:r>
      <w:r w:rsidR="005825AF" w:rsidRPr="004F28FC">
        <w:rPr>
          <w:rFonts w:ascii="Times New Roman" w:hAnsi="Times New Roman" w:cs="Times New Roman"/>
          <w:sz w:val="24"/>
          <w:szCs w:val="24"/>
        </w:rPr>
        <w:t>. If</w:t>
      </w:r>
      <w:r w:rsidR="0021047E" w:rsidRPr="004F28FC">
        <w:rPr>
          <w:rStyle w:val="CommentReference"/>
          <w:rFonts w:ascii="Times New Roman" w:hAnsi="Times New Roman" w:cs="Times New Roman"/>
        </w:rPr>
        <w:t xml:space="preserve"> </w:t>
      </w:r>
      <w:r w:rsidR="0021047E" w:rsidRPr="004F28FC">
        <w:rPr>
          <w:rStyle w:val="CommentReference"/>
          <w:rFonts w:ascii="Times New Roman" w:hAnsi="Times New Roman" w:cs="Times New Roman"/>
          <w:sz w:val="24"/>
        </w:rPr>
        <w:t>the</w:t>
      </w:r>
      <w:r w:rsidR="005825AF" w:rsidRPr="004F28FC">
        <w:rPr>
          <w:rFonts w:ascii="Times New Roman" w:hAnsi="Times New Roman" w:cs="Times New Roman"/>
          <w:sz w:val="40"/>
          <w:szCs w:val="24"/>
        </w:rPr>
        <w:t xml:space="preserve"> </w:t>
      </w:r>
      <w:r w:rsidR="005825AF" w:rsidRPr="004F28FC">
        <w:rPr>
          <w:rFonts w:ascii="Times New Roman" w:hAnsi="Times New Roman" w:cs="Times New Roman"/>
          <w:noProof/>
          <w:sz w:val="24"/>
          <w:szCs w:val="24"/>
        </w:rPr>
        <w:t>hypothesis</w:t>
      </w:r>
      <w:r w:rsidR="005825AF" w:rsidRPr="004F28FC">
        <w:rPr>
          <w:rFonts w:ascii="Times New Roman" w:hAnsi="Times New Roman" w:cs="Times New Roman"/>
          <w:sz w:val="24"/>
          <w:szCs w:val="24"/>
        </w:rPr>
        <w:t xml:space="preserve"> is accepted</w:t>
      </w:r>
      <w:r w:rsidR="00B804D9">
        <w:rPr>
          <w:rFonts w:ascii="Times New Roman" w:hAnsi="Times New Roman" w:cs="Times New Roman"/>
          <w:sz w:val="24"/>
          <w:szCs w:val="24"/>
        </w:rPr>
        <w:t xml:space="preserve"> (P-value&gt;0.05)</w:t>
      </w:r>
      <w:r w:rsidR="005825AF" w:rsidRPr="004F28FC">
        <w:rPr>
          <w:rFonts w:ascii="Times New Roman" w:hAnsi="Times New Roman" w:cs="Times New Roman"/>
          <w:sz w:val="24"/>
          <w:szCs w:val="24"/>
        </w:rPr>
        <w:t>, stop here.</w:t>
      </w:r>
      <w:r w:rsidR="008B1174">
        <w:rPr>
          <w:rFonts w:ascii="Times New Roman" w:hAnsi="Times New Roman" w:cs="Times New Roman"/>
          <w:sz w:val="24"/>
          <w:szCs w:val="24"/>
        </w:rPr>
        <w:t xml:space="preserve"> Otherwise</w:t>
      </w:r>
      <w:r w:rsidR="005825AF" w:rsidRPr="004F28FC">
        <w:rPr>
          <w:rFonts w:ascii="Times New Roman" w:hAnsi="Times New Roman" w:cs="Times New Roman"/>
          <w:sz w:val="24"/>
          <w:szCs w:val="24"/>
        </w:rPr>
        <w:t xml:space="preserve">, there </w:t>
      </w:r>
      <w:r w:rsidRPr="00520C9B">
        <w:rPr>
          <w:rFonts w:ascii="Times New Roman" w:hAnsi="Times New Roman" w:cs="Times New Roman"/>
          <w:noProof/>
          <w:sz w:val="24"/>
          <w:szCs w:val="24"/>
        </w:rPr>
        <w:t>are</w:t>
      </w:r>
      <w:r w:rsidRPr="004F28FC">
        <w:rPr>
          <w:rFonts w:ascii="Times New Roman" w:hAnsi="Times New Roman" w:cs="Times New Roman"/>
          <w:sz w:val="24"/>
          <w:szCs w:val="24"/>
        </w:rPr>
        <w:t xml:space="preserve"> </w:t>
      </w:r>
      <w:r w:rsidR="005825AF" w:rsidRPr="004F28FC">
        <w:rPr>
          <w:rFonts w:ascii="Times New Roman" w:hAnsi="Times New Roman" w:cs="Times New Roman"/>
          <w:sz w:val="24"/>
          <w:szCs w:val="24"/>
        </w:rPr>
        <w:t xml:space="preserve">two </w:t>
      </w:r>
      <w:r>
        <w:rPr>
          <w:rFonts w:ascii="Times New Roman" w:hAnsi="Times New Roman" w:cs="Times New Roman"/>
          <w:sz w:val="24"/>
          <w:szCs w:val="24"/>
        </w:rPr>
        <w:t>additional</w:t>
      </w:r>
      <w:r w:rsidRPr="004F28FC">
        <w:rPr>
          <w:rFonts w:ascii="Times New Roman" w:hAnsi="Times New Roman" w:cs="Times New Roman"/>
          <w:sz w:val="24"/>
          <w:szCs w:val="24"/>
        </w:rPr>
        <w:t xml:space="preserve"> </w:t>
      </w:r>
      <w:r w:rsidR="005825AF" w:rsidRPr="004F28FC">
        <w:rPr>
          <w:rFonts w:ascii="Times New Roman" w:hAnsi="Times New Roman" w:cs="Times New Roman"/>
          <w:sz w:val="24"/>
          <w:szCs w:val="24"/>
        </w:rPr>
        <w:t>hypothesis to be tested</w:t>
      </w:r>
      <w:r>
        <w:rPr>
          <w:rFonts w:ascii="Times New Roman" w:hAnsi="Times New Roman" w:cs="Times New Roman"/>
          <w:sz w:val="24"/>
          <w:szCs w:val="24"/>
        </w:rPr>
        <w:t xml:space="preserve"> (steps 3 and 4)</w:t>
      </w:r>
      <w:r w:rsidR="005825AF" w:rsidRPr="004F28FC">
        <w:rPr>
          <w:rFonts w:ascii="Times New Roman" w:hAnsi="Times New Roman" w:cs="Times New Roman"/>
          <w:sz w:val="24"/>
          <w:szCs w:val="24"/>
        </w:rPr>
        <w:t>.</w:t>
      </w:r>
    </w:p>
    <w:p w14:paraId="6240AB6B" w14:textId="60CB9DFA" w:rsidR="002707FB"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071499">
        <w:rPr>
          <w:rFonts w:ascii="Times New Roman" w:hAnsi="Times New Roman" w:cs="Times New Roman"/>
          <w:sz w:val="24"/>
          <w:szCs w:val="24"/>
        </w:rPr>
        <w:t>3)</w:t>
      </w:r>
      <w:r w:rsidR="002707FB">
        <w:rPr>
          <w:rFonts w:ascii="Times New Roman" w:hAnsi="Times New Roman" w:cs="Times New Roman"/>
          <w:sz w:val="24"/>
          <w:szCs w:val="24"/>
        </w:rPr>
        <w:t xml:space="preserve"> </w:t>
      </w:r>
      <w:r w:rsidR="00071499">
        <w:rPr>
          <w:rFonts w:ascii="Times New Roman" w:hAnsi="Times New Roman" w:cs="Times New Roman"/>
          <w:sz w:val="24"/>
          <w:szCs w:val="24"/>
        </w:rPr>
        <w:t>F</w:t>
      </w:r>
      <w:r w:rsidR="00402CD7" w:rsidRPr="00BE2C21">
        <w:rPr>
          <w:rFonts w:ascii="Times New Roman" w:hAnsi="Times New Roman" w:cs="Times New Roman"/>
          <w:sz w:val="24"/>
          <w:szCs w:val="24"/>
        </w:rPr>
        <w:t xml:space="preserve">it equation </w:t>
      </w:r>
      <w:r w:rsidR="00CB5E26">
        <w:rPr>
          <w:rFonts w:ascii="Times New Roman" w:hAnsi="Times New Roman" w:cs="Times New Roman"/>
          <w:sz w:val="24"/>
          <w:szCs w:val="24"/>
        </w:rPr>
        <w:t>[</w:t>
      </w:r>
      <w:r w:rsidR="000670E6">
        <w:rPr>
          <w:rFonts w:ascii="Times New Roman" w:hAnsi="Times New Roman" w:cs="Times New Roman"/>
          <w:sz w:val="24"/>
          <w:szCs w:val="24"/>
        </w:rPr>
        <w:t>2</w:t>
      </w:r>
      <w:r w:rsidR="00CB5E26">
        <w:rPr>
          <w:rFonts w:ascii="Times New Roman" w:hAnsi="Times New Roman" w:cs="Times New Roman"/>
          <w:sz w:val="24"/>
          <w:szCs w:val="24"/>
        </w:rPr>
        <w:t>]</w:t>
      </w:r>
      <w:r w:rsidR="00402CD7" w:rsidRPr="00BE2C21">
        <w:rPr>
          <w:rFonts w:ascii="Times New Roman" w:hAnsi="Times New Roman" w:cs="Times New Roman"/>
          <w:sz w:val="24"/>
          <w:szCs w:val="24"/>
        </w:rPr>
        <w:t xml:space="preserve"> setting </w:t>
      </w:r>
      <w:r w:rsidR="008302A9">
        <w:rPr>
          <w:rFonts w:ascii="Times New Roman" w:hAnsi="Times New Roman" w:cs="Times New Roman"/>
          <w:sz w:val="24"/>
          <w:szCs w:val="24"/>
        </w:rPr>
        <w:t>a single</w:t>
      </w:r>
      <w:r w:rsidR="008302A9" w:rsidRPr="00BE2C21">
        <w:rPr>
          <w:rFonts w:ascii="Times New Roman" w:hAnsi="Times New Roman" w:cs="Times New Roman"/>
          <w:sz w:val="24"/>
          <w:szCs w:val="24"/>
        </w:rPr>
        <w:t xml:space="preserve"> </w:t>
      </w:r>
      <w:r w:rsidR="00402CD7" w:rsidRPr="00BE2C21">
        <w:rPr>
          <w:rFonts w:ascii="Times New Roman" w:hAnsi="Times New Roman" w:cs="Times New Roman"/>
          <w:sz w:val="24"/>
          <w:szCs w:val="24"/>
        </w:rPr>
        <w:t>parameter</w:t>
      </w:r>
      <w:r w:rsidR="008302A9">
        <w:rPr>
          <w:rFonts w:ascii="Times New Roman" w:hAnsi="Times New Roman" w:cs="Times New Roman"/>
          <w:sz w:val="24"/>
          <w:szCs w:val="24"/>
        </w:rPr>
        <w:t xml:space="preserve"> </w:t>
      </w:r>
      <w:r w:rsidR="008302A9" w:rsidRPr="002803C1">
        <w:rPr>
          <w:rFonts w:ascii="Times New Roman" w:hAnsi="Times New Roman" w:cs="Times New Roman"/>
          <w:i/>
          <w:sz w:val="24"/>
          <w:szCs w:val="24"/>
        </w:rPr>
        <w:t>I</w:t>
      </w:r>
      <w:r w:rsidR="005825AF" w:rsidRPr="00BE2C21">
        <w:rPr>
          <w:rFonts w:ascii="Times New Roman" w:hAnsi="Times New Roman" w:cs="Times New Roman"/>
          <w:sz w:val="24"/>
          <w:szCs w:val="24"/>
        </w:rPr>
        <w:t xml:space="preserve">, but different </w:t>
      </w:r>
      <w:r w:rsidR="005825AF" w:rsidRPr="00F97140">
        <w:rPr>
          <w:rFonts w:ascii="Times New Roman" w:hAnsi="Times New Roman" w:cs="Times New Roman"/>
          <w:i/>
          <w:sz w:val="24"/>
          <w:szCs w:val="24"/>
        </w:rPr>
        <w:t>A</w:t>
      </w:r>
      <w:r w:rsidR="008302A9">
        <w:rPr>
          <w:rFonts w:ascii="Times New Roman" w:hAnsi="Times New Roman" w:cs="Times New Roman"/>
          <w:sz w:val="24"/>
          <w:szCs w:val="24"/>
        </w:rPr>
        <w:t xml:space="preserve"> parameter for each species</w:t>
      </w:r>
      <w:r w:rsidR="00A9187A">
        <w:rPr>
          <w:rFonts w:ascii="Times New Roman" w:hAnsi="Times New Roman" w:cs="Times New Roman"/>
          <w:sz w:val="24"/>
          <w:szCs w:val="24"/>
        </w:rPr>
        <w:t xml:space="preserve"> (Red. II)</w:t>
      </w:r>
      <w:r w:rsidR="005825AF" w:rsidRPr="00BE2C21">
        <w:rPr>
          <w:rFonts w:ascii="Times New Roman" w:hAnsi="Times New Roman" w:cs="Times New Roman"/>
          <w:sz w:val="24"/>
          <w:szCs w:val="24"/>
        </w:rPr>
        <w:t xml:space="preserve">. </w:t>
      </w:r>
      <w:r w:rsidR="005825AF" w:rsidRPr="0021047E">
        <w:rPr>
          <w:rFonts w:ascii="Times New Roman" w:hAnsi="Times New Roman" w:cs="Times New Roman"/>
          <w:noProof/>
          <w:sz w:val="24"/>
          <w:szCs w:val="24"/>
        </w:rPr>
        <w:t>This is</w:t>
      </w:r>
      <w:r w:rsidR="005825AF" w:rsidRPr="00BE2C21">
        <w:rPr>
          <w:rFonts w:ascii="Times New Roman" w:hAnsi="Times New Roman" w:cs="Times New Roman"/>
          <w:sz w:val="24"/>
          <w:szCs w:val="24"/>
        </w:rPr>
        <w:t xml:space="preserve"> a </w:t>
      </w:r>
      <w:r w:rsidR="0066626A" w:rsidRPr="00BE2C21">
        <w:rPr>
          <w:rFonts w:ascii="Times New Roman" w:hAnsi="Times New Roman" w:cs="Times New Roman"/>
          <w:sz w:val="24"/>
          <w:szCs w:val="24"/>
        </w:rPr>
        <w:t xml:space="preserve">reduced </w:t>
      </w:r>
      <w:r w:rsidR="0066626A" w:rsidRPr="00901A75">
        <w:rPr>
          <w:rFonts w:ascii="Times New Roman" w:hAnsi="Times New Roman" w:cs="Times New Roman"/>
          <w:noProof/>
          <w:sz w:val="24"/>
          <w:szCs w:val="24"/>
        </w:rPr>
        <w:t>model</w:t>
      </w:r>
      <w:r w:rsidR="00901A75">
        <w:rPr>
          <w:rFonts w:ascii="Times New Roman" w:hAnsi="Times New Roman" w:cs="Times New Roman"/>
          <w:noProof/>
          <w:sz w:val="24"/>
          <w:szCs w:val="24"/>
        </w:rPr>
        <w:t>,</w:t>
      </w:r>
      <w:r w:rsidR="005825AF" w:rsidRPr="00BE2C21">
        <w:rPr>
          <w:rFonts w:ascii="Times New Roman" w:hAnsi="Times New Roman" w:cs="Times New Roman"/>
          <w:sz w:val="24"/>
          <w:szCs w:val="24"/>
        </w:rPr>
        <w:t xml:space="preserve"> and </w:t>
      </w:r>
      <w:r w:rsidR="005825AF" w:rsidRPr="0021047E">
        <w:rPr>
          <w:rFonts w:ascii="Times New Roman" w:hAnsi="Times New Roman" w:cs="Times New Roman"/>
          <w:noProof/>
          <w:sz w:val="24"/>
          <w:szCs w:val="24"/>
        </w:rPr>
        <w:t>th</w:t>
      </w:r>
      <w:r w:rsidR="008302A9">
        <w:rPr>
          <w:rFonts w:ascii="Times New Roman" w:hAnsi="Times New Roman" w:cs="Times New Roman"/>
          <w:noProof/>
          <w:sz w:val="24"/>
          <w:szCs w:val="24"/>
        </w:rPr>
        <w:t>r</w:t>
      </w:r>
      <w:r w:rsidR="005825AF" w:rsidRPr="0021047E">
        <w:rPr>
          <w:rFonts w:ascii="Times New Roman" w:hAnsi="Times New Roman" w:cs="Times New Roman"/>
          <w:noProof/>
          <w:sz w:val="24"/>
          <w:szCs w:val="24"/>
        </w:rPr>
        <w:t>ee</w:t>
      </w:r>
      <w:r w:rsidR="005825AF" w:rsidRPr="00BE2C21">
        <w:rPr>
          <w:rFonts w:ascii="Times New Roman" w:hAnsi="Times New Roman" w:cs="Times New Roman"/>
          <w:sz w:val="24"/>
          <w:szCs w:val="24"/>
        </w:rPr>
        <w:t xml:space="preserve"> parameters will </w:t>
      </w:r>
      <w:r w:rsidR="00AA5234" w:rsidRPr="00BE2C21">
        <w:rPr>
          <w:rFonts w:ascii="Times New Roman" w:hAnsi="Times New Roman" w:cs="Times New Roman"/>
          <w:sz w:val="24"/>
          <w:szCs w:val="24"/>
        </w:rPr>
        <w:t>be estimated. T</w:t>
      </w:r>
      <w:r w:rsidR="005825AF" w:rsidRPr="00BE2C21">
        <w:rPr>
          <w:rFonts w:ascii="Times New Roman" w:hAnsi="Times New Roman" w:cs="Times New Roman"/>
          <w:sz w:val="24"/>
          <w:szCs w:val="24"/>
        </w:rPr>
        <w:t xml:space="preserve">his step tests </w:t>
      </w:r>
      <w:r w:rsidR="0021047E">
        <w:rPr>
          <w:rFonts w:ascii="Times New Roman" w:hAnsi="Times New Roman" w:cs="Times New Roman"/>
          <w:noProof/>
          <w:sz w:val="24"/>
          <w:szCs w:val="24"/>
        </w:rPr>
        <w:t>the</w:t>
      </w:r>
      <w:r w:rsidR="005825AF" w:rsidRPr="0021047E">
        <w:rPr>
          <w:rFonts w:ascii="Times New Roman" w:hAnsi="Times New Roman" w:cs="Times New Roman"/>
          <w:noProof/>
          <w:sz w:val="24"/>
          <w:szCs w:val="24"/>
        </w:rPr>
        <w:t xml:space="preserve"> second</w:t>
      </w:r>
      <w:r w:rsidR="005825AF" w:rsidRPr="00BE2C21">
        <w:rPr>
          <w:rFonts w:ascii="Times New Roman" w:hAnsi="Times New Roman" w:cs="Times New Roman"/>
          <w:sz w:val="24"/>
          <w:szCs w:val="24"/>
        </w:rPr>
        <w:t xml:space="preserve"> hypothesis, that weed species compete similarly at low densities (</w:t>
      </w:r>
      <w:r w:rsidR="005825AF" w:rsidRPr="000670E6">
        <w:rPr>
          <w:rFonts w:ascii="Times New Roman" w:hAnsi="Times New Roman" w:cs="Times New Roman"/>
          <w:i/>
          <w:sz w:val="24"/>
          <w:szCs w:val="24"/>
        </w:rPr>
        <w:t>I</w:t>
      </w:r>
      <w:r w:rsidR="005825AF" w:rsidRPr="00BE2C21">
        <w:rPr>
          <w:rFonts w:ascii="Times New Roman" w:hAnsi="Times New Roman" w:cs="Times New Roman"/>
          <w:sz w:val="24"/>
          <w:szCs w:val="24"/>
        </w:rPr>
        <w:t>), but different at higher densities (</w:t>
      </w:r>
      <w:r w:rsidR="005825AF" w:rsidRPr="000670E6">
        <w:rPr>
          <w:rFonts w:ascii="Times New Roman" w:hAnsi="Times New Roman" w:cs="Times New Roman"/>
          <w:i/>
          <w:sz w:val="24"/>
          <w:szCs w:val="24"/>
        </w:rPr>
        <w:t>A</w:t>
      </w:r>
      <w:r w:rsidR="005825AF" w:rsidRPr="00BE2C21">
        <w:rPr>
          <w:rFonts w:ascii="Times New Roman" w:hAnsi="Times New Roman" w:cs="Times New Roman"/>
          <w:sz w:val="24"/>
          <w:szCs w:val="24"/>
        </w:rPr>
        <w:t>).</w:t>
      </w:r>
    </w:p>
    <w:p w14:paraId="167E9403" w14:textId="77EBA7A7" w:rsidR="00F335A5"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071499">
        <w:rPr>
          <w:rFonts w:ascii="Times New Roman" w:hAnsi="Times New Roman" w:cs="Times New Roman"/>
          <w:sz w:val="24"/>
          <w:szCs w:val="24"/>
        </w:rPr>
        <w:t>4)</w:t>
      </w:r>
      <w:r w:rsidR="00CB5E26">
        <w:rPr>
          <w:rFonts w:ascii="Times New Roman" w:hAnsi="Times New Roman" w:cs="Times New Roman"/>
          <w:sz w:val="24"/>
          <w:szCs w:val="24"/>
        </w:rPr>
        <w:t xml:space="preserve"> </w:t>
      </w:r>
      <w:r w:rsidR="00071499">
        <w:rPr>
          <w:rFonts w:ascii="Times New Roman" w:hAnsi="Times New Roman" w:cs="Times New Roman"/>
          <w:sz w:val="24"/>
          <w:szCs w:val="24"/>
        </w:rPr>
        <w:t>F</w:t>
      </w:r>
      <w:r w:rsidR="005825AF" w:rsidRPr="00BE2C21">
        <w:rPr>
          <w:rFonts w:ascii="Times New Roman" w:hAnsi="Times New Roman" w:cs="Times New Roman"/>
          <w:sz w:val="24"/>
          <w:szCs w:val="24"/>
        </w:rPr>
        <w:t xml:space="preserve">it equation </w:t>
      </w:r>
      <w:r w:rsidR="00CB5E26">
        <w:rPr>
          <w:rFonts w:ascii="Times New Roman" w:hAnsi="Times New Roman" w:cs="Times New Roman"/>
          <w:sz w:val="24"/>
          <w:szCs w:val="24"/>
        </w:rPr>
        <w:t>[</w:t>
      </w:r>
      <w:r w:rsidR="000670E6">
        <w:rPr>
          <w:rFonts w:ascii="Times New Roman" w:hAnsi="Times New Roman" w:cs="Times New Roman"/>
          <w:sz w:val="24"/>
          <w:szCs w:val="24"/>
        </w:rPr>
        <w:t>2</w:t>
      </w:r>
      <w:r w:rsidR="00CB5E26">
        <w:rPr>
          <w:rFonts w:ascii="Times New Roman" w:hAnsi="Times New Roman" w:cs="Times New Roman"/>
          <w:sz w:val="24"/>
          <w:szCs w:val="24"/>
        </w:rPr>
        <w:t>]</w:t>
      </w:r>
      <w:r w:rsidR="005825AF" w:rsidRPr="00BE2C21">
        <w:rPr>
          <w:rFonts w:ascii="Times New Roman" w:hAnsi="Times New Roman" w:cs="Times New Roman"/>
          <w:sz w:val="24"/>
          <w:szCs w:val="24"/>
        </w:rPr>
        <w:t xml:space="preserve"> setting </w:t>
      </w:r>
      <w:r w:rsidR="008302A9">
        <w:rPr>
          <w:rFonts w:ascii="Times New Roman" w:hAnsi="Times New Roman" w:cs="Times New Roman"/>
          <w:sz w:val="24"/>
          <w:szCs w:val="24"/>
        </w:rPr>
        <w:t>a single</w:t>
      </w:r>
      <w:r w:rsidR="008302A9"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 xml:space="preserve">parameter </w:t>
      </w:r>
      <w:r w:rsidR="005825AF" w:rsidRPr="000670E6">
        <w:rPr>
          <w:rFonts w:ascii="Times New Roman" w:hAnsi="Times New Roman" w:cs="Times New Roman"/>
          <w:i/>
          <w:sz w:val="24"/>
          <w:szCs w:val="24"/>
        </w:rPr>
        <w:t>A</w:t>
      </w:r>
      <w:r w:rsidR="005825AF" w:rsidRPr="00BE2C21">
        <w:rPr>
          <w:rFonts w:ascii="Times New Roman" w:hAnsi="Times New Roman" w:cs="Times New Roman"/>
          <w:sz w:val="24"/>
          <w:szCs w:val="24"/>
        </w:rPr>
        <w:t xml:space="preserve">, but different </w:t>
      </w:r>
      <w:r w:rsidR="005825AF" w:rsidRPr="000670E6">
        <w:rPr>
          <w:rFonts w:ascii="Times New Roman" w:hAnsi="Times New Roman" w:cs="Times New Roman"/>
          <w:i/>
          <w:sz w:val="24"/>
          <w:szCs w:val="24"/>
        </w:rPr>
        <w:t>I</w:t>
      </w:r>
      <w:r w:rsidR="008302A9">
        <w:rPr>
          <w:rFonts w:ascii="Times New Roman" w:hAnsi="Times New Roman" w:cs="Times New Roman"/>
          <w:i/>
          <w:sz w:val="24"/>
          <w:szCs w:val="24"/>
        </w:rPr>
        <w:t xml:space="preserve"> </w:t>
      </w:r>
      <w:r w:rsidR="008302A9">
        <w:rPr>
          <w:rFonts w:ascii="Times New Roman" w:hAnsi="Times New Roman" w:cs="Times New Roman"/>
          <w:sz w:val="24"/>
          <w:szCs w:val="24"/>
        </w:rPr>
        <w:t>parameters for each species</w:t>
      </w:r>
      <w:r w:rsidR="005825AF" w:rsidRPr="00BE2C21">
        <w:rPr>
          <w:rFonts w:ascii="Times New Roman" w:hAnsi="Times New Roman" w:cs="Times New Roman"/>
          <w:sz w:val="24"/>
          <w:szCs w:val="24"/>
        </w:rPr>
        <w:t xml:space="preserve">. </w:t>
      </w:r>
      <w:r w:rsidR="00AA5234" w:rsidRPr="0021047E">
        <w:rPr>
          <w:rFonts w:ascii="Times New Roman" w:hAnsi="Times New Roman" w:cs="Times New Roman"/>
          <w:noProof/>
          <w:sz w:val="24"/>
          <w:szCs w:val="24"/>
        </w:rPr>
        <w:t>This is</w:t>
      </w:r>
      <w:r w:rsidR="00AA5234" w:rsidRPr="00BE2C21">
        <w:rPr>
          <w:rFonts w:ascii="Times New Roman" w:hAnsi="Times New Roman" w:cs="Times New Roman"/>
          <w:sz w:val="24"/>
          <w:szCs w:val="24"/>
        </w:rPr>
        <w:t xml:space="preserve"> a </w:t>
      </w:r>
      <w:r w:rsidR="0066626A" w:rsidRPr="00BE2C21">
        <w:rPr>
          <w:rFonts w:ascii="Times New Roman" w:hAnsi="Times New Roman" w:cs="Times New Roman"/>
          <w:sz w:val="24"/>
          <w:szCs w:val="24"/>
        </w:rPr>
        <w:t xml:space="preserve">reduced </w:t>
      </w:r>
      <w:r w:rsidR="00AA5234" w:rsidRPr="0021047E">
        <w:rPr>
          <w:rFonts w:ascii="Times New Roman" w:hAnsi="Times New Roman" w:cs="Times New Roman"/>
          <w:noProof/>
          <w:sz w:val="24"/>
          <w:szCs w:val="24"/>
        </w:rPr>
        <w:t>model</w:t>
      </w:r>
      <w:r w:rsidR="00A9187A">
        <w:rPr>
          <w:rFonts w:ascii="Times New Roman" w:hAnsi="Times New Roman" w:cs="Times New Roman"/>
          <w:noProof/>
          <w:sz w:val="24"/>
          <w:szCs w:val="24"/>
        </w:rPr>
        <w:t xml:space="preserve"> (Red. III)</w:t>
      </w:r>
      <w:r w:rsidR="0021047E">
        <w:rPr>
          <w:rFonts w:ascii="Times New Roman" w:hAnsi="Times New Roman" w:cs="Times New Roman"/>
          <w:noProof/>
          <w:sz w:val="24"/>
          <w:szCs w:val="24"/>
        </w:rPr>
        <w:t>,</w:t>
      </w:r>
      <w:r w:rsidR="00AA5234" w:rsidRPr="00BE2C21">
        <w:rPr>
          <w:rFonts w:ascii="Times New Roman" w:hAnsi="Times New Roman" w:cs="Times New Roman"/>
          <w:sz w:val="24"/>
          <w:szCs w:val="24"/>
        </w:rPr>
        <w:t xml:space="preserve"> and th</w:t>
      </w:r>
      <w:r w:rsidR="00CB5E26">
        <w:rPr>
          <w:rFonts w:ascii="Times New Roman" w:hAnsi="Times New Roman" w:cs="Times New Roman"/>
          <w:sz w:val="24"/>
          <w:szCs w:val="24"/>
        </w:rPr>
        <w:t>r</w:t>
      </w:r>
      <w:r w:rsidR="00AA5234" w:rsidRPr="00BE2C21">
        <w:rPr>
          <w:rFonts w:ascii="Times New Roman" w:hAnsi="Times New Roman" w:cs="Times New Roman"/>
          <w:sz w:val="24"/>
          <w:szCs w:val="24"/>
        </w:rPr>
        <w:t>ee parameters will be estimated. T</w:t>
      </w:r>
      <w:r w:rsidR="005825AF" w:rsidRPr="00BE2C21">
        <w:rPr>
          <w:rFonts w:ascii="Times New Roman" w:hAnsi="Times New Roman" w:cs="Times New Roman"/>
          <w:sz w:val="24"/>
          <w:szCs w:val="24"/>
        </w:rPr>
        <w:t xml:space="preserve">his step tests </w:t>
      </w:r>
      <w:r w:rsidR="0021047E">
        <w:rPr>
          <w:rFonts w:ascii="Times New Roman" w:hAnsi="Times New Roman" w:cs="Times New Roman"/>
          <w:noProof/>
          <w:sz w:val="24"/>
          <w:szCs w:val="24"/>
        </w:rPr>
        <w:t>the</w:t>
      </w:r>
      <w:r w:rsidR="005825AF" w:rsidRPr="0021047E">
        <w:rPr>
          <w:rFonts w:ascii="Times New Roman" w:hAnsi="Times New Roman" w:cs="Times New Roman"/>
          <w:noProof/>
          <w:sz w:val="24"/>
          <w:szCs w:val="24"/>
        </w:rPr>
        <w:t xml:space="preserve"> third</w:t>
      </w:r>
      <w:r w:rsidR="005825AF" w:rsidRPr="00BE2C21">
        <w:rPr>
          <w:rFonts w:ascii="Times New Roman" w:hAnsi="Times New Roman" w:cs="Times New Roman"/>
          <w:sz w:val="24"/>
          <w:szCs w:val="24"/>
        </w:rPr>
        <w:t xml:space="preserve"> hypothesis, that weed species compete similarly at higher densities (</w:t>
      </w:r>
      <w:r w:rsidR="005825AF" w:rsidRPr="004F28FC">
        <w:rPr>
          <w:rFonts w:ascii="Times New Roman" w:hAnsi="Times New Roman" w:cs="Times New Roman"/>
          <w:i/>
          <w:sz w:val="24"/>
          <w:szCs w:val="24"/>
        </w:rPr>
        <w:t>A</w:t>
      </w:r>
      <w:r w:rsidR="005825AF" w:rsidRPr="00BE2C21">
        <w:rPr>
          <w:rFonts w:ascii="Times New Roman" w:hAnsi="Times New Roman" w:cs="Times New Roman"/>
          <w:sz w:val="24"/>
          <w:szCs w:val="24"/>
        </w:rPr>
        <w:t xml:space="preserve">), but different at </w:t>
      </w:r>
      <w:r w:rsidR="00A82984">
        <w:rPr>
          <w:rFonts w:ascii="Times New Roman" w:hAnsi="Times New Roman" w:cs="Times New Roman"/>
          <w:sz w:val="24"/>
          <w:szCs w:val="24"/>
        </w:rPr>
        <w:t>low</w:t>
      </w:r>
      <w:r w:rsidR="00A82984"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densities (</w:t>
      </w:r>
      <w:r w:rsidR="005825AF" w:rsidRPr="004F28FC">
        <w:rPr>
          <w:rFonts w:ascii="Times New Roman" w:hAnsi="Times New Roman" w:cs="Times New Roman"/>
          <w:i/>
          <w:sz w:val="24"/>
          <w:szCs w:val="24"/>
        </w:rPr>
        <w:t>I</w:t>
      </w:r>
      <w:r w:rsidR="005825AF" w:rsidRPr="00BE2C21">
        <w:rPr>
          <w:rFonts w:ascii="Times New Roman" w:hAnsi="Times New Roman" w:cs="Times New Roman"/>
          <w:sz w:val="24"/>
          <w:szCs w:val="24"/>
        </w:rPr>
        <w:t>).</w:t>
      </w:r>
      <w:r w:rsidR="000670E6">
        <w:rPr>
          <w:rFonts w:ascii="Times New Roman" w:hAnsi="Times New Roman" w:cs="Times New Roman"/>
          <w:sz w:val="24"/>
          <w:szCs w:val="24"/>
        </w:rPr>
        <w:t xml:space="preserve"> </w:t>
      </w:r>
      <w:r w:rsidR="00082C40" w:rsidRPr="003E62AE">
        <w:rPr>
          <w:rFonts w:ascii="Times New Roman" w:hAnsi="Times New Roman" w:cs="Times New Roman"/>
          <w:sz w:val="24"/>
          <w:szCs w:val="24"/>
        </w:rPr>
        <w:t>Additional AIC</w:t>
      </w:r>
      <w:r w:rsidR="003E62AE" w:rsidRPr="003E62AE">
        <w:rPr>
          <w:rFonts w:ascii="Times New Roman" w:hAnsi="Times New Roman" w:cs="Times New Roman"/>
          <w:sz w:val="24"/>
          <w:szCs w:val="24"/>
        </w:rPr>
        <w:t>c</w:t>
      </w:r>
      <w:r w:rsidR="00082C40" w:rsidRPr="003E62AE">
        <w:rPr>
          <w:rFonts w:ascii="Times New Roman" w:hAnsi="Times New Roman" w:cs="Times New Roman"/>
          <w:sz w:val="24"/>
          <w:szCs w:val="24"/>
        </w:rPr>
        <w:t xml:space="preserve"> </w:t>
      </w:r>
      <w:r w:rsidR="00082C40" w:rsidRPr="003E62AE">
        <w:rPr>
          <w:rFonts w:ascii="Times New Roman" w:hAnsi="Times New Roman" w:cs="Times New Roman"/>
          <w:noProof/>
          <w:sz w:val="24"/>
          <w:szCs w:val="24"/>
        </w:rPr>
        <w:t>was also performed</w:t>
      </w:r>
      <w:r w:rsidR="00082C40" w:rsidRPr="003E62AE">
        <w:rPr>
          <w:rFonts w:ascii="Times New Roman" w:hAnsi="Times New Roman" w:cs="Times New Roman"/>
          <w:sz w:val="24"/>
          <w:szCs w:val="24"/>
        </w:rPr>
        <w:t xml:space="preserve"> for the nested model selection</w:t>
      </w:r>
      <w:r w:rsidR="00F97140" w:rsidRPr="003E62AE">
        <w:rPr>
          <w:rFonts w:ascii="Times New Roman" w:hAnsi="Times New Roman" w:cs="Times New Roman"/>
          <w:sz w:val="24"/>
          <w:szCs w:val="24"/>
        </w:rPr>
        <w:t xml:space="preserve"> for confirming the F-test model selection.</w:t>
      </w:r>
      <w:r w:rsidR="000A3E0A" w:rsidRPr="003E62AE">
        <w:rPr>
          <w:rFonts w:ascii="Times New Roman" w:hAnsi="Times New Roman" w:cs="Times New Roman"/>
          <w:sz w:val="24"/>
          <w:szCs w:val="24"/>
        </w:rPr>
        <w:t xml:space="preserve"> </w:t>
      </w:r>
    </w:p>
    <w:p w14:paraId="02EEF79A" w14:textId="77777777" w:rsidR="005657F0" w:rsidRPr="00C4307E" w:rsidRDefault="00A04F16" w:rsidP="00B84910">
      <w:pPr>
        <w:spacing w:after="0" w:line="480" w:lineRule="auto"/>
        <w:rPr>
          <w:rFonts w:ascii="Times New Roman" w:hAnsi="Times New Roman" w:cs="Times New Roman"/>
          <w:i/>
          <w:sz w:val="24"/>
          <w:szCs w:val="24"/>
        </w:rPr>
      </w:pPr>
      <w:r w:rsidRPr="00C4307E">
        <w:rPr>
          <w:rFonts w:ascii="Times New Roman" w:hAnsi="Times New Roman" w:cs="Times New Roman"/>
          <w:i/>
          <w:sz w:val="24"/>
          <w:szCs w:val="24"/>
        </w:rPr>
        <w:t xml:space="preserve">Model </w:t>
      </w:r>
      <w:r w:rsidR="00E5213E" w:rsidRPr="00C4307E">
        <w:rPr>
          <w:rFonts w:ascii="Times New Roman" w:hAnsi="Times New Roman" w:cs="Times New Roman"/>
          <w:i/>
          <w:sz w:val="24"/>
          <w:szCs w:val="24"/>
        </w:rPr>
        <w:t>Goodness</w:t>
      </w:r>
      <w:r w:rsidR="00A15AE2" w:rsidRPr="00C4307E">
        <w:rPr>
          <w:rFonts w:ascii="Times New Roman" w:hAnsi="Times New Roman" w:cs="Times New Roman"/>
          <w:i/>
          <w:sz w:val="24"/>
          <w:szCs w:val="24"/>
        </w:rPr>
        <w:t>-</w:t>
      </w:r>
      <w:r w:rsidR="00E5213E" w:rsidRPr="00C4307E">
        <w:rPr>
          <w:rFonts w:ascii="Times New Roman" w:hAnsi="Times New Roman" w:cs="Times New Roman"/>
          <w:i/>
          <w:sz w:val="24"/>
          <w:szCs w:val="24"/>
        </w:rPr>
        <w:t>of</w:t>
      </w:r>
      <w:r w:rsidR="00A15AE2" w:rsidRPr="00C4307E">
        <w:rPr>
          <w:rFonts w:ascii="Times New Roman" w:hAnsi="Times New Roman" w:cs="Times New Roman"/>
          <w:i/>
          <w:sz w:val="24"/>
          <w:szCs w:val="24"/>
        </w:rPr>
        <w:t>-</w:t>
      </w:r>
      <w:r w:rsidRPr="00C4307E">
        <w:rPr>
          <w:rFonts w:ascii="Times New Roman" w:hAnsi="Times New Roman" w:cs="Times New Roman"/>
          <w:i/>
          <w:sz w:val="24"/>
          <w:szCs w:val="24"/>
        </w:rPr>
        <w:t>Fit</w:t>
      </w:r>
    </w:p>
    <w:p w14:paraId="6DF98E67" w14:textId="2AC7E005" w:rsidR="00E5213E" w:rsidRPr="00BE2C21" w:rsidRDefault="00E5213E"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Root mean squared error (RMSE)</w:t>
      </w:r>
      <w:r w:rsidR="00C9095D">
        <w:rPr>
          <w:rFonts w:ascii="Times New Roman" w:hAnsi="Times New Roman" w:cs="Times New Roman"/>
          <w:sz w:val="24"/>
          <w:szCs w:val="24"/>
        </w:rPr>
        <w:t>,</w:t>
      </w:r>
      <w:r w:rsidRPr="00BE2C21">
        <w:rPr>
          <w:rFonts w:ascii="Times New Roman" w:hAnsi="Times New Roman" w:cs="Times New Roman"/>
          <w:sz w:val="24"/>
          <w:szCs w:val="24"/>
        </w:rPr>
        <w:t xml:space="preserve"> model efficiency (ME)</w:t>
      </w:r>
      <w:r w:rsidR="00A15AE2">
        <w:rPr>
          <w:rFonts w:ascii="Times New Roman" w:hAnsi="Times New Roman" w:cs="Times New Roman"/>
          <w:sz w:val="24"/>
          <w:szCs w:val="24"/>
        </w:rPr>
        <w:t>,</w:t>
      </w:r>
      <w:r w:rsidRPr="00BE2C21">
        <w:rPr>
          <w:rFonts w:ascii="Times New Roman" w:hAnsi="Times New Roman" w:cs="Times New Roman"/>
          <w:sz w:val="24"/>
          <w:szCs w:val="24"/>
        </w:rPr>
        <w:t xml:space="preserve"> </w:t>
      </w:r>
      <w:r w:rsidR="00C9095D">
        <w:rPr>
          <w:rFonts w:ascii="Times New Roman" w:hAnsi="Times New Roman" w:cs="Times New Roman"/>
          <w:sz w:val="24"/>
          <w:szCs w:val="24"/>
        </w:rPr>
        <w:t>and R</w:t>
      </w:r>
      <w:r w:rsidR="00C9095D" w:rsidRPr="00C9095D">
        <w:rPr>
          <w:rFonts w:ascii="Times New Roman" w:hAnsi="Times New Roman" w:cs="Times New Roman"/>
          <w:sz w:val="24"/>
          <w:szCs w:val="24"/>
          <w:vertAlign w:val="superscript"/>
        </w:rPr>
        <w:t>2</w:t>
      </w:r>
      <w:r w:rsidR="00C9095D">
        <w:rPr>
          <w:rFonts w:ascii="Times New Roman" w:hAnsi="Times New Roman" w:cs="Times New Roman"/>
          <w:sz w:val="24"/>
          <w:szCs w:val="24"/>
        </w:rPr>
        <w:t xml:space="preserve"> </w:t>
      </w:r>
      <w:r w:rsidR="002C04E1">
        <w:rPr>
          <w:rFonts w:ascii="Times New Roman" w:hAnsi="Times New Roman" w:cs="Times New Roman"/>
          <w:sz w:val="24"/>
          <w:szCs w:val="24"/>
        </w:rPr>
        <w:t>(for</w:t>
      </w:r>
      <w:r w:rsidR="00D6254E">
        <w:rPr>
          <w:rFonts w:ascii="Times New Roman" w:hAnsi="Times New Roman" w:cs="Times New Roman"/>
          <w:sz w:val="24"/>
          <w:szCs w:val="24"/>
        </w:rPr>
        <w:t xml:space="preserve"> the</w:t>
      </w:r>
      <w:r w:rsidR="002C04E1">
        <w:rPr>
          <w:rFonts w:ascii="Times New Roman" w:hAnsi="Times New Roman" w:cs="Times New Roman"/>
          <w:sz w:val="24"/>
          <w:szCs w:val="24"/>
        </w:rPr>
        <w:t xml:space="preserve"> </w:t>
      </w:r>
      <w:r w:rsidR="002C04E1" w:rsidRPr="00D6254E">
        <w:rPr>
          <w:rFonts w:ascii="Times New Roman" w:hAnsi="Times New Roman" w:cs="Times New Roman"/>
          <w:noProof/>
          <w:sz w:val="24"/>
          <w:szCs w:val="24"/>
        </w:rPr>
        <w:t>polynomial</w:t>
      </w:r>
      <w:r w:rsidR="002C04E1">
        <w:rPr>
          <w:rFonts w:ascii="Times New Roman" w:hAnsi="Times New Roman" w:cs="Times New Roman"/>
          <w:sz w:val="24"/>
          <w:szCs w:val="24"/>
        </w:rPr>
        <w:t xml:space="preserve"> quadratic model</w:t>
      </w:r>
      <w:r w:rsidR="00071499">
        <w:rPr>
          <w:rFonts w:ascii="Times New Roman" w:hAnsi="Times New Roman" w:cs="Times New Roman"/>
          <w:sz w:val="24"/>
          <w:szCs w:val="24"/>
        </w:rPr>
        <w:t xml:space="preserve"> only</w:t>
      </w:r>
      <w:r w:rsidR="002C04E1">
        <w:rPr>
          <w:rFonts w:ascii="Times New Roman" w:hAnsi="Times New Roman" w:cs="Times New Roman"/>
          <w:sz w:val="24"/>
          <w:szCs w:val="24"/>
        </w:rPr>
        <w:t xml:space="preserve">) </w:t>
      </w:r>
      <w:r w:rsidRPr="00BE2C21">
        <w:rPr>
          <w:rFonts w:ascii="Times New Roman" w:hAnsi="Times New Roman" w:cs="Times New Roman"/>
          <w:sz w:val="24"/>
          <w:szCs w:val="24"/>
        </w:rPr>
        <w:t>were calculated and used to test the goodness</w:t>
      </w:r>
      <w:r w:rsidR="00A15AE2">
        <w:rPr>
          <w:rFonts w:ascii="Times New Roman" w:hAnsi="Times New Roman" w:cs="Times New Roman"/>
          <w:sz w:val="24"/>
          <w:szCs w:val="24"/>
        </w:rPr>
        <w:t>-</w:t>
      </w:r>
      <w:r w:rsidRPr="00BE2C21">
        <w:rPr>
          <w:rFonts w:ascii="Times New Roman" w:hAnsi="Times New Roman" w:cs="Times New Roman"/>
          <w:sz w:val="24"/>
          <w:szCs w:val="24"/>
        </w:rPr>
        <w:t>of</w:t>
      </w:r>
      <w:r w:rsidR="00A15AE2">
        <w:rPr>
          <w:rFonts w:ascii="Times New Roman" w:hAnsi="Times New Roman" w:cs="Times New Roman"/>
          <w:sz w:val="24"/>
          <w:szCs w:val="24"/>
        </w:rPr>
        <w:t>-</w:t>
      </w:r>
      <w:r w:rsidRPr="00BE2C21">
        <w:rPr>
          <w:rFonts w:ascii="Times New Roman" w:hAnsi="Times New Roman" w:cs="Times New Roman"/>
          <w:sz w:val="24"/>
          <w:szCs w:val="24"/>
        </w:rPr>
        <w:t>fit</w:t>
      </w:r>
      <w:r w:rsidR="008535E8">
        <w:rPr>
          <w:rFonts w:ascii="Times New Roman" w:hAnsi="Times New Roman" w:cs="Times New Roman"/>
          <w:sz w:val="24"/>
          <w:szCs w:val="24"/>
        </w:rPr>
        <w:t xml:space="preserve"> of non-nested and nested models</w:t>
      </w:r>
      <w:r w:rsidRPr="00BE2C21">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D05E6A">
        <w:rPr>
          <w:rFonts w:ascii="Times New Roman" w:hAnsi="Times New Roman" w:cs="Times New Roman"/>
          <w:sz w:val="24"/>
          <w:szCs w:val="24"/>
        </w:rPr>
        <w:instrText>ADDIN CSL_CITATION { "citationItems" : [ { "id" : "ITEM-1", "itemData" : { "DOI" : "10.1614/0043-1745(2000)048[0217:SOCASE]2.0.CO;2", "abstract" : "Abstract Studies were conducted to develop a model from field and laboratory studies to predict the emergence phenology of Chenopodium album. A mechanistic model to predict the phenology of weed seedling emergence across locations, years, and tillage systems is presented. This was accomplished by the integration of hydrothermal time to describe germination and thermal time to describe shoot elongation. The interaction of soil moisture and temperature in the model was accounted for by the integration of hydrothermal time in algorithms predicting seed germination. Soil temperatures within the weed seed germination zone were predicted by temperature ranges at different depths in the soil. Emergence phenology of C. album seedlings was predicted with greater accuracy under no-till and moldboard plow systems than under a chisel plow system. We attributed this lower accuracy in the chisel plow system to increased heterogeneity in the soil matrix and vertical distribution of the seedbank caused by the chisel plow...", "author" : [ { "dropping-particle" : "", "family" : "Roman", "given" : "Erivelton S.", "non-dropping-particle" : "", "parse-names" : false, "suffix" : "" }, { "dropping-particle" : "", "family" : "Murphy", "given" : "Stephen D.", "non-dropping-particle" : "", "parse-names" : false, "suffix" : "" }, { "dropping-particle" : "", "family" : "Swanton", "given" : "Clarence J.", "non-dropping-particle" : "", "parse-names" : false, "suffix" : "" } ], "container-title" : "Weed Science", "id" : "ITEM-1", "issue" : "2", "issued" : { "date-parts" : [ [ "2000", "1", "24" ] ] }, "page" : "217-224", "title" : "Simulation of Chenopodium album seedling emergence", "type" : "article-journal", "volume" : "48" }, "uris" : [ "http://www.mendeley.com/documents/?uuid=b67f7edc-ee0b-33af-9ce7-636c87070d42" ] }, { "id" : "ITEM-2", "itemData" : { "DOI" : "10.1016/0304-3800(93)90105-2", "ISSN" : "03043800", "author" : [ { "dropping-particle" : "", "family" : "Mayer", "given" : "D.G.", "non-dropping-particle" : "", "parse-names" : false, "suffix" : "" }, { "dropping-particle" : "", "family" : "Butler", "given" : "D.G.", "non-dropping-particle" : "", "parse-names" : false, "suffix" : "" } ], "container-title" : "Ecological Modelling", "id" : "ITEM-2", "issue" : "1-2", "issued" : { "date-parts" : [ [ "1993", "7" ] ] }, "page" : "21-32", "title" : "Statistical validation", "type" : "article-journal", "volume" : "68" }, "uris" : [ "http://www.mendeley.com/documents/?uuid=9eae35eb-c8b1-35cc-a124-8e1aed3a31ef" ] } ], "mendeley" : { "formattedCitation" : "(Mayer and Butler 1993, Roman et al. 2000)", "manualFormatting" : "(Mayer &amp; Butler, 1993; Roman et al., 2000)", "plainTextFormattedCitation" : "(Mayer and Butler 1993, Roman et al. 2000)", "previouslyFormattedCitation" : "(Mayer and Butler 1993, Roman et al. 2000)"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bCs/>
          <w:noProof/>
          <w:sz w:val="24"/>
          <w:szCs w:val="24"/>
        </w:rPr>
        <w:t xml:space="preserve">(Mayer </w:t>
      </w:r>
      <w:r w:rsidR="008947C9">
        <w:rPr>
          <w:rFonts w:ascii="Times New Roman" w:hAnsi="Times New Roman" w:cs="Times New Roman"/>
          <w:bCs/>
          <w:noProof/>
          <w:sz w:val="24"/>
          <w:szCs w:val="24"/>
        </w:rPr>
        <w:t>&amp;</w:t>
      </w:r>
      <w:r w:rsidR="00BF3947" w:rsidRPr="00BF3947">
        <w:rPr>
          <w:rFonts w:ascii="Times New Roman" w:hAnsi="Times New Roman" w:cs="Times New Roman"/>
          <w:bCs/>
          <w:noProof/>
          <w:sz w:val="24"/>
          <w:szCs w:val="24"/>
        </w:rPr>
        <w:t xml:space="preserve"> Butler</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1993</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Roman et al.</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2000)</w:t>
      </w:r>
      <w:r w:rsidR="00BF3947">
        <w:rPr>
          <w:rStyle w:val="FootnoteReference"/>
          <w:rFonts w:ascii="Times New Roman" w:hAnsi="Times New Roman" w:cs="Times New Roman"/>
          <w:sz w:val="24"/>
          <w:szCs w:val="24"/>
        </w:rPr>
        <w:fldChar w:fldCharType="end"/>
      </w:r>
      <w:r w:rsidR="008302A9">
        <w:rPr>
          <w:rFonts w:ascii="Times New Roman" w:hAnsi="Times New Roman" w:cs="Times New Roman"/>
          <w:sz w:val="24"/>
          <w:szCs w:val="24"/>
        </w:rPr>
        <w:t>:</w:t>
      </w:r>
      <w:r w:rsidR="008302A9" w:rsidRPr="00BE2C21">
        <w:rPr>
          <w:rFonts w:ascii="Times New Roman" w:hAnsi="Times New Roman" w:cs="Times New Roman"/>
          <w:sz w:val="24"/>
          <w:szCs w:val="24"/>
        </w:rPr>
        <w:t xml:space="preserve"> </w:t>
      </w:r>
    </w:p>
    <w:p w14:paraId="19D8F0B8" w14:textId="5AA529FE" w:rsidR="00E5213E" w:rsidRPr="00413B2A" w:rsidRDefault="00E5213E" w:rsidP="00B84910">
      <w:pPr>
        <w:spacing w:after="0" w:line="480" w:lineRule="auto"/>
        <w:jc w:val="both"/>
        <w:rPr>
          <w:rFonts w:ascii="Times New Roman" w:hAnsi="Times New Roman" w:cs="Times New Roman"/>
          <w:sz w:val="24"/>
          <w:szCs w:val="24"/>
        </w:rPr>
      </w:pPr>
      <m:oMath>
        <m:r>
          <w:rPr>
            <w:rFonts w:ascii="Cambria Math" w:hAnsi="Cambria Math" w:cs="Times New Roman"/>
            <w:sz w:val="24"/>
            <w:szCs w:val="24"/>
          </w:rPr>
          <m:t>RMSE</m:t>
        </m:r>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f>
              <m:fPr>
                <m:ctrlPr>
                  <w:rPr>
                    <w:rFonts w:ascii="Cambria Math" w:hAnsi="Cambria Math" w:cs="Times New Roman"/>
                    <w:sz w:val="24"/>
                    <w:szCs w:val="24"/>
                    <w:lang w:val="pt-BR"/>
                  </w:rPr>
                </m:ctrlPr>
              </m:fPr>
              <m:num>
                <m:r>
                  <m:rPr>
                    <m:sty m:val="p"/>
                  </m:rPr>
                  <w:rPr>
                    <w:rFonts w:ascii="Cambria Math" w:hAnsi="Cambria Math" w:cs="Times New Roman"/>
                    <w:sz w:val="24"/>
                    <w:szCs w:val="24"/>
                  </w:rPr>
                  <m:t>RSS</m:t>
                </m:r>
              </m:num>
              <m:den>
                <m:r>
                  <w:rPr>
                    <w:rFonts w:ascii="Cambria Math" w:hAnsi="Cambria Math" w:cs="Times New Roman"/>
                    <w:sz w:val="24"/>
                    <w:szCs w:val="24"/>
                    <w:lang w:val="pt-BR"/>
                  </w:rPr>
                  <m:t>n</m:t>
                </m:r>
                <m:r>
                  <w:rPr>
                    <w:rFonts w:ascii="Cambria Math" w:hAnsi="Cambria Math" w:cs="Times New Roman"/>
                    <w:sz w:val="24"/>
                    <w:szCs w:val="24"/>
                  </w:rPr>
                  <m:t>-</m:t>
                </m:r>
                <m:r>
                  <w:rPr>
                    <w:rFonts w:ascii="Cambria Math" w:hAnsi="Cambria Math" w:cs="Times New Roman"/>
                    <w:sz w:val="24"/>
                    <w:szCs w:val="24"/>
                    <w:lang w:val="pt-BR"/>
                  </w:rPr>
                  <m:t>p</m:t>
                </m:r>
                <m:r>
                  <w:rPr>
                    <w:rFonts w:ascii="Cambria Math" w:hAnsi="Cambria Math" w:cs="Times New Roman"/>
                    <w:sz w:val="24"/>
                    <w:szCs w:val="24"/>
                  </w:rPr>
                  <m:t>-1</m:t>
                </m:r>
              </m:den>
            </m:f>
          </m:e>
        </m:rad>
      </m:oMath>
      <w:r w:rsidRPr="00413B2A">
        <w:rPr>
          <w:rFonts w:ascii="Times New Roman" w:eastAsiaTheme="minorEastAsia" w:hAnsi="Times New Roman" w:cs="Times New Roman"/>
          <w:sz w:val="24"/>
          <w:szCs w:val="24"/>
        </w:rPr>
        <w:t xml:space="preserve">             </w:t>
      </w:r>
      <w:r w:rsidR="00F13FC4" w:rsidRPr="00413B2A">
        <w:rPr>
          <w:rFonts w:ascii="Times New Roman" w:eastAsiaTheme="minorEastAsia" w:hAnsi="Times New Roman" w:cs="Times New Roman"/>
          <w:sz w:val="24"/>
          <w:szCs w:val="24"/>
        </w:rPr>
        <w:t xml:space="preserve">         </w:t>
      </w:r>
      <w:r w:rsidR="00246F15" w:rsidRPr="00413B2A">
        <w:rPr>
          <w:rFonts w:ascii="Times New Roman" w:eastAsiaTheme="minorEastAsia" w:hAnsi="Times New Roman" w:cs="Times New Roman"/>
          <w:sz w:val="24"/>
          <w:szCs w:val="24"/>
        </w:rPr>
        <w:t xml:space="preserve"> </w:t>
      </w:r>
      <w:r w:rsidR="00C4307E">
        <w:rPr>
          <w:rFonts w:ascii="Times New Roman" w:eastAsiaTheme="minorEastAsia" w:hAnsi="Times New Roman" w:cs="Times New Roman"/>
          <w:sz w:val="24"/>
          <w:szCs w:val="24"/>
        </w:rPr>
        <w:t>Equation 7</w:t>
      </w:r>
    </w:p>
    <w:p w14:paraId="32977A84" w14:textId="3ED6A592" w:rsidR="00E5213E" w:rsidRPr="00413B2A" w:rsidRDefault="00E5213E" w:rsidP="00B84910">
      <w:pPr>
        <w:spacing w:after="0" w:line="48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pt-BR"/>
          </w:rPr>
          <w:lastRenderedPageBreak/>
          <m:t>ME</m:t>
        </m:r>
        <m:r>
          <m:rPr>
            <m:sty m:val="p"/>
          </m:rPr>
          <w:rPr>
            <w:rFonts w:ascii="Cambria Math" w:eastAsiaTheme="minorEastAsia" w:hAnsi="Cambria Math" w:cs="Times New Roman"/>
            <w:sz w:val="24"/>
            <w:szCs w:val="24"/>
          </w:rPr>
          <m:t>=1-[</m:t>
        </m:r>
        <m:f>
          <m:fPr>
            <m:ctrlPr>
              <w:rPr>
                <w:rFonts w:ascii="Cambria Math" w:eastAsiaTheme="minorEastAsia" w:hAnsi="Cambria Math" w:cs="Times New Roman"/>
                <w:sz w:val="24"/>
                <w:szCs w:val="24"/>
                <w:lang w:val="pt-BR"/>
              </w:rPr>
            </m:ctrlPr>
          </m:fPr>
          <m:num>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m:t>
                </m:r>
                <m:r>
                  <w:rPr>
                    <w:rFonts w:ascii="Cambria Math" w:hAnsi="Cambria Math" w:cs="Times New Roman"/>
                    <w:sz w:val="24"/>
                    <w:szCs w:val="24"/>
                  </w:rPr>
                  <m:t>=1</m:t>
                </m:r>
              </m:sub>
              <m:sup>
                <m:r>
                  <w:rPr>
                    <w:rFonts w:ascii="Cambria Math" w:hAnsi="Cambria Math" w:cs="Times New Roman"/>
                    <w:sz w:val="24"/>
                    <w:szCs w:val="24"/>
                    <w:lang w:val="pt-BR"/>
                  </w:rPr>
                  <m:t>n</m:t>
                </m:r>
              </m:sup>
              <m:e>
                <m:r>
                  <w:rPr>
                    <w:rFonts w:ascii="Cambria Math" w:hAnsi="Cambria Math" w:cs="Times New Roman"/>
                    <w:sz w:val="24"/>
                    <w:szCs w:val="24"/>
                  </w:rPr>
                  <m:t>(</m:t>
                </m:r>
                <m:r>
                  <w:rPr>
                    <w:rFonts w:ascii="Cambria Math" w:hAnsi="Cambria Math" w:cs="Times New Roman"/>
                    <w:sz w:val="24"/>
                    <w:szCs w:val="24"/>
                    <w:lang w:val="pt-BR"/>
                  </w:rPr>
                  <m:t>Oi</m:t>
                </m:r>
                <m:sSup>
                  <m:sSupPr>
                    <m:ctrlPr>
                      <w:rPr>
                        <w:rFonts w:ascii="Cambria Math" w:hAnsi="Cambria Math" w:cs="Times New Roman"/>
                        <w:i/>
                        <w:sz w:val="24"/>
                        <w:szCs w:val="24"/>
                        <w:lang w:val="pt-BR"/>
                      </w:rPr>
                    </m:ctrlPr>
                  </m:sSupPr>
                  <m:e>
                    <m:r>
                      <w:rPr>
                        <w:rFonts w:ascii="Cambria Math" w:hAnsi="Cambria Math" w:cs="Times New Roman"/>
                        <w:sz w:val="24"/>
                        <w:szCs w:val="24"/>
                      </w:rPr>
                      <m:t>-</m:t>
                    </m:r>
                    <m:r>
                      <w:rPr>
                        <w:rFonts w:ascii="Cambria Math" w:hAnsi="Cambria Math" w:cs="Times New Roman"/>
                        <w:sz w:val="24"/>
                        <w:szCs w:val="24"/>
                        <w:lang w:val="pt-BR"/>
                      </w:rPr>
                      <m:t>Pi</m:t>
                    </m:r>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m:t>
                </m:r>
                <m:r>
                  <w:rPr>
                    <w:rFonts w:ascii="Cambria Math" w:hAnsi="Cambria Math" w:cs="Times New Roman"/>
                    <w:sz w:val="24"/>
                    <w:szCs w:val="24"/>
                  </w:rPr>
                  <m:t>=1</m:t>
                </m:r>
              </m:sub>
              <m:sup>
                <m:r>
                  <w:rPr>
                    <w:rFonts w:ascii="Cambria Math" w:hAnsi="Cambria Math" w:cs="Times New Roman"/>
                    <w:sz w:val="24"/>
                    <w:szCs w:val="24"/>
                    <w:lang w:val="pt-BR"/>
                  </w:rPr>
                  <m:t>n</m:t>
                </m:r>
              </m:sup>
              <m:e>
                <m:r>
                  <w:rPr>
                    <w:rFonts w:ascii="Cambria Math" w:hAnsi="Cambria Math" w:cs="Times New Roman"/>
                    <w:sz w:val="24"/>
                    <w:szCs w:val="24"/>
                  </w:rPr>
                  <m:t>(</m:t>
                </m:r>
                <m:r>
                  <w:rPr>
                    <w:rFonts w:ascii="Cambria Math" w:hAnsi="Cambria Math" w:cs="Times New Roman"/>
                    <w:sz w:val="24"/>
                    <w:szCs w:val="24"/>
                    <w:lang w:val="pt-BR"/>
                  </w:rPr>
                  <m:t>Oi</m:t>
                </m:r>
                <m:r>
                  <w:rPr>
                    <w:rFonts w:ascii="Cambria Math" w:hAnsi="Cambria Math" w:cs="Times New Roman"/>
                    <w:sz w:val="24"/>
                    <w:szCs w:val="24"/>
                  </w:rPr>
                  <m:t>-</m:t>
                </m:r>
                <m:r>
                  <m:rPr>
                    <m:sty m:val="p"/>
                  </m:rPr>
                  <w:rPr>
                    <w:rFonts w:ascii="Cambria Math" w:hAnsi="Cambria Math" w:cs="Times New Roman"/>
                    <w:sz w:val="24"/>
                    <w:szCs w:val="24"/>
                  </w:rPr>
                  <m:t>Ō</m:t>
                </m:r>
                <m:r>
                  <w:rPr>
                    <w:rFonts w:ascii="Cambria Math" w:hAnsi="Cambria Math" w:cs="Times New Roman"/>
                    <w:sz w:val="24"/>
                    <w:szCs w:val="24"/>
                    <w:lang w:val="pt-BR"/>
                  </w:rPr>
                  <m:t>i</m:t>
                </m:r>
                <m:sSup>
                  <m:sSupPr>
                    <m:ctrlPr>
                      <w:rPr>
                        <w:rFonts w:ascii="Cambria Math" w:hAnsi="Cambria Math" w:cs="Times New Roman"/>
                        <w:i/>
                        <w:sz w:val="24"/>
                        <w:szCs w:val="24"/>
                        <w:lang w:val="pt-BR"/>
                      </w:rPr>
                    </m:ctrlPr>
                  </m:sSupPr>
                  <m:e>
                    <m:r>
                      <w:rPr>
                        <w:rFonts w:ascii="Cambria Math" w:hAnsi="Cambria Math" w:cs="Times New Roman"/>
                        <w:sz w:val="24"/>
                        <w:szCs w:val="24"/>
                      </w:rPr>
                      <m:t>)</m:t>
                    </m:r>
                  </m:e>
                  <m:sup>
                    <m:r>
                      <w:rPr>
                        <w:rFonts w:ascii="Cambria Math" w:hAnsi="Cambria Math" w:cs="Times New Roman"/>
                        <w:sz w:val="24"/>
                        <w:szCs w:val="24"/>
                      </w:rPr>
                      <m:t>2</m:t>
                    </m:r>
                  </m:sup>
                </m:sSup>
              </m:e>
            </m:nary>
          </m:den>
        </m:f>
        <m:r>
          <w:rPr>
            <w:rFonts w:ascii="Cambria Math" w:eastAsiaTheme="minorEastAsia" w:hAnsi="Cambria Math" w:cs="Times New Roman"/>
            <w:sz w:val="24"/>
            <w:szCs w:val="24"/>
          </w:rPr>
          <m:t>]</m:t>
        </m:r>
      </m:oMath>
      <w:r w:rsidRPr="00413B2A">
        <w:rPr>
          <w:rFonts w:ascii="Times New Roman" w:eastAsiaTheme="minorEastAsia" w:hAnsi="Times New Roman" w:cs="Times New Roman"/>
          <w:sz w:val="24"/>
          <w:szCs w:val="24"/>
        </w:rPr>
        <w:t xml:space="preserve">         </w:t>
      </w:r>
      <w:r w:rsidR="00F13FC4" w:rsidRPr="00413B2A">
        <w:rPr>
          <w:rFonts w:ascii="Times New Roman" w:eastAsiaTheme="minorEastAsia" w:hAnsi="Times New Roman" w:cs="Times New Roman"/>
          <w:sz w:val="24"/>
          <w:szCs w:val="24"/>
        </w:rPr>
        <w:t xml:space="preserve">   </w:t>
      </w:r>
      <w:r w:rsidR="00C4307E">
        <w:rPr>
          <w:rFonts w:ascii="Times New Roman" w:eastAsiaTheme="minorEastAsia" w:hAnsi="Times New Roman" w:cs="Times New Roman"/>
          <w:sz w:val="24"/>
          <w:szCs w:val="24"/>
        </w:rPr>
        <w:t>Equation 8</w:t>
      </w:r>
    </w:p>
    <w:p w14:paraId="7843F237" w14:textId="40BB0635" w:rsidR="003F1D09" w:rsidRPr="00BE2C21" w:rsidRDefault="003F1D09" w:rsidP="00B84910">
      <w:pPr>
        <w:spacing w:after="0" w:line="480" w:lineRule="auto"/>
        <w:jc w:val="both"/>
        <w:rPr>
          <w:rFonts w:ascii="Times New Roman" w:hAnsi="Times New Roman" w:cs="Times New Roman"/>
          <w:sz w:val="24"/>
          <w:szCs w:val="24"/>
        </w:rPr>
      </w:pPr>
      <w:r w:rsidRPr="00413B2A">
        <w:rPr>
          <w:rFonts w:ascii="Cambria Math" w:eastAsiaTheme="minorEastAsia" w:hAnsi="Cambria Math" w:cs="Times New Roman"/>
          <w:i/>
          <w:sz w:val="24"/>
          <w:szCs w:val="24"/>
        </w:rPr>
        <w:t>R</w:t>
      </w:r>
      <w:r w:rsidRPr="00413B2A">
        <w:rPr>
          <w:rFonts w:ascii="Cambria Math" w:eastAsiaTheme="minorEastAsia" w:hAnsi="Cambria Math" w:cs="Times New Roman"/>
          <w:i/>
          <w:sz w:val="24"/>
          <w:szCs w:val="24"/>
          <w:vertAlign w:val="superscript"/>
        </w:rPr>
        <w:t>2</w:t>
      </w:r>
      <w:r w:rsidRPr="00413B2A">
        <w:rPr>
          <w:rFonts w:ascii="Times New Roman" w:eastAsiaTheme="minorEastAsia" w:hAnsi="Times New Roman" w:cs="Times New Roman"/>
          <w:sz w:val="24"/>
          <w:szCs w:val="24"/>
        </w:rPr>
        <w:t xml:space="preserve"> </w:t>
      </w:r>
      <m:oMath>
        <m: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RSS</m:t>
            </m:r>
          </m:num>
          <m:den>
            <m:r>
              <w:rPr>
                <w:rFonts w:ascii="Cambria Math" w:hAnsi="Cambria Math" w:cs="Times New Roman"/>
                <w:sz w:val="24"/>
                <w:szCs w:val="24"/>
              </w:rPr>
              <m:t>RST</m:t>
            </m:r>
          </m:den>
        </m:f>
      </m:oMath>
      <w:r w:rsidRPr="00413B2A">
        <w:rPr>
          <w:rFonts w:ascii="Times New Roman" w:eastAsiaTheme="minorEastAsia" w:hAnsi="Times New Roman" w:cs="Times New Roman"/>
          <w:sz w:val="24"/>
          <w:szCs w:val="24"/>
        </w:rPr>
        <w:t xml:space="preserve">              </w:t>
      </w:r>
      <w:r w:rsidR="00F13FC4" w:rsidRPr="00413B2A">
        <w:rPr>
          <w:rFonts w:ascii="Times New Roman" w:eastAsiaTheme="minorEastAsia" w:hAnsi="Times New Roman" w:cs="Times New Roman"/>
          <w:sz w:val="24"/>
          <w:szCs w:val="24"/>
        </w:rPr>
        <w:t xml:space="preserve">                </w:t>
      </w:r>
      <w:r w:rsidR="00C4307E">
        <w:rPr>
          <w:rFonts w:ascii="Times New Roman" w:eastAsiaTheme="minorEastAsia" w:hAnsi="Times New Roman" w:cs="Times New Roman"/>
          <w:sz w:val="24"/>
          <w:szCs w:val="24"/>
        </w:rPr>
        <w:t>Equation 9</w:t>
      </w:r>
    </w:p>
    <w:p w14:paraId="61B02722" w14:textId="6C9B9138" w:rsidR="00E5213E" w:rsidRPr="00BE2C21" w:rsidRDefault="00C45C15" w:rsidP="00B84910">
      <w:pPr>
        <w:spacing w:after="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w</w:t>
      </w:r>
      <w:r w:rsidR="00E5213E" w:rsidRPr="00BE2C21">
        <w:rPr>
          <w:rFonts w:ascii="Times New Roman" w:eastAsiaTheme="minorEastAsia" w:hAnsi="Times New Roman" w:cs="Times New Roman"/>
          <w:sz w:val="24"/>
          <w:szCs w:val="24"/>
        </w:rPr>
        <w:t xml:space="preserve">here </w:t>
      </w:r>
      <w:r w:rsidR="00D14D84">
        <w:rPr>
          <w:rFonts w:ascii="Times New Roman" w:eastAsiaTheme="minorEastAsia" w:hAnsi="Times New Roman" w:cs="Times New Roman"/>
          <w:sz w:val="24"/>
          <w:szCs w:val="24"/>
        </w:rPr>
        <w:t>RSS and RST</w:t>
      </w:r>
      <w:r w:rsidR="003F1D09">
        <w:rPr>
          <w:rFonts w:ascii="Times New Roman" w:eastAsiaTheme="minorEastAsia" w:hAnsi="Times New Roman" w:cs="Times New Roman"/>
          <w:sz w:val="24"/>
          <w:szCs w:val="24"/>
          <w:vertAlign w:val="subscript"/>
        </w:rPr>
        <w:t xml:space="preserve"> </w:t>
      </w:r>
      <w:r w:rsidR="008779E3">
        <w:rPr>
          <w:rFonts w:ascii="Times New Roman" w:eastAsiaTheme="minorEastAsia" w:hAnsi="Times New Roman" w:cs="Times New Roman"/>
          <w:noProof/>
          <w:sz w:val="24"/>
          <w:szCs w:val="24"/>
        </w:rPr>
        <w:t>are</w:t>
      </w:r>
      <w:r w:rsidR="00E5213E" w:rsidRPr="00BE2C21">
        <w:rPr>
          <w:rFonts w:ascii="Times New Roman" w:eastAsiaTheme="minorEastAsia" w:hAnsi="Times New Roman" w:cs="Times New Roman"/>
          <w:sz w:val="24"/>
          <w:szCs w:val="24"/>
        </w:rPr>
        <w:t xml:space="preserve"> the </w:t>
      </w:r>
      <w:r w:rsidR="00E5213E" w:rsidRPr="008779E3">
        <w:rPr>
          <w:rFonts w:ascii="Times New Roman" w:eastAsiaTheme="minorEastAsia" w:hAnsi="Times New Roman" w:cs="Times New Roman"/>
          <w:noProof/>
          <w:sz w:val="24"/>
          <w:szCs w:val="24"/>
        </w:rPr>
        <w:t>sum</w:t>
      </w:r>
      <w:r w:rsidR="008779E3">
        <w:rPr>
          <w:rFonts w:ascii="Times New Roman" w:eastAsiaTheme="minorEastAsia" w:hAnsi="Times New Roman" w:cs="Times New Roman"/>
          <w:noProof/>
          <w:sz w:val="24"/>
          <w:szCs w:val="24"/>
        </w:rPr>
        <w:t>s</w:t>
      </w:r>
      <w:r w:rsidR="00E5213E" w:rsidRPr="00BE2C21">
        <w:rPr>
          <w:rFonts w:ascii="Times New Roman" w:eastAsiaTheme="minorEastAsia" w:hAnsi="Times New Roman" w:cs="Times New Roman"/>
          <w:sz w:val="24"/>
          <w:szCs w:val="24"/>
        </w:rPr>
        <w:t xml:space="preserve"> of squares for the residual</w:t>
      </w:r>
      <w:r w:rsidR="00622BDD">
        <w:rPr>
          <w:rFonts w:ascii="Times New Roman" w:eastAsiaTheme="minorEastAsia" w:hAnsi="Times New Roman" w:cs="Times New Roman"/>
          <w:sz w:val="24"/>
          <w:szCs w:val="24"/>
        </w:rPr>
        <w:t xml:space="preserve"> and total, respectively;</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n</m:t>
        </m:r>
      </m:oMath>
      <w:r w:rsidR="00E5213E" w:rsidRPr="00BE2C21">
        <w:rPr>
          <w:rFonts w:ascii="Times New Roman" w:eastAsiaTheme="minorEastAsia" w:hAnsi="Times New Roman" w:cs="Times New Roman"/>
          <w:sz w:val="24"/>
          <w:szCs w:val="24"/>
        </w:rPr>
        <w:t xml:space="preserve"> is the number of data points</w:t>
      </w:r>
      <w:r w:rsidR="008302A9">
        <w:rPr>
          <w:rFonts w:ascii="Times New Roman" w:eastAsiaTheme="minorEastAsia" w:hAnsi="Times New Roman" w:cs="Times New Roman"/>
          <w:sz w:val="24"/>
          <w:szCs w:val="24"/>
        </w:rPr>
        <w:t>;</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p</m:t>
        </m:r>
      </m:oMath>
      <w:r w:rsidR="00E5213E" w:rsidRPr="00BE2C21">
        <w:rPr>
          <w:rFonts w:ascii="Times New Roman" w:eastAsiaTheme="minorEastAsia" w:hAnsi="Times New Roman" w:cs="Times New Roman"/>
          <w:sz w:val="24"/>
          <w:szCs w:val="24"/>
        </w:rPr>
        <w:t xml:space="preserve"> is the </w:t>
      </w:r>
      <w:r w:rsidR="00E5213E" w:rsidRPr="0084057B">
        <w:rPr>
          <w:rFonts w:ascii="Times New Roman" w:eastAsiaTheme="minorEastAsia" w:hAnsi="Times New Roman" w:cs="Times New Roman"/>
          <w:sz w:val="24"/>
          <w:szCs w:val="24"/>
        </w:rPr>
        <w:t>number of model parameters</w:t>
      </w:r>
      <w:r w:rsidR="008302A9">
        <w:rPr>
          <w:rFonts w:ascii="Times New Roman" w:eastAsiaTheme="minorEastAsia" w:hAnsi="Times New Roman" w:cs="Times New Roman"/>
          <w:sz w:val="24"/>
          <w:szCs w:val="24"/>
        </w:rPr>
        <w:t>;</w:t>
      </w:r>
      <w:r w:rsidR="00E5213E" w:rsidRPr="0084057B">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Oi</m:t>
        </m:r>
      </m:oMath>
      <w:r w:rsidR="00E5213E" w:rsidRPr="0084057B">
        <w:rPr>
          <w:rFonts w:ascii="Times New Roman" w:hAnsi="Times New Roman" w:cs="Times New Roman"/>
          <w:sz w:val="24"/>
          <w:szCs w:val="24"/>
        </w:rPr>
        <w:t xml:space="preserve"> is the observed, </w:t>
      </w:r>
      <m:oMath>
        <m:r>
          <w:rPr>
            <w:rFonts w:ascii="Cambria Math" w:hAnsi="Cambria Math" w:cs="Times New Roman"/>
            <w:sz w:val="24"/>
            <w:szCs w:val="24"/>
            <w:lang w:val="pt-BR"/>
          </w:rPr>
          <m:t>Pi</m:t>
        </m:r>
      </m:oMath>
      <w:r w:rsidR="00E5213E" w:rsidRPr="0084057B">
        <w:rPr>
          <w:rFonts w:ascii="Times New Roman" w:eastAsiaTheme="minorEastAsia" w:hAnsi="Times New Roman" w:cs="Times New Roman"/>
          <w:sz w:val="24"/>
          <w:szCs w:val="24"/>
        </w:rPr>
        <w:t xml:space="preserve"> is the predicted</w:t>
      </w:r>
      <w:r w:rsidR="000E7CFB" w:rsidRPr="0084057B">
        <w:rPr>
          <w:rFonts w:ascii="Times New Roman" w:eastAsiaTheme="minorEastAsia" w:hAnsi="Times New Roman" w:cs="Times New Roman"/>
          <w:sz w:val="24"/>
          <w:szCs w:val="24"/>
        </w:rPr>
        <w:t>,</w:t>
      </w:r>
      <w:r w:rsidR="00E5213E" w:rsidRPr="0084057B">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Ō</m:t>
        </m:r>
        <m:r>
          <w:rPr>
            <w:rFonts w:ascii="Cambria Math" w:hAnsi="Cambria Math" w:cs="Times New Roman"/>
            <w:sz w:val="24"/>
            <w:szCs w:val="24"/>
            <w:lang w:val="pt-BR"/>
          </w:rPr>
          <m:t>i</m:t>
        </m:r>
      </m:oMath>
      <w:r w:rsidR="00E5213E" w:rsidRPr="0084057B">
        <w:rPr>
          <w:rFonts w:ascii="Times New Roman" w:eastAsiaTheme="minorEastAsia" w:hAnsi="Times New Roman" w:cs="Times New Roman"/>
          <w:sz w:val="24"/>
          <w:szCs w:val="24"/>
        </w:rPr>
        <w:t xml:space="preserve"> is the mean observed value</w:t>
      </w:r>
      <w:r w:rsidR="00E5213E" w:rsidRPr="0084057B">
        <w:rPr>
          <w:rFonts w:ascii="Times New Roman" w:hAnsi="Times New Roman" w:cs="Times New Roman"/>
          <w:sz w:val="24"/>
          <w:szCs w:val="24"/>
        </w:rPr>
        <w:t>.</w:t>
      </w:r>
      <w:r w:rsidR="00E5213E" w:rsidRPr="00BE2C21">
        <w:rPr>
          <w:rFonts w:ascii="Times New Roman" w:hAnsi="Times New Roman" w:cs="Times New Roman"/>
          <w:sz w:val="24"/>
          <w:szCs w:val="24"/>
        </w:rPr>
        <w:t xml:space="preserve"> </w:t>
      </w:r>
      <w:r w:rsidR="003E1E45">
        <w:rPr>
          <w:rFonts w:ascii="Times New Roman" w:hAnsi="Times New Roman" w:cs="Times New Roman"/>
          <w:sz w:val="24"/>
          <w:szCs w:val="24"/>
        </w:rPr>
        <w:t xml:space="preserve">The </w:t>
      </w:r>
      <w:r w:rsidR="00E5213E" w:rsidRPr="00BE2C21">
        <w:rPr>
          <w:rFonts w:ascii="Times New Roman" w:hAnsi="Times New Roman" w:cs="Times New Roman"/>
          <w:sz w:val="24"/>
          <w:szCs w:val="24"/>
        </w:rPr>
        <w:t>ME values range from -∞ and 1, with value</w:t>
      </w:r>
      <w:r w:rsidR="000E7CFB">
        <w:rPr>
          <w:rFonts w:ascii="Times New Roman" w:hAnsi="Times New Roman" w:cs="Times New Roman"/>
          <w:sz w:val="24"/>
          <w:szCs w:val="24"/>
        </w:rPr>
        <w:t>s</w:t>
      </w:r>
      <w:r w:rsidR="00E5213E" w:rsidRPr="00BE2C21">
        <w:rPr>
          <w:rFonts w:ascii="Times New Roman" w:hAnsi="Times New Roman" w:cs="Times New Roman"/>
          <w:sz w:val="24"/>
          <w:szCs w:val="24"/>
        </w:rPr>
        <w:t xml:space="preserve"> closer to 1 indicating </w:t>
      </w:r>
      <w:r w:rsidR="000E7CFB">
        <w:rPr>
          <w:rFonts w:ascii="Times New Roman" w:hAnsi="Times New Roman" w:cs="Times New Roman"/>
          <w:sz w:val="24"/>
          <w:szCs w:val="24"/>
        </w:rPr>
        <w:t>better</w:t>
      </w:r>
      <w:r w:rsidR="00E5213E" w:rsidRPr="00BE2C21">
        <w:rPr>
          <w:rFonts w:ascii="Times New Roman" w:hAnsi="Times New Roman" w:cs="Times New Roman"/>
          <w:sz w:val="24"/>
          <w:szCs w:val="24"/>
        </w:rPr>
        <w:t xml:space="preserve"> predictions</w:t>
      </w:r>
      <w:r w:rsidR="009337DC">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842C50">
        <w:rPr>
          <w:rFonts w:ascii="Times New Roman" w:hAnsi="Times New Roman" w:cs="Times New Roman"/>
          <w:sz w:val="24"/>
          <w:szCs w:val="24"/>
        </w:rPr>
        <w:instrText>ADDIN CSL_CITATION { "citationItems" : [ { "id" : "ITEM-1", "itemData" : { "DOI" : "10.5539/jas.v6n4p159", "ISSN" : "1916-9760", "abstract" : "ALS-tolerant grain sorghum cultivars are expected to be available for farmers within the next few years. Knowing that:  i ) crosses between sorghum and shattercane are likely to occur resulting in crop-to-weed gene flow;  ii ) ALS-susceptible shattercane X ALS-tolerant grain sorghum F1 hybrids (hybrids) were ultimately resistant to ALS-herbicides under field conditions; and  iii ) hybrid fitness is equal to, or greater than, the wild parent, we conducted a greenhouse study to compare the competitive effect of shattercane and hybrid on sorghum, and whether or not herbicide application would influence the competitive ability of the hybrid plants. An additive design was used where weed densities varied while that of crop remained constant. The treatment design was a factorial with two weedy genotypes, shattercane and hybrid, with the hybrid being either exposed or not exposed to an ALS-herbicide application (nicosulfuron (26.25 g ai ha -1 ) + rimsulfuron (13.16 g ai ha -1 )), and five weed densities (0, 1, 2, 3, and 4 plants pot -1 ). Sorghum density was kept at 1 plant pot -1 . F-tests were performed to compare differences across treatment levels. Shattercane and hybrid produced similar amounts of total above ground biomass within each density, and herbicide exposure did not decrease hybrid biomass production. Moreover, shattercane and hybrid competed similarly with sorghum, and a herbicide application did not reduce the competitive ability of the hybrid. Sorghum wild relatives must be managed by alternative methods before and during the adoption of ALS-tolerant sorghum technology to avoid gene flow and crop yield loss due to competition.", "author" : [ { "dropping-particle" : "", "family" : "Werle", "given" : "Rodrigo", "non-dropping-particle" : "", "parse-names" : false, "suffix" : "" }, { "dropping-particle" : "", "family" : "Schmidt", "given" : "Jared J.", "non-dropping-particle" : "", "parse-names" : false, "suffix" : "" }, { "dropping-particle" : "", "family" : "Laborde", "given" : "John", "non-dropping-particle" : "", "parse-names" : false, "suffix" : "" }, { "dropping-particle" : "", "family" : "Tran", "given" : "Angela", "non-dropping-particle" : "", "parse-names" : false, "suffix" : "" }, { "dropping-particle" : "", "family" : "Creech", "given" : "Cody F.", "non-dropping-particle" : "", "parse-names" : false, "suffix" : "" }, { "dropping-particle" : "", "family" : "Lindquist", "given" : "John L.", "non-dropping-particle" : "", "parse-names" : false, "suffix" : "" } ], "container-title" : "Journal of Agricultural Science", "id" : "ITEM-1", "issue" : "4", "issued" : { "date-parts" : [ [ "2014", "3", "15" ] ] }, "page" : "159", "title" : "Shattercane X ALS-Tolerant Sorghum F1 Hybrid and Shattercane Interference in ALS-Tolerant Sorghum", "type" : "article-journal", "volume" : "6" }, "uris" : [ "http://www.mendeley.com/documents/?uuid=c7a51f2c-e1c6-36e6-9206-b4ad999acd26" ] } ], "mendeley" : { "formattedCitation" : "(Werle et al. 2014c)", "manualFormatting" : "(Werle et al., 2014c)", "plainTextFormattedCitation" : "(Werle et al. 2014c)", "previouslyFormattedCitation" : "(Werle et al. 2014c)"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bCs/>
          <w:noProof/>
          <w:sz w:val="24"/>
          <w:szCs w:val="24"/>
        </w:rPr>
        <w:t>(Werle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2014c)</w:t>
      </w:r>
      <w:r w:rsidR="00BF3947">
        <w:rPr>
          <w:rStyle w:val="FootnoteReference"/>
          <w:rFonts w:ascii="Times New Roman" w:hAnsi="Times New Roman" w:cs="Times New Roman"/>
          <w:sz w:val="24"/>
          <w:szCs w:val="24"/>
        </w:rPr>
        <w:fldChar w:fldCharType="end"/>
      </w:r>
      <w:r w:rsidR="00E5213E" w:rsidRPr="00BE2C21">
        <w:rPr>
          <w:rFonts w:ascii="Times New Roman" w:hAnsi="Times New Roman" w:cs="Times New Roman"/>
          <w:sz w:val="24"/>
          <w:szCs w:val="24"/>
        </w:rPr>
        <w:t>.</w:t>
      </w:r>
      <w:r w:rsidR="00622BDD">
        <w:rPr>
          <w:rFonts w:ascii="Times New Roman" w:hAnsi="Times New Roman" w:cs="Times New Roman"/>
          <w:sz w:val="24"/>
          <w:szCs w:val="24"/>
        </w:rPr>
        <w:t xml:space="preserve"> R</w:t>
      </w:r>
      <w:r w:rsidR="00622BDD" w:rsidRPr="00622BDD">
        <w:rPr>
          <w:rFonts w:ascii="Times New Roman" w:hAnsi="Times New Roman" w:cs="Times New Roman"/>
          <w:sz w:val="24"/>
          <w:szCs w:val="24"/>
          <w:vertAlign w:val="superscript"/>
        </w:rPr>
        <w:t>2</w:t>
      </w:r>
      <w:r w:rsidR="00622BDD">
        <w:rPr>
          <w:rFonts w:ascii="Times New Roman" w:hAnsi="Times New Roman" w:cs="Times New Roman"/>
          <w:sz w:val="24"/>
          <w:szCs w:val="24"/>
        </w:rPr>
        <w:t xml:space="preserve"> </w:t>
      </w:r>
      <w:r w:rsidR="00B43F48">
        <w:rPr>
          <w:rFonts w:ascii="Times New Roman" w:hAnsi="Times New Roman" w:cs="Times New Roman"/>
          <w:sz w:val="24"/>
          <w:szCs w:val="24"/>
        </w:rPr>
        <w:t>values range from 0 to 1</w:t>
      </w:r>
      <w:r w:rsidR="008779E3">
        <w:rPr>
          <w:rFonts w:ascii="Times New Roman" w:hAnsi="Times New Roman" w:cs="Times New Roman"/>
          <w:sz w:val="24"/>
          <w:szCs w:val="24"/>
        </w:rPr>
        <w:t>,</w:t>
      </w:r>
      <w:r w:rsidR="00B43F48">
        <w:rPr>
          <w:rFonts w:ascii="Times New Roman" w:hAnsi="Times New Roman" w:cs="Times New Roman"/>
          <w:sz w:val="24"/>
          <w:szCs w:val="24"/>
        </w:rPr>
        <w:t xml:space="preserve"> and i</w:t>
      </w:r>
      <w:r w:rsidR="00B43F48" w:rsidRPr="008779E3">
        <w:rPr>
          <w:rFonts w:ascii="Times New Roman" w:hAnsi="Times New Roman" w:cs="Times New Roman"/>
          <w:noProof/>
          <w:sz w:val="24"/>
          <w:szCs w:val="24"/>
        </w:rPr>
        <w:t>t</w:t>
      </w:r>
      <w:r w:rsidR="00B43F48">
        <w:rPr>
          <w:rFonts w:ascii="Times New Roman" w:hAnsi="Times New Roman" w:cs="Times New Roman"/>
          <w:sz w:val="24"/>
          <w:szCs w:val="24"/>
        </w:rPr>
        <w:t xml:space="preserve"> </w:t>
      </w:r>
      <w:r w:rsidR="00622BDD">
        <w:rPr>
          <w:rFonts w:ascii="Times New Roman" w:hAnsi="Times New Roman" w:cs="Times New Roman"/>
          <w:sz w:val="24"/>
          <w:szCs w:val="24"/>
        </w:rPr>
        <w:t>was used only for the polynomial quadratic model</w:t>
      </w:r>
      <w:r w:rsidR="002705FB">
        <w:rPr>
          <w:rFonts w:ascii="Times New Roman" w:hAnsi="Times New Roman" w:cs="Times New Roman"/>
          <w:sz w:val="24"/>
          <w:szCs w:val="24"/>
        </w:rPr>
        <w:t xml:space="preserve">, which is a </w:t>
      </w:r>
      <w:r w:rsidR="000E7CFB">
        <w:rPr>
          <w:rFonts w:ascii="Times New Roman" w:hAnsi="Times New Roman" w:cs="Times New Roman"/>
          <w:sz w:val="24"/>
          <w:szCs w:val="24"/>
        </w:rPr>
        <w:t>form of linear regression</w:t>
      </w:r>
      <w:r w:rsidR="00622BDD">
        <w:rPr>
          <w:rFonts w:ascii="Times New Roman" w:hAnsi="Times New Roman" w:cs="Times New Roman"/>
          <w:sz w:val="24"/>
          <w:szCs w:val="24"/>
        </w:rPr>
        <w:t>.</w:t>
      </w:r>
    </w:p>
    <w:p w14:paraId="3DDA26A2" w14:textId="63B1B1F4" w:rsidR="003553CD" w:rsidRPr="00C4307E" w:rsidRDefault="003553CD" w:rsidP="005657F0">
      <w:pPr>
        <w:spacing w:after="0" w:line="480" w:lineRule="auto"/>
        <w:rPr>
          <w:rFonts w:ascii="Times New Roman" w:hAnsi="Times New Roman" w:cs="Times New Roman"/>
          <w:b/>
          <w:sz w:val="24"/>
          <w:szCs w:val="24"/>
        </w:rPr>
      </w:pPr>
      <w:r w:rsidRPr="00C4307E">
        <w:rPr>
          <w:rFonts w:ascii="Times New Roman" w:hAnsi="Times New Roman" w:cs="Times New Roman"/>
          <w:b/>
          <w:sz w:val="24"/>
          <w:szCs w:val="24"/>
        </w:rPr>
        <w:t>Results</w:t>
      </w:r>
    </w:p>
    <w:p w14:paraId="22455E38" w14:textId="77777777" w:rsidR="005657F0" w:rsidRPr="00C4307E" w:rsidRDefault="0072124C" w:rsidP="00B84910">
      <w:pPr>
        <w:spacing w:after="0" w:line="480" w:lineRule="auto"/>
        <w:rPr>
          <w:rFonts w:ascii="Times New Roman" w:eastAsiaTheme="minorEastAsia" w:hAnsi="Times New Roman" w:cs="Times New Roman"/>
          <w:i/>
          <w:sz w:val="24"/>
          <w:szCs w:val="24"/>
        </w:rPr>
      </w:pPr>
      <w:r w:rsidRPr="00C4307E">
        <w:rPr>
          <w:rFonts w:ascii="Times New Roman" w:eastAsiaTheme="minorEastAsia" w:hAnsi="Times New Roman" w:cs="Times New Roman"/>
          <w:i/>
          <w:sz w:val="24"/>
          <w:szCs w:val="24"/>
        </w:rPr>
        <w:t>Top model selection to describe crop-weed competition</w:t>
      </w:r>
    </w:p>
    <w:p w14:paraId="4B7A0133" w14:textId="58410EC5" w:rsidR="00B857B4" w:rsidRDefault="00AD192C" w:rsidP="00B84910">
      <w:pPr>
        <w:spacing w:after="0" w:line="480" w:lineRule="auto"/>
        <w:rPr>
          <w:rFonts w:ascii="Times New Roman" w:hAnsi="Times New Roman" w:cs="Times New Roman"/>
          <w:sz w:val="24"/>
          <w:szCs w:val="24"/>
        </w:rPr>
      </w:pPr>
      <w:r>
        <w:rPr>
          <w:rFonts w:ascii="Times New Roman" w:hAnsi="Times New Roman" w:cs="Times New Roman"/>
          <w:noProof/>
          <w:sz w:val="24"/>
          <w:szCs w:val="24"/>
        </w:rPr>
        <w:t>The re</w:t>
      </w:r>
      <w:r w:rsidR="00FA7F3D">
        <w:rPr>
          <w:rFonts w:ascii="Times New Roman" w:hAnsi="Times New Roman" w:cs="Times New Roman"/>
          <w:noProof/>
          <w:sz w:val="24"/>
          <w:szCs w:val="24"/>
        </w:rPr>
        <w:t>c</w:t>
      </w:r>
      <w:r>
        <w:rPr>
          <w:rFonts w:ascii="Times New Roman" w:hAnsi="Times New Roman" w:cs="Times New Roman"/>
          <w:noProof/>
          <w:sz w:val="24"/>
          <w:szCs w:val="24"/>
        </w:rPr>
        <w:t>tangular hyperbola</w:t>
      </w:r>
      <w:r w:rsidRPr="0021047E">
        <w:rPr>
          <w:rFonts w:ascii="Times New Roman" w:hAnsi="Times New Roman" w:cs="Times New Roman"/>
          <w:noProof/>
          <w:sz w:val="24"/>
          <w:szCs w:val="24"/>
        </w:rPr>
        <w:t xml:space="preserve"> </w:t>
      </w:r>
      <w:r w:rsidR="005B28BE" w:rsidRPr="0021047E">
        <w:rPr>
          <w:rFonts w:ascii="Times New Roman" w:hAnsi="Times New Roman" w:cs="Times New Roman"/>
          <w:noProof/>
          <w:sz w:val="24"/>
          <w:szCs w:val="24"/>
        </w:rPr>
        <w:t>model</w:t>
      </w:r>
      <w:r w:rsidR="007404BD">
        <w:rPr>
          <w:rFonts w:ascii="Times New Roman" w:hAnsi="Times New Roman" w:cs="Times New Roman"/>
          <w:noProof/>
          <w:sz w:val="24"/>
          <w:szCs w:val="24"/>
        </w:rPr>
        <w:t xml:space="preserve"> </w:t>
      </w:r>
      <w:r w:rsidR="000901D9" w:rsidRPr="0021047E">
        <w:rPr>
          <w:rFonts w:ascii="Times New Roman" w:hAnsi="Times New Roman" w:cs="Times New Roman"/>
          <w:noProof/>
          <w:sz w:val="24"/>
          <w:szCs w:val="24"/>
        </w:rPr>
        <w:t>resulted in the lowest AIC</w:t>
      </w:r>
      <w:r w:rsidR="000B5151">
        <w:rPr>
          <w:rFonts w:ascii="Times New Roman" w:hAnsi="Times New Roman" w:cs="Times New Roman"/>
          <w:noProof/>
          <w:sz w:val="24"/>
          <w:szCs w:val="24"/>
        </w:rPr>
        <w:t>c</w:t>
      </w:r>
      <w:r w:rsidR="000901D9" w:rsidRPr="0021047E">
        <w:rPr>
          <w:rFonts w:ascii="Times New Roman" w:hAnsi="Times New Roman" w:cs="Times New Roman"/>
          <w:noProof/>
          <w:sz w:val="24"/>
          <w:szCs w:val="24"/>
        </w:rPr>
        <w:t xml:space="preserve"> </w:t>
      </w:r>
      <w:r w:rsidR="0072124C">
        <w:rPr>
          <w:rFonts w:ascii="Times New Roman" w:hAnsi="Times New Roman" w:cs="Times New Roman"/>
          <w:noProof/>
          <w:sz w:val="24"/>
          <w:szCs w:val="24"/>
        </w:rPr>
        <w:t>(</w:t>
      </w:r>
      <w:r w:rsidR="00EA4D27">
        <w:rPr>
          <w:rFonts w:ascii="Times New Roman" w:hAnsi="Times New Roman" w:cs="Times New Roman"/>
          <w:noProof/>
          <w:sz w:val="24"/>
          <w:szCs w:val="24"/>
        </w:rPr>
        <w:t>332.2</w:t>
      </w:r>
      <w:r w:rsidR="000E7CFB" w:rsidRPr="0021047E">
        <w:rPr>
          <w:rFonts w:ascii="Times New Roman" w:hAnsi="Times New Roman" w:cs="Times New Roman"/>
          <w:noProof/>
          <w:sz w:val="24"/>
          <w:szCs w:val="24"/>
        </w:rPr>
        <w:t>)</w:t>
      </w:r>
      <w:r w:rsidR="00A42012" w:rsidRPr="0021047E">
        <w:rPr>
          <w:rFonts w:ascii="Times New Roman" w:hAnsi="Times New Roman" w:cs="Times New Roman"/>
          <w:noProof/>
          <w:sz w:val="24"/>
          <w:szCs w:val="24"/>
        </w:rPr>
        <w:t xml:space="preserve">, followed by </w:t>
      </w:r>
      <w:r w:rsidR="00851DEF" w:rsidRPr="0021047E">
        <w:rPr>
          <w:rFonts w:ascii="Times New Roman" w:hAnsi="Times New Roman" w:cs="Times New Roman"/>
          <w:noProof/>
          <w:sz w:val="24"/>
          <w:szCs w:val="24"/>
        </w:rPr>
        <w:t xml:space="preserve">a </w:t>
      </w:r>
      <w:r w:rsidR="00190A47">
        <w:rPr>
          <w:rFonts w:ascii="Times New Roman" w:hAnsi="Times New Roman" w:cs="Times New Roman"/>
          <w:noProof/>
          <w:sz w:val="24"/>
          <w:szCs w:val="24"/>
        </w:rPr>
        <w:t xml:space="preserve">sigmoid </w:t>
      </w:r>
      <w:r w:rsidR="00A42012" w:rsidRPr="0021047E">
        <w:rPr>
          <w:rFonts w:ascii="Times New Roman" w:hAnsi="Times New Roman" w:cs="Times New Roman"/>
          <w:noProof/>
          <w:sz w:val="24"/>
          <w:szCs w:val="24"/>
        </w:rPr>
        <w:t>model (</w:t>
      </w:r>
      <w:r w:rsidR="00EA4D27">
        <w:rPr>
          <w:rFonts w:ascii="Times New Roman" w:hAnsi="Times New Roman" w:cs="Times New Roman"/>
          <w:noProof/>
          <w:sz w:val="24"/>
          <w:szCs w:val="24"/>
        </w:rPr>
        <w:t>337.6</w:t>
      </w:r>
      <w:r w:rsidR="00A42012" w:rsidRPr="0021047E">
        <w:rPr>
          <w:rFonts w:ascii="Times New Roman" w:hAnsi="Times New Roman" w:cs="Times New Roman"/>
          <w:noProof/>
          <w:sz w:val="24"/>
          <w:szCs w:val="24"/>
        </w:rPr>
        <w:t xml:space="preserve">) and </w:t>
      </w:r>
      <w:r w:rsidR="00851DEF" w:rsidRPr="0021047E">
        <w:rPr>
          <w:rFonts w:ascii="Times New Roman" w:hAnsi="Times New Roman" w:cs="Times New Roman"/>
          <w:noProof/>
          <w:sz w:val="24"/>
          <w:szCs w:val="24"/>
        </w:rPr>
        <w:t>a</w:t>
      </w:r>
      <w:r w:rsidR="00A42012" w:rsidRPr="0021047E">
        <w:rPr>
          <w:rFonts w:ascii="Times New Roman" w:hAnsi="Times New Roman" w:cs="Times New Roman"/>
          <w:noProof/>
          <w:sz w:val="24"/>
          <w:szCs w:val="24"/>
        </w:rPr>
        <w:t xml:space="preserve"> polynomial </w:t>
      </w:r>
      <w:r w:rsidR="00A42012" w:rsidRPr="0084057B">
        <w:rPr>
          <w:rFonts w:ascii="Times New Roman" w:hAnsi="Times New Roman" w:cs="Times New Roman"/>
          <w:noProof/>
          <w:sz w:val="24"/>
          <w:szCs w:val="24"/>
        </w:rPr>
        <w:t xml:space="preserve">quadratic </w:t>
      </w:r>
      <w:r w:rsidR="00851DEF" w:rsidRPr="0084057B">
        <w:rPr>
          <w:rFonts w:ascii="Times New Roman" w:hAnsi="Times New Roman" w:cs="Times New Roman"/>
          <w:noProof/>
          <w:sz w:val="24"/>
          <w:szCs w:val="24"/>
        </w:rPr>
        <w:t xml:space="preserve">model </w:t>
      </w:r>
      <w:r w:rsidR="00A42012" w:rsidRPr="0084057B">
        <w:rPr>
          <w:rFonts w:ascii="Times New Roman" w:hAnsi="Times New Roman" w:cs="Times New Roman"/>
          <w:noProof/>
          <w:sz w:val="24"/>
          <w:szCs w:val="24"/>
        </w:rPr>
        <w:t>(</w:t>
      </w:r>
      <w:r w:rsidR="00EA4D27">
        <w:rPr>
          <w:rFonts w:ascii="Times New Roman" w:hAnsi="Times New Roman" w:cs="Times New Roman"/>
          <w:noProof/>
          <w:sz w:val="24"/>
          <w:szCs w:val="24"/>
        </w:rPr>
        <w:t>343.1</w:t>
      </w:r>
      <w:r w:rsidR="00A42012" w:rsidRPr="0084057B">
        <w:rPr>
          <w:rFonts w:ascii="Times New Roman" w:hAnsi="Times New Roman" w:cs="Times New Roman"/>
          <w:noProof/>
          <w:sz w:val="24"/>
          <w:szCs w:val="24"/>
        </w:rPr>
        <w:t>)</w:t>
      </w:r>
      <w:r w:rsidR="007C29E9">
        <w:rPr>
          <w:rFonts w:ascii="Times New Roman" w:hAnsi="Times New Roman" w:cs="Times New Roman"/>
          <w:noProof/>
          <w:sz w:val="24"/>
          <w:szCs w:val="24"/>
        </w:rPr>
        <w:t>.</w:t>
      </w:r>
      <w:r w:rsidR="0072124C">
        <w:rPr>
          <w:rFonts w:ascii="Times New Roman" w:hAnsi="Times New Roman" w:cs="Times New Roman"/>
          <w:noProof/>
          <w:sz w:val="24"/>
          <w:szCs w:val="24"/>
        </w:rPr>
        <w:t xml:space="preserve"> </w:t>
      </w:r>
      <w:r w:rsidR="009426BF">
        <w:rPr>
          <w:rFonts w:ascii="Times New Roman" w:hAnsi="Times New Roman" w:cs="Times New Roman"/>
          <w:sz w:val="24"/>
          <w:szCs w:val="24"/>
        </w:rPr>
        <w:t xml:space="preserve">The </w:t>
      </w:r>
      <w:r w:rsidR="00AE511C">
        <w:rPr>
          <w:rFonts w:ascii="Times New Roman" w:hAnsi="Times New Roman" w:cs="Times New Roman"/>
          <w:sz w:val="24"/>
          <w:szCs w:val="24"/>
        </w:rPr>
        <w:t xml:space="preserve">RMSE </w:t>
      </w:r>
      <w:r w:rsidR="00523F95">
        <w:rPr>
          <w:rFonts w:ascii="Times New Roman" w:hAnsi="Times New Roman" w:cs="Times New Roman"/>
          <w:sz w:val="24"/>
          <w:szCs w:val="24"/>
        </w:rPr>
        <w:t xml:space="preserve">and ME </w:t>
      </w:r>
      <w:r w:rsidR="00AE511C">
        <w:rPr>
          <w:rFonts w:ascii="Times New Roman" w:hAnsi="Times New Roman" w:cs="Times New Roman"/>
          <w:sz w:val="24"/>
          <w:szCs w:val="24"/>
        </w:rPr>
        <w:t>resulted in</w:t>
      </w:r>
      <w:r w:rsidR="00D6254E">
        <w:rPr>
          <w:rFonts w:ascii="Times New Roman" w:hAnsi="Times New Roman" w:cs="Times New Roman"/>
          <w:sz w:val="24"/>
          <w:szCs w:val="24"/>
        </w:rPr>
        <w:t xml:space="preserve"> a</w:t>
      </w:r>
      <w:r w:rsidR="00AE511C">
        <w:rPr>
          <w:rFonts w:ascii="Times New Roman" w:hAnsi="Times New Roman" w:cs="Times New Roman"/>
          <w:sz w:val="24"/>
          <w:szCs w:val="24"/>
        </w:rPr>
        <w:t xml:space="preserve"> </w:t>
      </w:r>
      <w:r w:rsidR="00AE511C" w:rsidRPr="00D6254E">
        <w:rPr>
          <w:rFonts w:ascii="Times New Roman" w:hAnsi="Times New Roman" w:cs="Times New Roman"/>
          <w:noProof/>
          <w:sz w:val="24"/>
          <w:szCs w:val="24"/>
        </w:rPr>
        <w:t>similar</w:t>
      </w:r>
      <w:r w:rsidR="00AE511C">
        <w:rPr>
          <w:rFonts w:ascii="Times New Roman" w:hAnsi="Times New Roman" w:cs="Times New Roman"/>
          <w:sz w:val="24"/>
          <w:szCs w:val="24"/>
        </w:rPr>
        <w:t xml:space="preserve"> </w:t>
      </w:r>
      <w:r w:rsidR="00EA4D27">
        <w:rPr>
          <w:rFonts w:ascii="Times New Roman" w:hAnsi="Times New Roman" w:cs="Times New Roman"/>
          <w:sz w:val="24"/>
          <w:szCs w:val="24"/>
        </w:rPr>
        <w:t>trend</w:t>
      </w:r>
      <w:r w:rsidR="00AE511C">
        <w:rPr>
          <w:rFonts w:ascii="Times New Roman" w:hAnsi="Times New Roman" w:cs="Times New Roman"/>
          <w:sz w:val="24"/>
          <w:szCs w:val="24"/>
        </w:rPr>
        <w:t xml:space="preserve"> for the models tested</w:t>
      </w:r>
      <w:r w:rsidR="00523F95">
        <w:rPr>
          <w:rFonts w:ascii="Times New Roman" w:hAnsi="Times New Roman" w:cs="Times New Roman"/>
          <w:sz w:val="24"/>
          <w:szCs w:val="24"/>
        </w:rPr>
        <w:t xml:space="preserve">, except </w:t>
      </w:r>
      <w:r w:rsidR="00523F95" w:rsidRPr="00523F95">
        <w:rPr>
          <w:rFonts w:ascii="Times New Roman" w:hAnsi="Times New Roman" w:cs="Times New Roman"/>
          <w:i/>
          <w:sz w:val="24"/>
          <w:szCs w:val="24"/>
        </w:rPr>
        <w:t>R. brasiliensis</w:t>
      </w:r>
      <w:r w:rsidR="00AE511C">
        <w:rPr>
          <w:rFonts w:ascii="Times New Roman" w:hAnsi="Times New Roman" w:cs="Times New Roman"/>
          <w:sz w:val="24"/>
          <w:szCs w:val="24"/>
        </w:rPr>
        <w:t xml:space="preserve"> </w:t>
      </w:r>
      <w:r w:rsidR="00594A00">
        <w:rPr>
          <w:rFonts w:ascii="Times New Roman" w:hAnsi="Times New Roman" w:cs="Times New Roman"/>
          <w:sz w:val="24"/>
          <w:szCs w:val="24"/>
        </w:rPr>
        <w:t xml:space="preserve">in the polynomial quadratic </w:t>
      </w:r>
      <w:r w:rsidR="000B5151">
        <w:rPr>
          <w:rFonts w:ascii="Times New Roman" w:hAnsi="Times New Roman" w:cs="Times New Roman"/>
          <w:sz w:val="24"/>
          <w:szCs w:val="24"/>
        </w:rPr>
        <w:t xml:space="preserve">model </w:t>
      </w:r>
      <w:r w:rsidR="00AE511C">
        <w:rPr>
          <w:rFonts w:ascii="Times New Roman" w:hAnsi="Times New Roman" w:cs="Times New Roman"/>
          <w:sz w:val="24"/>
          <w:szCs w:val="24"/>
        </w:rPr>
        <w:t>(Table 1</w:t>
      </w:r>
      <w:r w:rsidR="00B216CE">
        <w:rPr>
          <w:rFonts w:ascii="Times New Roman" w:hAnsi="Times New Roman" w:cs="Times New Roman"/>
          <w:sz w:val="24"/>
          <w:szCs w:val="24"/>
        </w:rPr>
        <w:t>)</w:t>
      </w:r>
      <w:r w:rsidR="00EA4D27">
        <w:rPr>
          <w:rFonts w:ascii="Times New Roman" w:hAnsi="Times New Roman" w:cs="Times New Roman"/>
          <w:sz w:val="24"/>
          <w:szCs w:val="24"/>
        </w:rPr>
        <w:t xml:space="preserve">. </w:t>
      </w:r>
    </w:p>
    <w:p w14:paraId="6D4101F6" w14:textId="1867728D" w:rsidR="000055F8" w:rsidRPr="00BE2C21" w:rsidRDefault="00B857B4"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E56CBB">
        <w:rPr>
          <w:rFonts w:ascii="Times New Roman" w:hAnsi="Times New Roman" w:cs="Times New Roman"/>
          <w:noProof/>
          <w:sz w:val="24"/>
          <w:szCs w:val="24"/>
        </w:rPr>
        <w:t>re</w:t>
      </w:r>
      <w:r w:rsidR="00FA7F3D">
        <w:rPr>
          <w:rFonts w:ascii="Times New Roman" w:hAnsi="Times New Roman" w:cs="Times New Roman"/>
          <w:noProof/>
          <w:sz w:val="24"/>
          <w:szCs w:val="24"/>
        </w:rPr>
        <w:t>c</w:t>
      </w:r>
      <w:r w:rsidR="00E56CBB">
        <w:rPr>
          <w:rFonts w:ascii="Times New Roman" w:hAnsi="Times New Roman" w:cs="Times New Roman"/>
          <w:noProof/>
          <w:sz w:val="24"/>
          <w:szCs w:val="24"/>
        </w:rPr>
        <w:t>tangular hyperbola</w:t>
      </w:r>
      <w:r w:rsidR="00E56CBB" w:rsidRPr="0021047E">
        <w:rPr>
          <w:rFonts w:ascii="Times New Roman" w:hAnsi="Times New Roman" w:cs="Times New Roman"/>
          <w:noProof/>
          <w:sz w:val="24"/>
          <w:szCs w:val="24"/>
        </w:rPr>
        <w:t xml:space="preserve"> model</w:t>
      </w:r>
      <w:r w:rsidR="00E56CBB">
        <w:rPr>
          <w:rFonts w:ascii="Times New Roman" w:hAnsi="Times New Roman" w:cs="Times New Roman"/>
          <w:sz w:val="24"/>
          <w:szCs w:val="24"/>
        </w:rPr>
        <w:t xml:space="preserve"> (</w:t>
      </w:r>
      <w:r>
        <w:rPr>
          <w:rFonts w:ascii="Times New Roman" w:hAnsi="Times New Roman" w:cs="Times New Roman"/>
          <w:sz w:val="24"/>
          <w:szCs w:val="24"/>
        </w:rPr>
        <w:t>top model selected</w:t>
      </w:r>
      <w:r w:rsidR="00E56CBB">
        <w:rPr>
          <w:rFonts w:ascii="Times New Roman" w:hAnsi="Times New Roman" w:cs="Times New Roman"/>
          <w:sz w:val="24"/>
          <w:szCs w:val="24"/>
        </w:rPr>
        <w:t>)</w:t>
      </w:r>
      <w:r>
        <w:rPr>
          <w:rFonts w:ascii="Times New Roman" w:hAnsi="Times New Roman" w:cs="Times New Roman"/>
          <w:sz w:val="24"/>
          <w:szCs w:val="24"/>
        </w:rPr>
        <w:t>, f</w:t>
      </w:r>
      <w:r w:rsidR="00DA29D6" w:rsidRPr="009426BF">
        <w:rPr>
          <w:rFonts w:ascii="Times New Roman" w:hAnsi="Times New Roman" w:cs="Times New Roman"/>
          <w:sz w:val="24"/>
          <w:szCs w:val="24"/>
        </w:rPr>
        <w:t>our</w:t>
      </w:r>
      <w:r w:rsidR="00DA29D6" w:rsidRPr="0084057B">
        <w:rPr>
          <w:rFonts w:ascii="Times New Roman" w:hAnsi="Times New Roman" w:cs="Times New Roman"/>
          <w:sz w:val="24"/>
          <w:szCs w:val="24"/>
        </w:rPr>
        <w:t xml:space="preserve"> </w:t>
      </w:r>
      <w:r w:rsidR="00DA29D6" w:rsidRPr="0084057B">
        <w:rPr>
          <w:rFonts w:ascii="Times New Roman" w:hAnsi="Times New Roman" w:cs="Times New Roman"/>
          <w:noProof/>
          <w:sz w:val="24"/>
          <w:szCs w:val="24"/>
        </w:rPr>
        <w:t>parameter</w:t>
      </w:r>
      <w:r w:rsidR="0021047E" w:rsidRPr="0084057B">
        <w:rPr>
          <w:rFonts w:ascii="Times New Roman" w:hAnsi="Times New Roman" w:cs="Times New Roman"/>
          <w:noProof/>
          <w:sz w:val="24"/>
          <w:szCs w:val="24"/>
        </w:rPr>
        <w:t>s</w:t>
      </w:r>
      <w:r w:rsidR="00DA29D6" w:rsidRPr="0084057B">
        <w:rPr>
          <w:rFonts w:ascii="Times New Roman" w:hAnsi="Times New Roman" w:cs="Times New Roman"/>
          <w:sz w:val="24"/>
          <w:szCs w:val="24"/>
        </w:rPr>
        <w:t xml:space="preserve"> were </w:t>
      </w:r>
      <w:r w:rsidR="00492F5D" w:rsidRPr="0084057B">
        <w:rPr>
          <w:rFonts w:ascii="Times New Roman" w:hAnsi="Times New Roman" w:cs="Times New Roman"/>
          <w:sz w:val="24"/>
          <w:szCs w:val="24"/>
        </w:rPr>
        <w:t>estimated</w:t>
      </w:r>
      <w:r w:rsidR="00DA29D6" w:rsidRPr="0084057B">
        <w:rPr>
          <w:rFonts w:ascii="Times New Roman" w:hAnsi="Times New Roman" w:cs="Times New Roman"/>
          <w:sz w:val="24"/>
          <w:szCs w:val="24"/>
        </w:rPr>
        <w:t>,</w:t>
      </w:r>
      <w:r>
        <w:rPr>
          <w:rFonts w:ascii="Times New Roman" w:hAnsi="Times New Roman" w:cs="Times New Roman"/>
          <w:sz w:val="24"/>
          <w:szCs w:val="24"/>
        </w:rPr>
        <w:t xml:space="preserve"> </w:t>
      </w:r>
      <w:r w:rsidR="00DE6918" w:rsidRPr="0084057B">
        <w:rPr>
          <w:rFonts w:ascii="Times New Roman" w:hAnsi="Times New Roman" w:cs="Times New Roman"/>
          <w:i/>
          <w:sz w:val="24"/>
          <w:szCs w:val="24"/>
        </w:rPr>
        <w:t>I</w:t>
      </w:r>
      <w:r w:rsidR="00DE6918" w:rsidRPr="0084057B">
        <w:rPr>
          <w:rFonts w:ascii="Times New Roman" w:hAnsi="Times New Roman" w:cs="Times New Roman"/>
          <w:sz w:val="24"/>
          <w:szCs w:val="24"/>
        </w:rPr>
        <w:t xml:space="preserve"> and </w:t>
      </w:r>
      <w:r w:rsidR="00DE6918" w:rsidRPr="0084057B">
        <w:rPr>
          <w:rFonts w:ascii="Times New Roman" w:hAnsi="Times New Roman" w:cs="Times New Roman"/>
          <w:i/>
          <w:sz w:val="24"/>
          <w:szCs w:val="24"/>
        </w:rPr>
        <w:t>A</w:t>
      </w:r>
      <w:r w:rsidR="00DA29D6" w:rsidRPr="0084057B">
        <w:rPr>
          <w:rFonts w:ascii="Times New Roman" w:hAnsi="Times New Roman" w:cs="Times New Roman"/>
          <w:sz w:val="24"/>
          <w:szCs w:val="24"/>
        </w:rPr>
        <w:t xml:space="preserve"> for </w:t>
      </w:r>
      <w:r w:rsidR="00DA29D6" w:rsidRPr="0084057B">
        <w:rPr>
          <w:rFonts w:ascii="Times New Roman" w:hAnsi="Times New Roman" w:cs="Times New Roman"/>
          <w:i/>
          <w:sz w:val="24"/>
          <w:szCs w:val="24"/>
        </w:rPr>
        <w:t>R. brasiliensis</w:t>
      </w:r>
      <w:r w:rsidR="00DE6918" w:rsidRPr="0084057B">
        <w:rPr>
          <w:rFonts w:ascii="Times New Roman" w:hAnsi="Times New Roman" w:cs="Times New Roman"/>
          <w:sz w:val="24"/>
          <w:szCs w:val="24"/>
        </w:rPr>
        <w:t xml:space="preserve"> and </w:t>
      </w:r>
      <w:r w:rsidR="00DE6918" w:rsidRPr="0084057B">
        <w:rPr>
          <w:rFonts w:ascii="Times New Roman" w:hAnsi="Times New Roman" w:cs="Times New Roman"/>
          <w:i/>
          <w:sz w:val="24"/>
          <w:szCs w:val="24"/>
        </w:rPr>
        <w:t>C. benghalensis</w:t>
      </w:r>
      <w:r w:rsidR="00DE6918">
        <w:rPr>
          <w:rFonts w:ascii="Times New Roman" w:hAnsi="Times New Roman" w:cs="Times New Roman"/>
          <w:sz w:val="24"/>
          <w:szCs w:val="24"/>
        </w:rPr>
        <w:t>.</w:t>
      </w:r>
      <w:r w:rsidR="005975E2">
        <w:rPr>
          <w:rFonts w:ascii="Times New Roman" w:hAnsi="Times New Roman" w:cs="Times New Roman"/>
          <w:sz w:val="24"/>
          <w:szCs w:val="24"/>
        </w:rPr>
        <w:t xml:space="preserve"> </w:t>
      </w:r>
      <w:r w:rsidR="000055F8">
        <w:rPr>
          <w:rFonts w:ascii="Times New Roman" w:hAnsi="Times New Roman" w:cs="Times New Roman"/>
          <w:sz w:val="24"/>
          <w:szCs w:val="24"/>
        </w:rPr>
        <w:t>The parameter</w:t>
      </w:r>
      <w:r w:rsidR="005E282C">
        <w:rPr>
          <w:rFonts w:ascii="Times New Roman" w:hAnsi="Times New Roman" w:cs="Times New Roman"/>
          <w:sz w:val="24"/>
          <w:szCs w:val="24"/>
        </w:rPr>
        <w:t>s</w:t>
      </w:r>
      <w:r w:rsidR="000055F8">
        <w:rPr>
          <w:rFonts w:ascii="Times New Roman" w:hAnsi="Times New Roman" w:cs="Times New Roman"/>
          <w:sz w:val="24"/>
          <w:szCs w:val="24"/>
        </w:rPr>
        <w:t xml:space="preserve"> </w:t>
      </w:r>
      <w:r w:rsidR="000055F8" w:rsidRPr="005E282C">
        <w:rPr>
          <w:rFonts w:ascii="Times New Roman" w:hAnsi="Times New Roman" w:cs="Times New Roman"/>
          <w:i/>
          <w:sz w:val="24"/>
          <w:szCs w:val="24"/>
        </w:rPr>
        <w:t>I</w:t>
      </w:r>
      <w:r w:rsidR="000055F8">
        <w:rPr>
          <w:rFonts w:ascii="Times New Roman" w:hAnsi="Times New Roman" w:cs="Times New Roman"/>
          <w:sz w:val="24"/>
          <w:szCs w:val="24"/>
        </w:rPr>
        <w:t xml:space="preserve"> </w:t>
      </w:r>
      <w:r w:rsidR="005E282C">
        <w:rPr>
          <w:rFonts w:ascii="Times New Roman" w:hAnsi="Times New Roman" w:cs="Times New Roman"/>
          <w:sz w:val="24"/>
          <w:szCs w:val="24"/>
        </w:rPr>
        <w:t xml:space="preserve">and </w:t>
      </w:r>
      <w:r w:rsidR="005E282C" w:rsidRPr="005E282C">
        <w:rPr>
          <w:rFonts w:ascii="Times New Roman" w:hAnsi="Times New Roman" w:cs="Times New Roman"/>
          <w:i/>
          <w:sz w:val="24"/>
          <w:szCs w:val="24"/>
        </w:rPr>
        <w:t>A</w:t>
      </w:r>
      <w:r w:rsidR="005E282C">
        <w:rPr>
          <w:rFonts w:ascii="Times New Roman" w:hAnsi="Times New Roman" w:cs="Times New Roman"/>
          <w:sz w:val="24"/>
          <w:szCs w:val="24"/>
        </w:rPr>
        <w:t xml:space="preserve"> for </w:t>
      </w:r>
      <w:r w:rsidR="005E282C" w:rsidRPr="005E282C">
        <w:rPr>
          <w:rFonts w:ascii="Times New Roman" w:hAnsi="Times New Roman" w:cs="Times New Roman"/>
          <w:i/>
          <w:sz w:val="24"/>
          <w:szCs w:val="24"/>
        </w:rPr>
        <w:t>R. brasiliensis</w:t>
      </w:r>
      <w:r w:rsidR="005E282C">
        <w:rPr>
          <w:rFonts w:ascii="Times New Roman" w:hAnsi="Times New Roman" w:cs="Times New Roman"/>
          <w:sz w:val="24"/>
          <w:szCs w:val="24"/>
        </w:rPr>
        <w:t xml:space="preserve"> was estimated at 50.3% and 82.1%, respectively (Table 2). In contrast, for </w:t>
      </w:r>
      <w:r w:rsidR="005E282C" w:rsidRPr="005E282C">
        <w:rPr>
          <w:rFonts w:ascii="Times New Roman" w:hAnsi="Times New Roman" w:cs="Times New Roman"/>
          <w:i/>
          <w:sz w:val="24"/>
          <w:szCs w:val="24"/>
        </w:rPr>
        <w:t xml:space="preserve">C. </w:t>
      </w:r>
      <w:r w:rsidR="005E282C">
        <w:rPr>
          <w:rFonts w:ascii="Times New Roman" w:hAnsi="Times New Roman" w:cs="Times New Roman"/>
          <w:i/>
          <w:sz w:val="24"/>
          <w:szCs w:val="24"/>
        </w:rPr>
        <w:t>benghalensis</w:t>
      </w:r>
      <w:r w:rsidR="006E15F1">
        <w:rPr>
          <w:rFonts w:ascii="Times New Roman" w:hAnsi="Times New Roman" w:cs="Times New Roman"/>
          <w:i/>
          <w:sz w:val="24"/>
          <w:szCs w:val="24"/>
        </w:rPr>
        <w:t>,</w:t>
      </w:r>
      <w:r w:rsidR="005E282C">
        <w:rPr>
          <w:rFonts w:ascii="Times New Roman" w:hAnsi="Times New Roman" w:cs="Times New Roman"/>
          <w:sz w:val="24"/>
          <w:szCs w:val="24"/>
        </w:rPr>
        <w:t xml:space="preserve"> parameter</w:t>
      </w:r>
      <w:r w:rsidR="006E15F1">
        <w:rPr>
          <w:rFonts w:ascii="Times New Roman" w:hAnsi="Times New Roman" w:cs="Times New Roman"/>
          <w:sz w:val="24"/>
          <w:szCs w:val="24"/>
        </w:rPr>
        <w:t xml:space="preserve"> estimation</w:t>
      </w:r>
      <w:r w:rsidR="00FA7F3D">
        <w:rPr>
          <w:rFonts w:ascii="Times New Roman" w:hAnsi="Times New Roman" w:cs="Times New Roman"/>
          <w:sz w:val="24"/>
          <w:szCs w:val="24"/>
        </w:rPr>
        <w:t>s</w:t>
      </w:r>
      <w:r w:rsidR="006E15F1">
        <w:rPr>
          <w:rFonts w:ascii="Times New Roman" w:hAnsi="Times New Roman" w:cs="Times New Roman"/>
          <w:sz w:val="24"/>
          <w:szCs w:val="24"/>
        </w:rPr>
        <w:t xml:space="preserve"> were</w:t>
      </w:r>
      <w:r w:rsidR="005E282C">
        <w:rPr>
          <w:rFonts w:ascii="Times New Roman" w:hAnsi="Times New Roman" w:cs="Times New Roman"/>
          <w:sz w:val="24"/>
          <w:szCs w:val="24"/>
        </w:rPr>
        <w:t xml:space="preserve"> 210.2% (</w:t>
      </w:r>
      <w:r w:rsidR="005E282C" w:rsidRPr="005E282C">
        <w:rPr>
          <w:rFonts w:ascii="Times New Roman" w:hAnsi="Times New Roman" w:cs="Times New Roman"/>
          <w:i/>
          <w:sz w:val="24"/>
          <w:szCs w:val="24"/>
        </w:rPr>
        <w:t>I</w:t>
      </w:r>
      <w:r w:rsidR="005E282C">
        <w:rPr>
          <w:rFonts w:ascii="Times New Roman" w:hAnsi="Times New Roman" w:cs="Times New Roman"/>
          <w:sz w:val="24"/>
          <w:szCs w:val="24"/>
        </w:rPr>
        <w:t>) and 108.6% (</w:t>
      </w:r>
      <w:r w:rsidR="005E282C" w:rsidRPr="005E282C">
        <w:rPr>
          <w:rFonts w:ascii="Times New Roman" w:hAnsi="Times New Roman" w:cs="Times New Roman"/>
          <w:i/>
          <w:sz w:val="24"/>
          <w:szCs w:val="24"/>
        </w:rPr>
        <w:t>A</w:t>
      </w:r>
      <w:r w:rsidR="005E282C">
        <w:rPr>
          <w:rFonts w:ascii="Times New Roman" w:hAnsi="Times New Roman" w:cs="Times New Roman"/>
          <w:sz w:val="24"/>
          <w:szCs w:val="24"/>
        </w:rPr>
        <w:t xml:space="preserve">). The </w:t>
      </w:r>
      <w:r w:rsidR="005E282C" w:rsidRPr="00804A8E">
        <w:rPr>
          <w:rFonts w:ascii="Times New Roman" w:hAnsi="Times New Roman" w:cs="Times New Roman"/>
          <w:i/>
          <w:sz w:val="24"/>
          <w:szCs w:val="24"/>
        </w:rPr>
        <w:t>P</w:t>
      </w:r>
      <w:r w:rsidR="005E282C">
        <w:rPr>
          <w:rFonts w:ascii="Times New Roman" w:hAnsi="Times New Roman" w:cs="Times New Roman"/>
          <w:sz w:val="24"/>
          <w:szCs w:val="24"/>
        </w:rPr>
        <w:t>-value showed no lack of f</w:t>
      </w:r>
      <w:r w:rsidR="00C4307E">
        <w:rPr>
          <w:rFonts w:ascii="Times New Roman" w:hAnsi="Times New Roman" w:cs="Times New Roman"/>
          <w:sz w:val="24"/>
          <w:szCs w:val="24"/>
        </w:rPr>
        <w:t xml:space="preserve">it </w:t>
      </w:r>
      <w:r w:rsidR="00CE7825">
        <w:rPr>
          <w:rFonts w:ascii="Times New Roman" w:hAnsi="Times New Roman" w:cs="Times New Roman"/>
          <w:sz w:val="24"/>
          <w:szCs w:val="24"/>
        </w:rPr>
        <w:t xml:space="preserve">(P&lt;0.05) </w:t>
      </w:r>
      <w:r w:rsidR="00C4307E">
        <w:rPr>
          <w:rFonts w:ascii="Times New Roman" w:hAnsi="Times New Roman" w:cs="Times New Roman"/>
          <w:sz w:val="24"/>
          <w:szCs w:val="24"/>
        </w:rPr>
        <w:t>for the estimated parameters.</w:t>
      </w:r>
    </w:p>
    <w:p w14:paraId="4C7A5EC6" w14:textId="3C25DB62" w:rsidR="002B0953" w:rsidRDefault="00EA7D9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According to AIC</w:t>
      </w:r>
      <w:r w:rsidR="000B5151">
        <w:rPr>
          <w:rFonts w:ascii="Times New Roman" w:hAnsi="Times New Roman" w:cs="Times New Roman"/>
          <w:sz w:val="24"/>
          <w:szCs w:val="24"/>
        </w:rPr>
        <w:t>c</w:t>
      </w:r>
      <w:r>
        <w:rPr>
          <w:rFonts w:ascii="Times New Roman" w:hAnsi="Times New Roman" w:cs="Times New Roman"/>
          <w:sz w:val="24"/>
          <w:szCs w:val="24"/>
        </w:rPr>
        <w:t>, t</w:t>
      </w:r>
      <w:r w:rsidRPr="00BE2C21">
        <w:rPr>
          <w:rFonts w:ascii="Times New Roman" w:hAnsi="Times New Roman" w:cs="Times New Roman"/>
          <w:sz w:val="24"/>
          <w:szCs w:val="24"/>
        </w:rPr>
        <w:t xml:space="preserve">he </w:t>
      </w:r>
      <w:r w:rsidR="00190A47">
        <w:rPr>
          <w:rFonts w:ascii="Times New Roman" w:hAnsi="Times New Roman" w:cs="Times New Roman"/>
          <w:sz w:val="24"/>
          <w:szCs w:val="24"/>
        </w:rPr>
        <w:t>sigmoid</w:t>
      </w:r>
      <w:r>
        <w:rPr>
          <w:rFonts w:ascii="Times New Roman" w:hAnsi="Times New Roman" w:cs="Times New Roman"/>
          <w:sz w:val="24"/>
          <w:szCs w:val="24"/>
        </w:rPr>
        <w:t xml:space="preserve"> model</w:t>
      </w:r>
      <w:r w:rsidR="0021277F">
        <w:rPr>
          <w:rFonts w:ascii="Times New Roman" w:hAnsi="Times New Roman" w:cs="Times New Roman"/>
          <w:sz w:val="24"/>
          <w:szCs w:val="24"/>
        </w:rPr>
        <w:t xml:space="preserve"> </w:t>
      </w:r>
      <w:r>
        <w:rPr>
          <w:rFonts w:ascii="Times New Roman" w:hAnsi="Times New Roman" w:cs="Times New Roman"/>
          <w:sz w:val="24"/>
          <w:szCs w:val="24"/>
        </w:rPr>
        <w:t xml:space="preserve">was the </w:t>
      </w:r>
      <w:r w:rsidR="00C319A0" w:rsidRPr="00BE2C21">
        <w:rPr>
          <w:rFonts w:ascii="Times New Roman" w:hAnsi="Times New Roman" w:cs="Times New Roman"/>
          <w:sz w:val="24"/>
          <w:szCs w:val="24"/>
        </w:rPr>
        <w:t>second-best</w:t>
      </w:r>
      <w:r w:rsidR="00610DB9" w:rsidRPr="00BE2C21">
        <w:rPr>
          <w:rFonts w:ascii="Times New Roman" w:hAnsi="Times New Roman" w:cs="Times New Roman"/>
          <w:sz w:val="24"/>
          <w:szCs w:val="24"/>
        </w:rPr>
        <w:t xml:space="preserve"> </w:t>
      </w:r>
      <w:r>
        <w:rPr>
          <w:rFonts w:ascii="Times New Roman" w:hAnsi="Times New Roman" w:cs="Times New Roman"/>
          <w:sz w:val="24"/>
          <w:szCs w:val="24"/>
        </w:rPr>
        <w:t xml:space="preserve">model to describe the </w:t>
      </w:r>
      <w:r w:rsidR="00610DB9" w:rsidRPr="00BE2C21">
        <w:rPr>
          <w:rFonts w:ascii="Times New Roman" w:hAnsi="Times New Roman" w:cs="Times New Roman"/>
          <w:sz w:val="24"/>
          <w:szCs w:val="24"/>
        </w:rPr>
        <w:t>data (</w:t>
      </w:r>
      <w:r w:rsidR="007F028C">
        <w:rPr>
          <w:rFonts w:ascii="Times New Roman" w:hAnsi="Times New Roman" w:cs="Times New Roman"/>
          <w:sz w:val="24"/>
          <w:szCs w:val="24"/>
        </w:rPr>
        <w:t>Table 1</w:t>
      </w:r>
      <w:r w:rsidR="00610DB9" w:rsidRPr="00BE2C21">
        <w:rPr>
          <w:rFonts w:ascii="Times New Roman" w:hAnsi="Times New Roman" w:cs="Times New Roman"/>
          <w:sz w:val="24"/>
          <w:szCs w:val="24"/>
        </w:rPr>
        <w:t>)</w:t>
      </w:r>
      <w:r w:rsidR="005E6F1C" w:rsidRPr="00BE2C21">
        <w:rPr>
          <w:rFonts w:ascii="Times New Roman" w:hAnsi="Times New Roman" w:cs="Times New Roman"/>
          <w:sz w:val="24"/>
          <w:szCs w:val="24"/>
        </w:rPr>
        <w:t xml:space="preserve">. </w:t>
      </w:r>
      <w:r w:rsidR="00D33552">
        <w:rPr>
          <w:rFonts w:ascii="Times New Roman" w:hAnsi="Times New Roman" w:cs="Times New Roman"/>
          <w:sz w:val="24"/>
          <w:szCs w:val="24"/>
        </w:rPr>
        <w:t>T</w:t>
      </w:r>
      <w:r w:rsidR="00610DB9" w:rsidRPr="00BE2C21">
        <w:rPr>
          <w:rFonts w:ascii="Times New Roman" w:hAnsi="Times New Roman" w:cs="Times New Roman"/>
          <w:sz w:val="24"/>
          <w:szCs w:val="24"/>
        </w:rPr>
        <w:t>he maximum</w:t>
      </w:r>
      <w:r w:rsidR="00876A6A">
        <w:rPr>
          <w:rFonts w:ascii="Times New Roman" w:hAnsi="Times New Roman" w:cs="Times New Roman"/>
          <w:sz w:val="24"/>
          <w:szCs w:val="24"/>
        </w:rPr>
        <w:t xml:space="preserve"> </w:t>
      </w:r>
      <w:r w:rsidR="00CF6FB3">
        <w:rPr>
          <w:rFonts w:ascii="Times New Roman" w:hAnsi="Times New Roman" w:cs="Times New Roman"/>
          <w:sz w:val="24"/>
          <w:szCs w:val="24"/>
        </w:rPr>
        <w:t>corn</w:t>
      </w:r>
      <w:r w:rsidR="00610DB9" w:rsidRPr="00BE2C21">
        <w:rPr>
          <w:rFonts w:ascii="Times New Roman" w:hAnsi="Times New Roman" w:cs="Times New Roman"/>
          <w:sz w:val="24"/>
          <w:szCs w:val="24"/>
        </w:rPr>
        <w:t xml:space="preserve"> </w:t>
      </w:r>
      <w:r w:rsidR="009C3077">
        <w:rPr>
          <w:rFonts w:ascii="Times New Roman" w:hAnsi="Times New Roman" w:cs="Times New Roman"/>
          <w:sz w:val="24"/>
          <w:szCs w:val="24"/>
        </w:rPr>
        <w:t>yield loss</w:t>
      </w:r>
      <w:r w:rsidR="00610DB9" w:rsidRPr="00BE2C21">
        <w:rPr>
          <w:rFonts w:ascii="Times New Roman" w:hAnsi="Times New Roman" w:cs="Times New Roman"/>
          <w:sz w:val="24"/>
          <w:szCs w:val="24"/>
        </w:rPr>
        <w:t xml:space="preserve"> caused by </w:t>
      </w:r>
      <w:r w:rsidR="004C6443" w:rsidRPr="00BE2C21">
        <w:rPr>
          <w:rFonts w:ascii="Times New Roman" w:hAnsi="Times New Roman" w:cs="Times New Roman"/>
          <w:sz w:val="24"/>
          <w:szCs w:val="24"/>
        </w:rPr>
        <w:t xml:space="preserve">the </w:t>
      </w:r>
      <w:r w:rsidR="00610DB9" w:rsidRPr="00BE2C21">
        <w:rPr>
          <w:rFonts w:ascii="Times New Roman" w:hAnsi="Times New Roman" w:cs="Times New Roman"/>
          <w:sz w:val="24"/>
          <w:szCs w:val="24"/>
        </w:rPr>
        <w:t xml:space="preserve">competition </w:t>
      </w:r>
      <w:r w:rsidR="004C6443" w:rsidRPr="00BE2C21">
        <w:rPr>
          <w:rFonts w:ascii="Times New Roman" w:hAnsi="Times New Roman" w:cs="Times New Roman"/>
          <w:sz w:val="24"/>
          <w:szCs w:val="24"/>
        </w:rPr>
        <w:t>of</w:t>
      </w:r>
      <w:r w:rsidR="00610DB9" w:rsidRPr="00BE2C21">
        <w:rPr>
          <w:rFonts w:ascii="Times New Roman" w:hAnsi="Times New Roman" w:cs="Times New Roman"/>
          <w:sz w:val="24"/>
          <w:szCs w:val="24"/>
        </w:rPr>
        <w:t xml:space="preserve"> </w:t>
      </w:r>
      <w:r w:rsidR="00610DB9" w:rsidRPr="00BE2C21">
        <w:rPr>
          <w:rFonts w:ascii="Times New Roman" w:hAnsi="Times New Roman" w:cs="Times New Roman"/>
          <w:i/>
          <w:sz w:val="24"/>
          <w:szCs w:val="24"/>
        </w:rPr>
        <w:t>R. brasiliensis</w:t>
      </w:r>
      <w:r w:rsidR="00610DB9" w:rsidRPr="00BE2C21">
        <w:rPr>
          <w:rFonts w:ascii="Times New Roman" w:hAnsi="Times New Roman" w:cs="Times New Roman"/>
          <w:sz w:val="24"/>
          <w:szCs w:val="24"/>
        </w:rPr>
        <w:t xml:space="preserve"> and </w:t>
      </w:r>
      <w:r w:rsidR="00610DB9" w:rsidRPr="00BE2C21">
        <w:rPr>
          <w:rFonts w:ascii="Times New Roman" w:hAnsi="Times New Roman" w:cs="Times New Roman"/>
          <w:i/>
          <w:sz w:val="24"/>
          <w:szCs w:val="24"/>
        </w:rPr>
        <w:t>C. benghalensis</w:t>
      </w:r>
      <w:r w:rsidR="00610DB9" w:rsidRPr="00BE2C21">
        <w:rPr>
          <w:rFonts w:ascii="Times New Roman" w:hAnsi="Times New Roman" w:cs="Times New Roman"/>
          <w:sz w:val="24"/>
          <w:szCs w:val="24"/>
        </w:rPr>
        <w:t xml:space="preserve"> </w:t>
      </w:r>
      <w:r>
        <w:rPr>
          <w:rFonts w:ascii="Times New Roman" w:hAnsi="Times New Roman" w:cs="Times New Roman"/>
          <w:sz w:val="24"/>
          <w:szCs w:val="24"/>
        </w:rPr>
        <w:t>(</w:t>
      </w:r>
      <w:r w:rsidRPr="007F028C">
        <w:rPr>
          <w:rFonts w:ascii="Times New Roman" w:hAnsi="Times New Roman" w:cs="Times New Roman"/>
          <w:i/>
          <w:sz w:val="24"/>
          <w:szCs w:val="24"/>
        </w:rPr>
        <w:t>d</w:t>
      </w:r>
      <w:r>
        <w:rPr>
          <w:rFonts w:ascii="Times New Roman" w:hAnsi="Times New Roman" w:cs="Times New Roman"/>
          <w:sz w:val="24"/>
          <w:szCs w:val="24"/>
        </w:rPr>
        <w:t>)</w:t>
      </w:r>
      <w:r w:rsidRPr="00BE2C21">
        <w:rPr>
          <w:rFonts w:ascii="Times New Roman" w:hAnsi="Times New Roman" w:cs="Times New Roman"/>
          <w:sz w:val="24"/>
          <w:szCs w:val="24"/>
        </w:rPr>
        <w:t xml:space="preserve"> </w:t>
      </w:r>
      <w:r w:rsidR="000A3E0A">
        <w:rPr>
          <w:rFonts w:ascii="Times New Roman" w:hAnsi="Times New Roman" w:cs="Times New Roman"/>
          <w:sz w:val="24"/>
          <w:szCs w:val="24"/>
        </w:rPr>
        <w:t xml:space="preserve">was </w:t>
      </w:r>
      <w:r w:rsidR="001C2170">
        <w:rPr>
          <w:rFonts w:ascii="Times New Roman" w:hAnsi="Times New Roman" w:cs="Times New Roman"/>
          <w:sz w:val="24"/>
          <w:szCs w:val="24"/>
        </w:rPr>
        <w:t>67.2</w:t>
      </w:r>
      <w:r w:rsidR="000A3E0A">
        <w:rPr>
          <w:rFonts w:ascii="Times New Roman" w:hAnsi="Times New Roman" w:cs="Times New Roman"/>
          <w:sz w:val="24"/>
          <w:szCs w:val="24"/>
        </w:rPr>
        <w:t xml:space="preserve">% and </w:t>
      </w:r>
      <w:r w:rsidR="001C2170">
        <w:rPr>
          <w:rFonts w:ascii="Times New Roman" w:hAnsi="Times New Roman" w:cs="Times New Roman"/>
          <w:sz w:val="24"/>
          <w:szCs w:val="24"/>
        </w:rPr>
        <w:t>93.4</w:t>
      </w:r>
      <w:r w:rsidR="000A3E0A">
        <w:rPr>
          <w:rFonts w:ascii="Times New Roman" w:hAnsi="Times New Roman" w:cs="Times New Roman"/>
          <w:sz w:val="24"/>
          <w:szCs w:val="24"/>
        </w:rPr>
        <w:t>%, respectively</w:t>
      </w:r>
      <w:r w:rsidR="00610DB9" w:rsidRPr="00BE2C21">
        <w:rPr>
          <w:rFonts w:ascii="Times New Roman" w:hAnsi="Times New Roman" w:cs="Times New Roman"/>
          <w:sz w:val="24"/>
          <w:szCs w:val="24"/>
        </w:rPr>
        <w:t>.</w:t>
      </w:r>
      <w:r w:rsidR="00740990" w:rsidRPr="00BE2C21">
        <w:rPr>
          <w:rFonts w:ascii="Times New Roman" w:hAnsi="Times New Roman" w:cs="Times New Roman"/>
          <w:sz w:val="24"/>
          <w:szCs w:val="24"/>
        </w:rPr>
        <w:t xml:space="preserve"> The 50% </w:t>
      </w:r>
      <w:r w:rsidR="00CA3B6D">
        <w:rPr>
          <w:rFonts w:ascii="Times New Roman" w:hAnsi="Times New Roman" w:cs="Times New Roman"/>
          <w:sz w:val="24"/>
          <w:szCs w:val="24"/>
        </w:rPr>
        <w:t xml:space="preserve">corn </w:t>
      </w:r>
      <w:r w:rsidR="00B857B4">
        <w:rPr>
          <w:rFonts w:ascii="Times New Roman" w:hAnsi="Times New Roman" w:cs="Times New Roman"/>
          <w:sz w:val="24"/>
          <w:szCs w:val="24"/>
        </w:rPr>
        <w:t xml:space="preserve">yield loss </w:t>
      </w:r>
      <w:r w:rsidR="00740990" w:rsidRPr="00BE2C21">
        <w:rPr>
          <w:rFonts w:ascii="Times New Roman" w:hAnsi="Times New Roman" w:cs="Times New Roman"/>
          <w:sz w:val="24"/>
          <w:szCs w:val="24"/>
        </w:rPr>
        <w:t>(%)</w:t>
      </w:r>
      <w:r>
        <w:rPr>
          <w:rFonts w:ascii="Times New Roman" w:hAnsi="Times New Roman" w:cs="Times New Roman"/>
          <w:sz w:val="24"/>
          <w:szCs w:val="24"/>
        </w:rPr>
        <w:t xml:space="preserve"> </w:t>
      </w:r>
      <w:r w:rsidR="00740990" w:rsidRPr="009C3077">
        <w:rPr>
          <w:rFonts w:ascii="Times New Roman" w:hAnsi="Times New Roman" w:cs="Times New Roman"/>
          <w:sz w:val="24"/>
          <w:szCs w:val="24"/>
        </w:rPr>
        <w:t>was 1.</w:t>
      </w:r>
      <w:r w:rsidR="001C2170">
        <w:rPr>
          <w:rFonts w:ascii="Times New Roman" w:hAnsi="Times New Roman" w:cs="Times New Roman"/>
          <w:sz w:val="24"/>
          <w:szCs w:val="24"/>
        </w:rPr>
        <w:t>2</w:t>
      </w:r>
      <w:r w:rsidR="00740990" w:rsidRPr="009C3077">
        <w:rPr>
          <w:rFonts w:ascii="Times New Roman" w:hAnsi="Times New Roman" w:cs="Times New Roman"/>
          <w:sz w:val="24"/>
          <w:szCs w:val="24"/>
        </w:rPr>
        <w:t xml:space="preserve"> and 0.7 plants pot</w:t>
      </w:r>
      <w:r w:rsidR="00740990" w:rsidRPr="009C3077">
        <w:rPr>
          <w:rFonts w:ascii="Times New Roman" w:hAnsi="Times New Roman" w:cs="Times New Roman"/>
          <w:sz w:val="24"/>
          <w:szCs w:val="24"/>
          <w:vertAlign w:val="superscript"/>
        </w:rPr>
        <w:t>-1</w:t>
      </w:r>
      <w:r w:rsidR="00740990" w:rsidRPr="009C3077">
        <w:rPr>
          <w:rFonts w:ascii="Times New Roman" w:hAnsi="Times New Roman" w:cs="Times New Roman"/>
          <w:sz w:val="24"/>
          <w:szCs w:val="24"/>
        </w:rPr>
        <w:t xml:space="preserve"> of </w:t>
      </w:r>
      <w:r w:rsidR="00740990" w:rsidRPr="009C3077">
        <w:rPr>
          <w:rFonts w:ascii="Times New Roman" w:hAnsi="Times New Roman" w:cs="Times New Roman"/>
          <w:i/>
          <w:sz w:val="24"/>
          <w:szCs w:val="24"/>
        </w:rPr>
        <w:t>R. brasiliensis</w:t>
      </w:r>
      <w:r w:rsidR="00740990" w:rsidRPr="009C3077">
        <w:rPr>
          <w:rFonts w:ascii="Times New Roman" w:hAnsi="Times New Roman" w:cs="Times New Roman"/>
          <w:sz w:val="24"/>
          <w:szCs w:val="24"/>
        </w:rPr>
        <w:t xml:space="preserve"> and </w:t>
      </w:r>
      <w:r w:rsidR="00740990" w:rsidRPr="009C3077">
        <w:rPr>
          <w:rFonts w:ascii="Times New Roman" w:hAnsi="Times New Roman" w:cs="Times New Roman"/>
          <w:i/>
          <w:sz w:val="24"/>
          <w:szCs w:val="24"/>
        </w:rPr>
        <w:t>C. benghalensis</w:t>
      </w:r>
      <w:r w:rsidR="00740990" w:rsidRPr="009C3077">
        <w:rPr>
          <w:rFonts w:ascii="Times New Roman" w:hAnsi="Times New Roman" w:cs="Times New Roman"/>
          <w:sz w:val="24"/>
          <w:szCs w:val="24"/>
        </w:rPr>
        <w:t>, respectively.</w:t>
      </w:r>
      <w:r w:rsidR="00740990" w:rsidRPr="00BE2C21">
        <w:rPr>
          <w:rFonts w:ascii="Times New Roman" w:hAnsi="Times New Roman" w:cs="Times New Roman"/>
          <w:sz w:val="24"/>
          <w:szCs w:val="24"/>
        </w:rPr>
        <w:t xml:space="preserve"> </w:t>
      </w:r>
      <w:r w:rsidR="005E282C">
        <w:rPr>
          <w:rFonts w:ascii="Times New Roman" w:hAnsi="Times New Roman" w:cs="Times New Roman"/>
          <w:sz w:val="24"/>
          <w:szCs w:val="24"/>
        </w:rPr>
        <w:t>However,</w:t>
      </w:r>
      <w:r w:rsidR="006E15F1">
        <w:rPr>
          <w:rFonts w:ascii="Times New Roman" w:hAnsi="Times New Roman" w:cs="Times New Roman"/>
          <w:sz w:val="24"/>
          <w:szCs w:val="24"/>
        </w:rPr>
        <w:t xml:space="preserve"> parameters for</w:t>
      </w:r>
      <w:r w:rsidR="005E282C">
        <w:rPr>
          <w:rFonts w:ascii="Times New Roman" w:hAnsi="Times New Roman" w:cs="Times New Roman"/>
          <w:sz w:val="24"/>
          <w:szCs w:val="24"/>
        </w:rPr>
        <w:t xml:space="preserve"> </w:t>
      </w:r>
      <w:r w:rsidR="006E15F1">
        <w:rPr>
          <w:rFonts w:ascii="Times New Roman" w:hAnsi="Times New Roman" w:cs="Times New Roman"/>
          <w:sz w:val="24"/>
          <w:szCs w:val="24"/>
        </w:rPr>
        <w:t xml:space="preserve">the </w:t>
      </w:r>
      <w:r w:rsidR="00A9187A">
        <w:rPr>
          <w:rFonts w:ascii="Times New Roman" w:hAnsi="Times New Roman" w:cs="Times New Roman"/>
          <w:sz w:val="24"/>
          <w:szCs w:val="24"/>
        </w:rPr>
        <w:t xml:space="preserve">sigmoid </w:t>
      </w:r>
      <w:r w:rsidR="005E282C">
        <w:rPr>
          <w:rFonts w:ascii="Times New Roman" w:hAnsi="Times New Roman" w:cs="Times New Roman"/>
          <w:sz w:val="24"/>
          <w:szCs w:val="24"/>
        </w:rPr>
        <w:t xml:space="preserve">model showed </w:t>
      </w:r>
      <w:r w:rsidR="007E275C">
        <w:rPr>
          <w:rFonts w:ascii="Times New Roman" w:hAnsi="Times New Roman" w:cs="Times New Roman"/>
          <w:sz w:val="24"/>
          <w:szCs w:val="24"/>
        </w:rPr>
        <w:t>lack of fit (</w:t>
      </w:r>
      <w:r w:rsidR="007E275C" w:rsidRPr="00804A8E">
        <w:rPr>
          <w:rFonts w:ascii="Times New Roman" w:hAnsi="Times New Roman" w:cs="Times New Roman"/>
          <w:i/>
          <w:sz w:val="24"/>
          <w:szCs w:val="24"/>
        </w:rPr>
        <w:t>P</w:t>
      </w:r>
      <w:r w:rsidR="007E275C">
        <w:rPr>
          <w:rFonts w:ascii="Times New Roman" w:hAnsi="Times New Roman" w:cs="Times New Roman"/>
          <w:sz w:val="24"/>
          <w:szCs w:val="24"/>
        </w:rPr>
        <w:t>-value</w:t>
      </w:r>
      <w:r w:rsidR="009415E8">
        <w:rPr>
          <w:rFonts w:ascii="Times New Roman" w:hAnsi="Times New Roman" w:cs="Times New Roman"/>
          <w:sz w:val="24"/>
          <w:szCs w:val="24"/>
        </w:rPr>
        <w:t xml:space="preserve"> </w:t>
      </w:r>
      <w:r w:rsidR="007E275C">
        <w:rPr>
          <w:rFonts w:ascii="Times New Roman" w:hAnsi="Times New Roman" w:cs="Times New Roman"/>
          <w:sz w:val="24"/>
          <w:szCs w:val="24"/>
        </w:rPr>
        <w:t>&gt;</w:t>
      </w:r>
      <w:r w:rsidR="009415E8">
        <w:rPr>
          <w:rFonts w:ascii="Times New Roman" w:hAnsi="Times New Roman" w:cs="Times New Roman"/>
          <w:sz w:val="24"/>
          <w:szCs w:val="24"/>
        </w:rPr>
        <w:t xml:space="preserve"> </w:t>
      </w:r>
      <w:r w:rsidR="007E275C">
        <w:rPr>
          <w:rFonts w:ascii="Times New Roman" w:hAnsi="Times New Roman" w:cs="Times New Roman"/>
          <w:sz w:val="24"/>
          <w:szCs w:val="24"/>
        </w:rPr>
        <w:t>0.05)</w:t>
      </w:r>
      <w:r w:rsidR="00A9187A">
        <w:rPr>
          <w:rFonts w:ascii="Times New Roman" w:hAnsi="Times New Roman" w:cs="Times New Roman"/>
          <w:sz w:val="24"/>
          <w:szCs w:val="24"/>
        </w:rPr>
        <w:t xml:space="preserve"> for both weed species</w:t>
      </w:r>
      <w:r w:rsidR="005E282C">
        <w:rPr>
          <w:rFonts w:ascii="Times New Roman" w:hAnsi="Times New Roman" w:cs="Times New Roman"/>
          <w:sz w:val="24"/>
          <w:szCs w:val="24"/>
        </w:rPr>
        <w:t>, including slope (</w:t>
      </w:r>
      <w:r w:rsidR="005E282C" w:rsidRPr="005E282C">
        <w:rPr>
          <w:rFonts w:ascii="Times New Roman" w:hAnsi="Times New Roman" w:cs="Times New Roman"/>
          <w:i/>
          <w:sz w:val="24"/>
          <w:szCs w:val="24"/>
        </w:rPr>
        <w:t>b</w:t>
      </w:r>
      <w:r w:rsidR="005E282C">
        <w:rPr>
          <w:rFonts w:ascii="Times New Roman" w:hAnsi="Times New Roman" w:cs="Times New Roman"/>
          <w:sz w:val="24"/>
          <w:szCs w:val="24"/>
        </w:rPr>
        <w:t>),</w:t>
      </w:r>
      <w:r w:rsidR="00520C9B">
        <w:rPr>
          <w:rFonts w:ascii="Times New Roman" w:hAnsi="Times New Roman" w:cs="Times New Roman"/>
          <w:sz w:val="24"/>
          <w:szCs w:val="24"/>
        </w:rPr>
        <w:t xml:space="preserve"> the</w:t>
      </w:r>
      <w:r w:rsidR="005E282C">
        <w:rPr>
          <w:rFonts w:ascii="Times New Roman" w:hAnsi="Times New Roman" w:cs="Times New Roman"/>
          <w:sz w:val="24"/>
          <w:szCs w:val="24"/>
        </w:rPr>
        <w:t xml:space="preserve"> </w:t>
      </w:r>
      <w:r w:rsidR="009C3077" w:rsidRPr="00520C9B">
        <w:rPr>
          <w:rFonts w:ascii="Times New Roman" w:hAnsi="Times New Roman" w:cs="Times New Roman"/>
          <w:noProof/>
          <w:sz w:val="24"/>
          <w:szCs w:val="24"/>
        </w:rPr>
        <w:lastRenderedPageBreak/>
        <w:t>lower</w:t>
      </w:r>
      <w:r w:rsidR="009C3077">
        <w:rPr>
          <w:rFonts w:ascii="Times New Roman" w:hAnsi="Times New Roman" w:cs="Times New Roman"/>
          <w:sz w:val="24"/>
          <w:szCs w:val="24"/>
        </w:rPr>
        <w:t xml:space="preserve"> </w:t>
      </w:r>
      <w:r w:rsidR="00FD7172">
        <w:rPr>
          <w:rFonts w:ascii="Times New Roman" w:hAnsi="Times New Roman" w:cs="Times New Roman"/>
          <w:sz w:val="24"/>
          <w:szCs w:val="24"/>
        </w:rPr>
        <w:t>limit (</w:t>
      </w:r>
      <w:r w:rsidR="00DF0B1F" w:rsidRPr="0021047E">
        <w:rPr>
          <w:rFonts w:ascii="Times New Roman" w:hAnsi="Times New Roman" w:cs="Times New Roman"/>
          <w:i/>
          <w:noProof/>
          <w:sz w:val="24"/>
          <w:szCs w:val="24"/>
        </w:rPr>
        <w:t>c</w:t>
      </w:r>
      <w:r w:rsidR="00FD7172">
        <w:rPr>
          <w:rFonts w:ascii="Times New Roman" w:hAnsi="Times New Roman" w:cs="Times New Roman"/>
          <w:noProof/>
          <w:sz w:val="24"/>
          <w:szCs w:val="24"/>
        </w:rPr>
        <w:t>)</w:t>
      </w:r>
      <w:r w:rsidR="005E282C">
        <w:rPr>
          <w:rFonts w:ascii="Times New Roman" w:hAnsi="Times New Roman" w:cs="Times New Roman"/>
          <w:noProof/>
          <w:sz w:val="24"/>
          <w:szCs w:val="24"/>
        </w:rPr>
        <w:t>, and inflection point [(</w:t>
      </w:r>
      <w:r w:rsidR="005E282C" w:rsidRPr="005E282C">
        <w:rPr>
          <w:rFonts w:ascii="Times New Roman" w:hAnsi="Times New Roman" w:cs="Times New Roman"/>
          <w:i/>
          <w:noProof/>
          <w:sz w:val="24"/>
          <w:szCs w:val="24"/>
        </w:rPr>
        <w:t>e</w:t>
      </w:r>
      <w:r w:rsidR="005E282C">
        <w:rPr>
          <w:rFonts w:ascii="Times New Roman" w:hAnsi="Times New Roman" w:cs="Times New Roman"/>
          <w:noProof/>
          <w:sz w:val="24"/>
          <w:szCs w:val="24"/>
        </w:rPr>
        <w:t xml:space="preserve">) </w:t>
      </w:r>
      <w:r w:rsidR="005E282C" w:rsidRPr="005E282C">
        <w:rPr>
          <w:rFonts w:ascii="Times New Roman" w:hAnsi="Times New Roman" w:cs="Times New Roman"/>
          <w:i/>
          <w:noProof/>
          <w:sz w:val="24"/>
          <w:szCs w:val="24"/>
        </w:rPr>
        <w:t>R. brasiliensis</w:t>
      </w:r>
      <w:r w:rsidR="00A9187A">
        <w:rPr>
          <w:rFonts w:ascii="Times New Roman" w:hAnsi="Times New Roman" w:cs="Times New Roman"/>
          <w:noProof/>
          <w:sz w:val="24"/>
          <w:szCs w:val="24"/>
        </w:rPr>
        <w:t xml:space="preserve"> only</w:t>
      </w:r>
      <w:r w:rsidR="005E282C">
        <w:rPr>
          <w:rFonts w:ascii="Times New Roman" w:hAnsi="Times New Roman" w:cs="Times New Roman"/>
          <w:noProof/>
          <w:sz w:val="24"/>
          <w:szCs w:val="24"/>
        </w:rPr>
        <w:t xml:space="preserve">] </w:t>
      </w:r>
      <w:r w:rsidR="007F028C">
        <w:rPr>
          <w:rFonts w:ascii="Times New Roman" w:hAnsi="Times New Roman" w:cs="Times New Roman"/>
          <w:sz w:val="24"/>
          <w:szCs w:val="24"/>
        </w:rPr>
        <w:t>(Table 3)</w:t>
      </w:r>
      <w:r w:rsidR="005975E2">
        <w:rPr>
          <w:rFonts w:ascii="Times New Roman" w:hAnsi="Times New Roman" w:cs="Times New Roman"/>
          <w:sz w:val="24"/>
          <w:szCs w:val="24"/>
        </w:rPr>
        <w:t>.</w:t>
      </w:r>
      <w:r w:rsidR="007F028C">
        <w:rPr>
          <w:rFonts w:ascii="Times New Roman" w:hAnsi="Times New Roman" w:cs="Times New Roman"/>
          <w:sz w:val="24"/>
          <w:szCs w:val="24"/>
        </w:rPr>
        <w:t xml:space="preserve"> </w:t>
      </w:r>
      <w:r w:rsidR="00CA3B6D">
        <w:rPr>
          <w:rFonts w:ascii="Times New Roman" w:hAnsi="Times New Roman" w:cs="Times New Roman"/>
          <w:noProof/>
          <w:sz w:val="24"/>
          <w:szCs w:val="24"/>
        </w:rPr>
        <w:t>Also</w:t>
      </w:r>
      <w:r w:rsidR="00863CF2" w:rsidRPr="009C3077">
        <w:rPr>
          <w:rFonts w:ascii="Times New Roman" w:hAnsi="Times New Roman" w:cs="Times New Roman"/>
          <w:sz w:val="24"/>
          <w:szCs w:val="24"/>
        </w:rPr>
        <w:t>,</w:t>
      </w:r>
      <w:r w:rsidR="007F028C" w:rsidRPr="009C3077">
        <w:rPr>
          <w:rFonts w:ascii="Times New Roman" w:hAnsi="Times New Roman" w:cs="Times New Roman"/>
          <w:sz w:val="24"/>
          <w:szCs w:val="24"/>
        </w:rPr>
        <w:t xml:space="preserve"> the standard error </w:t>
      </w:r>
      <w:r w:rsidR="00CA3B6D">
        <w:rPr>
          <w:rFonts w:ascii="Times New Roman" w:hAnsi="Times New Roman" w:cs="Times New Roman"/>
          <w:noProof/>
          <w:sz w:val="24"/>
          <w:szCs w:val="24"/>
        </w:rPr>
        <w:t xml:space="preserve">in </w:t>
      </w:r>
      <w:r w:rsidR="00CA3B6D" w:rsidRPr="00CA3B6D">
        <w:rPr>
          <w:rFonts w:ascii="Times New Roman" w:hAnsi="Times New Roman" w:cs="Times New Roman"/>
          <w:i/>
          <w:noProof/>
          <w:sz w:val="24"/>
          <w:szCs w:val="24"/>
        </w:rPr>
        <w:t>b</w:t>
      </w:r>
      <w:r w:rsidR="00CA3B6D">
        <w:rPr>
          <w:rFonts w:ascii="Times New Roman" w:hAnsi="Times New Roman" w:cs="Times New Roman"/>
          <w:noProof/>
          <w:sz w:val="24"/>
          <w:szCs w:val="24"/>
        </w:rPr>
        <w:t xml:space="preserve"> and </w:t>
      </w:r>
      <w:r w:rsidR="00CA3B6D" w:rsidRPr="00CA3B6D">
        <w:rPr>
          <w:rFonts w:ascii="Times New Roman" w:hAnsi="Times New Roman" w:cs="Times New Roman"/>
          <w:i/>
          <w:noProof/>
          <w:sz w:val="24"/>
          <w:szCs w:val="24"/>
        </w:rPr>
        <w:t xml:space="preserve">c </w:t>
      </w:r>
      <w:r w:rsidR="00CA3B6D">
        <w:rPr>
          <w:rFonts w:ascii="Times New Roman" w:hAnsi="Times New Roman" w:cs="Times New Roman"/>
          <w:noProof/>
          <w:sz w:val="24"/>
          <w:szCs w:val="24"/>
        </w:rPr>
        <w:t>parameters is</w:t>
      </w:r>
      <w:r w:rsidR="007F028C" w:rsidRPr="009C3077">
        <w:rPr>
          <w:rFonts w:ascii="Times New Roman" w:hAnsi="Times New Roman" w:cs="Times New Roman"/>
          <w:sz w:val="24"/>
          <w:szCs w:val="24"/>
        </w:rPr>
        <w:t xml:space="preserve"> bigger than </w:t>
      </w:r>
      <w:r w:rsidR="00CA3B6D" w:rsidRPr="00CA3B6D">
        <w:rPr>
          <w:rFonts w:ascii="Times New Roman" w:hAnsi="Times New Roman" w:cs="Times New Roman"/>
          <w:sz w:val="24"/>
          <w:szCs w:val="24"/>
        </w:rPr>
        <w:t>the</w:t>
      </w:r>
      <w:r w:rsidR="007F028C" w:rsidRPr="00CA3B6D">
        <w:rPr>
          <w:rFonts w:ascii="Times New Roman" w:hAnsi="Times New Roman" w:cs="Times New Roman"/>
          <w:sz w:val="24"/>
          <w:szCs w:val="24"/>
        </w:rPr>
        <w:t xml:space="preserve"> </w:t>
      </w:r>
      <w:r w:rsidR="007F028C" w:rsidRPr="009C3077">
        <w:rPr>
          <w:rFonts w:ascii="Times New Roman" w:hAnsi="Times New Roman" w:cs="Times New Roman"/>
          <w:sz w:val="24"/>
          <w:szCs w:val="24"/>
        </w:rPr>
        <w:t>estimated values</w:t>
      </w:r>
      <w:r w:rsidR="007E275C">
        <w:rPr>
          <w:rFonts w:ascii="Times New Roman" w:hAnsi="Times New Roman" w:cs="Times New Roman"/>
          <w:sz w:val="24"/>
          <w:szCs w:val="24"/>
        </w:rPr>
        <w:t xml:space="preserve"> (Table 3). The ME was </w:t>
      </w:r>
      <w:r w:rsidR="00B216CE">
        <w:rPr>
          <w:rFonts w:ascii="Times New Roman" w:hAnsi="Times New Roman" w:cs="Times New Roman"/>
          <w:sz w:val="24"/>
          <w:szCs w:val="24"/>
        </w:rPr>
        <w:t xml:space="preserve">0.58 and 0.85 for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and </w:t>
      </w:r>
      <w:r w:rsidR="00B216CE" w:rsidRPr="00B216CE">
        <w:rPr>
          <w:rFonts w:ascii="Times New Roman" w:hAnsi="Times New Roman" w:cs="Times New Roman"/>
          <w:i/>
          <w:sz w:val="24"/>
          <w:szCs w:val="24"/>
        </w:rPr>
        <w:t>C. benghalensis</w:t>
      </w:r>
      <w:r w:rsidR="00B216CE">
        <w:rPr>
          <w:rFonts w:ascii="Times New Roman" w:hAnsi="Times New Roman" w:cs="Times New Roman"/>
          <w:sz w:val="24"/>
          <w:szCs w:val="24"/>
        </w:rPr>
        <w:t xml:space="preserve">, respectively. Moreover, RMSE for the </w:t>
      </w:r>
      <w:r w:rsidR="00190A47">
        <w:rPr>
          <w:rFonts w:ascii="Times New Roman" w:hAnsi="Times New Roman" w:cs="Times New Roman"/>
          <w:sz w:val="24"/>
          <w:szCs w:val="24"/>
        </w:rPr>
        <w:t>sigmoid</w:t>
      </w:r>
      <w:r w:rsidR="00B216CE">
        <w:rPr>
          <w:rFonts w:ascii="Times New Roman" w:hAnsi="Times New Roman" w:cs="Times New Roman"/>
          <w:sz w:val="24"/>
          <w:szCs w:val="24"/>
        </w:rPr>
        <w:t xml:space="preserve"> model was 13.2. </w:t>
      </w:r>
    </w:p>
    <w:p w14:paraId="4ACEB661" w14:textId="50C55BAE" w:rsidR="00DD3AEB" w:rsidRDefault="00302ADF"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r>
      <w:r w:rsidR="00804A8E">
        <w:rPr>
          <w:rFonts w:ascii="Times New Roman" w:hAnsi="Times New Roman" w:cs="Times New Roman"/>
          <w:sz w:val="24"/>
          <w:szCs w:val="24"/>
        </w:rPr>
        <w:t>T</w:t>
      </w:r>
      <w:r w:rsidR="005D4A00" w:rsidRPr="00804A8E">
        <w:rPr>
          <w:rFonts w:ascii="Times New Roman" w:hAnsi="Times New Roman" w:cs="Times New Roman"/>
          <w:sz w:val="24"/>
          <w:szCs w:val="24"/>
        </w:rPr>
        <w:t>he</w:t>
      </w:r>
      <w:r w:rsidR="00961055" w:rsidRPr="00804A8E">
        <w:rPr>
          <w:rFonts w:ascii="Times New Roman" w:hAnsi="Times New Roman" w:cs="Times New Roman"/>
          <w:sz w:val="24"/>
          <w:szCs w:val="24"/>
        </w:rPr>
        <w:t xml:space="preserve"> polynomial quadratic model </w:t>
      </w:r>
      <w:r w:rsidR="006E15F1">
        <w:rPr>
          <w:rFonts w:ascii="Times New Roman" w:hAnsi="Times New Roman" w:cs="Times New Roman"/>
          <w:sz w:val="24"/>
          <w:szCs w:val="24"/>
        </w:rPr>
        <w:t>had</w:t>
      </w:r>
      <w:r w:rsidR="006E15F1" w:rsidRPr="00804A8E">
        <w:rPr>
          <w:rFonts w:ascii="Times New Roman" w:hAnsi="Times New Roman" w:cs="Times New Roman"/>
          <w:sz w:val="24"/>
          <w:szCs w:val="24"/>
        </w:rPr>
        <w:t xml:space="preserve"> </w:t>
      </w:r>
      <w:r w:rsidR="00961055" w:rsidRPr="00804A8E">
        <w:rPr>
          <w:rFonts w:ascii="Times New Roman" w:hAnsi="Times New Roman" w:cs="Times New Roman"/>
          <w:sz w:val="24"/>
          <w:szCs w:val="24"/>
        </w:rPr>
        <w:t>the</w:t>
      </w:r>
      <w:r w:rsidR="000659C9" w:rsidRPr="00804A8E">
        <w:rPr>
          <w:rFonts w:ascii="Times New Roman" w:hAnsi="Times New Roman" w:cs="Times New Roman"/>
          <w:sz w:val="24"/>
          <w:szCs w:val="24"/>
        </w:rPr>
        <w:t xml:space="preserve"> </w:t>
      </w:r>
      <w:r w:rsidR="005E6F1C" w:rsidRPr="00804A8E">
        <w:rPr>
          <w:rFonts w:ascii="Times New Roman" w:hAnsi="Times New Roman" w:cs="Times New Roman"/>
          <w:sz w:val="24"/>
          <w:szCs w:val="24"/>
        </w:rPr>
        <w:t>high</w:t>
      </w:r>
      <w:r w:rsidR="002B0953" w:rsidRPr="00804A8E">
        <w:rPr>
          <w:rFonts w:ascii="Times New Roman" w:hAnsi="Times New Roman" w:cs="Times New Roman"/>
          <w:sz w:val="24"/>
          <w:szCs w:val="24"/>
        </w:rPr>
        <w:t>est</w:t>
      </w:r>
      <w:r w:rsidR="000659C9" w:rsidRPr="00804A8E">
        <w:rPr>
          <w:rFonts w:ascii="Times New Roman" w:hAnsi="Times New Roman" w:cs="Times New Roman"/>
          <w:sz w:val="24"/>
          <w:szCs w:val="24"/>
        </w:rPr>
        <w:t xml:space="preserve"> AIC</w:t>
      </w:r>
      <w:r w:rsidR="001C2170" w:rsidRPr="00804A8E">
        <w:rPr>
          <w:rFonts w:ascii="Times New Roman" w:hAnsi="Times New Roman" w:cs="Times New Roman"/>
          <w:sz w:val="24"/>
          <w:szCs w:val="24"/>
        </w:rPr>
        <w:t>c</w:t>
      </w:r>
      <w:r w:rsidR="005E6F1C" w:rsidRPr="00804A8E">
        <w:rPr>
          <w:rFonts w:ascii="Times New Roman" w:hAnsi="Times New Roman" w:cs="Times New Roman"/>
          <w:sz w:val="24"/>
          <w:szCs w:val="24"/>
        </w:rPr>
        <w:t xml:space="preserve"> </w:t>
      </w:r>
      <w:r w:rsidR="00944D3C" w:rsidRPr="00804A8E">
        <w:rPr>
          <w:rFonts w:ascii="Times New Roman" w:hAnsi="Times New Roman" w:cs="Times New Roman"/>
          <w:sz w:val="24"/>
          <w:szCs w:val="24"/>
        </w:rPr>
        <w:t>(Table 1)</w:t>
      </w:r>
      <w:r w:rsidR="00961055" w:rsidRPr="00804A8E">
        <w:rPr>
          <w:rFonts w:ascii="Times New Roman" w:hAnsi="Times New Roman" w:cs="Times New Roman"/>
          <w:sz w:val="24"/>
          <w:szCs w:val="24"/>
        </w:rPr>
        <w:t>.</w:t>
      </w:r>
      <w:r w:rsidR="00302041" w:rsidRPr="00804A8E">
        <w:rPr>
          <w:rFonts w:ascii="Times New Roman" w:hAnsi="Times New Roman" w:cs="Times New Roman"/>
          <w:sz w:val="24"/>
          <w:szCs w:val="24"/>
        </w:rPr>
        <w:t xml:space="preserve"> </w:t>
      </w:r>
      <w:r w:rsidR="00D6254E">
        <w:rPr>
          <w:rFonts w:ascii="Times New Roman" w:hAnsi="Times New Roman" w:cs="Times New Roman"/>
          <w:noProof/>
          <w:sz w:val="24"/>
          <w:szCs w:val="24"/>
        </w:rPr>
        <w:t>A s</w:t>
      </w:r>
      <w:r w:rsidR="001C2170" w:rsidRPr="00D6254E">
        <w:rPr>
          <w:rFonts w:ascii="Times New Roman" w:hAnsi="Times New Roman" w:cs="Times New Roman"/>
          <w:noProof/>
          <w:sz w:val="24"/>
          <w:szCs w:val="24"/>
        </w:rPr>
        <w:t>imilar</w:t>
      </w:r>
      <w:r w:rsidR="001C2170" w:rsidRPr="00804A8E">
        <w:rPr>
          <w:rFonts w:ascii="Times New Roman" w:hAnsi="Times New Roman" w:cs="Times New Roman"/>
          <w:sz w:val="24"/>
          <w:szCs w:val="24"/>
        </w:rPr>
        <w:t xml:space="preserve"> trend was observed for RMSE. </w:t>
      </w:r>
      <w:r w:rsidR="00B216CE">
        <w:rPr>
          <w:rFonts w:ascii="Times New Roman" w:hAnsi="Times New Roman" w:cs="Times New Roman"/>
          <w:sz w:val="24"/>
          <w:szCs w:val="24"/>
        </w:rPr>
        <w:t xml:space="preserve">However, </w:t>
      </w:r>
      <w:r w:rsidR="00B216CE" w:rsidRPr="00520C9B">
        <w:rPr>
          <w:rFonts w:ascii="Times New Roman" w:hAnsi="Times New Roman" w:cs="Times New Roman"/>
          <w:noProof/>
          <w:sz w:val="24"/>
          <w:szCs w:val="24"/>
        </w:rPr>
        <w:t>ME</w:t>
      </w:r>
      <w:r w:rsidR="00B216CE">
        <w:rPr>
          <w:rFonts w:ascii="Times New Roman" w:hAnsi="Times New Roman" w:cs="Times New Roman"/>
          <w:sz w:val="24"/>
          <w:szCs w:val="24"/>
        </w:rPr>
        <w:t xml:space="preserve"> of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was highest (0.71) across</w:t>
      </w:r>
      <w:r w:rsidR="00A8061A">
        <w:rPr>
          <w:rFonts w:ascii="Times New Roman" w:hAnsi="Times New Roman" w:cs="Times New Roman"/>
          <w:sz w:val="24"/>
          <w:szCs w:val="24"/>
        </w:rPr>
        <w:t xml:space="preserve"> the</w:t>
      </w:r>
      <w:r w:rsidR="00B216CE">
        <w:rPr>
          <w:rFonts w:ascii="Times New Roman" w:hAnsi="Times New Roman" w:cs="Times New Roman"/>
          <w:sz w:val="24"/>
          <w:szCs w:val="24"/>
        </w:rPr>
        <w:t xml:space="preserve"> three models tested (Table 1). In addition, as a linear model, R</w:t>
      </w:r>
      <w:r w:rsidR="00B216CE" w:rsidRPr="00B216CE">
        <w:rPr>
          <w:rFonts w:ascii="Times New Roman" w:hAnsi="Times New Roman" w:cs="Times New Roman"/>
          <w:sz w:val="24"/>
          <w:szCs w:val="24"/>
          <w:vertAlign w:val="superscript"/>
        </w:rPr>
        <w:t>2</w:t>
      </w:r>
      <w:r w:rsidR="00B216CE">
        <w:rPr>
          <w:rFonts w:ascii="Times New Roman" w:hAnsi="Times New Roman" w:cs="Times New Roman"/>
          <w:sz w:val="24"/>
          <w:szCs w:val="24"/>
        </w:rPr>
        <w:t xml:space="preserve"> </w:t>
      </w:r>
      <w:r w:rsidR="00B216CE" w:rsidRPr="00D6254E">
        <w:rPr>
          <w:rFonts w:ascii="Times New Roman" w:hAnsi="Times New Roman" w:cs="Times New Roman"/>
          <w:noProof/>
          <w:sz w:val="24"/>
          <w:szCs w:val="24"/>
        </w:rPr>
        <w:t>was include</w:t>
      </w:r>
      <w:r w:rsidR="00D6254E">
        <w:rPr>
          <w:rFonts w:ascii="Times New Roman" w:hAnsi="Times New Roman" w:cs="Times New Roman"/>
          <w:noProof/>
          <w:sz w:val="24"/>
          <w:szCs w:val="24"/>
        </w:rPr>
        <w:t>d</w:t>
      </w:r>
      <w:r w:rsidR="00B216CE">
        <w:rPr>
          <w:rFonts w:ascii="Times New Roman" w:hAnsi="Times New Roman" w:cs="Times New Roman"/>
          <w:sz w:val="24"/>
          <w:szCs w:val="24"/>
        </w:rPr>
        <w:t xml:space="preserve"> for</w:t>
      </w:r>
      <w:r w:rsidR="00D6254E">
        <w:rPr>
          <w:rFonts w:ascii="Times New Roman" w:hAnsi="Times New Roman" w:cs="Times New Roman"/>
          <w:sz w:val="24"/>
          <w:szCs w:val="24"/>
        </w:rPr>
        <w:t xml:space="preserve"> the</w:t>
      </w:r>
      <w:r w:rsidR="00B216CE">
        <w:rPr>
          <w:rFonts w:ascii="Times New Roman" w:hAnsi="Times New Roman" w:cs="Times New Roman"/>
          <w:sz w:val="24"/>
          <w:szCs w:val="24"/>
        </w:rPr>
        <w:t xml:space="preserve"> </w:t>
      </w:r>
      <w:r w:rsidR="00B216CE" w:rsidRPr="00D6254E">
        <w:rPr>
          <w:rFonts w:ascii="Times New Roman" w:hAnsi="Times New Roman" w:cs="Times New Roman"/>
          <w:noProof/>
          <w:sz w:val="24"/>
          <w:szCs w:val="24"/>
        </w:rPr>
        <w:t>goodness</w:t>
      </w:r>
      <w:r w:rsidR="00B216CE">
        <w:rPr>
          <w:rFonts w:ascii="Times New Roman" w:hAnsi="Times New Roman" w:cs="Times New Roman"/>
          <w:sz w:val="24"/>
          <w:szCs w:val="24"/>
        </w:rPr>
        <w:t xml:space="preserve"> of fit. The R</w:t>
      </w:r>
      <w:r w:rsidR="00B216CE" w:rsidRPr="00B216CE">
        <w:rPr>
          <w:rFonts w:ascii="Times New Roman" w:hAnsi="Times New Roman" w:cs="Times New Roman"/>
          <w:sz w:val="24"/>
          <w:szCs w:val="24"/>
          <w:vertAlign w:val="superscript"/>
        </w:rPr>
        <w:t>2</w:t>
      </w:r>
      <w:r w:rsidR="00B216CE">
        <w:rPr>
          <w:rFonts w:ascii="Times New Roman" w:hAnsi="Times New Roman" w:cs="Times New Roman"/>
          <w:sz w:val="24"/>
          <w:szCs w:val="24"/>
        </w:rPr>
        <w:t xml:space="preserve"> was 0.71 and 0.89 for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and </w:t>
      </w:r>
      <w:r w:rsidR="00B216CE" w:rsidRPr="00B216CE">
        <w:rPr>
          <w:rFonts w:ascii="Times New Roman" w:hAnsi="Times New Roman" w:cs="Times New Roman"/>
          <w:i/>
          <w:sz w:val="24"/>
          <w:szCs w:val="24"/>
        </w:rPr>
        <w:t>C. benghalensis</w:t>
      </w:r>
      <w:r w:rsidR="00B216CE">
        <w:rPr>
          <w:rFonts w:ascii="Times New Roman" w:hAnsi="Times New Roman" w:cs="Times New Roman"/>
          <w:sz w:val="24"/>
          <w:szCs w:val="24"/>
        </w:rPr>
        <w:t xml:space="preserve">, respectively (Table 1). There was a lack of fit (P&gt;0.05) of the intercept </w:t>
      </w:r>
      <w:r w:rsidR="00A8061A">
        <w:rPr>
          <w:rFonts w:ascii="Times New Roman" w:hAnsi="Times New Roman" w:cs="Times New Roman"/>
          <w:sz w:val="24"/>
          <w:szCs w:val="24"/>
        </w:rPr>
        <w:t xml:space="preserve">(α) </w:t>
      </w:r>
      <w:r w:rsidR="00B216CE">
        <w:rPr>
          <w:rFonts w:ascii="Times New Roman" w:hAnsi="Times New Roman" w:cs="Times New Roman"/>
          <w:sz w:val="24"/>
          <w:szCs w:val="24"/>
        </w:rPr>
        <w:t xml:space="preserve">for both weed species. </w:t>
      </w:r>
      <w:r w:rsidR="003A7A47">
        <w:rPr>
          <w:rFonts w:ascii="Times New Roman" w:hAnsi="Times New Roman" w:cs="Times New Roman"/>
          <w:sz w:val="24"/>
          <w:szCs w:val="24"/>
        </w:rPr>
        <w:t xml:space="preserve">But not for the slope </w:t>
      </w:r>
      <w:r w:rsidR="00A8061A">
        <w:rPr>
          <w:rFonts w:ascii="Times New Roman" w:hAnsi="Times New Roman" w:cs="Times New Roman"/>
          <w:sz w:val="24"/>
          <w:szCs w:val="24"/>
        </w:rPr>
        <w:t xml:space="preserve">(a) </w:t>
      </w:r>
      <w:r w:rsidR="003A7A47">
        <w:rPr>
          <w:rFonts w:ascii="Times New Roman" w:hAnsi="Times New Roman" w:cs="Times New Roman"/>
          <w:sz w:val="24"/>
          <w:szCs w:val="24"/>
        </w:rPr>
        <w:t>and quadratic parameter</w:t>
      </w:r>
      <w:r w:rsidR="00A8061A">
        <w:rPr>
          <w:rFonts w:ascii="Times New Roman" w:hAnsi="Times New Roman" w:cs="Times New Roman"/>
          <w:sz w:val="24"/>
          <w:szCs w:val="24"/>
        </w:rPr>
        <w:t xml:space="preserve"> (b)</w:t>
      </w:r>
      <w:r w:rsidR="003A7A47">
        <w:rPr>
          <w:rFonts w:ascii="Times New Roman" w:hAnsi="Times New Roman" w:cs="Times New Roman"/>
          <w:sz w:val="24"/>
          <w:szCs w:val="24"/>
        </w:rPr>
        <w:t xml:space="preserve">. Slope was 35.5% and 65.5%, and quadratic parameter -5.4 and -11.1 for </w:t>
      </w:r>
      <w:r w:rsidR="003A7A47" w:rsidRPr="003A7A47">
        <w:rPr>
          <w:rFonts w:ascii="Times New Roman" w:hAnsi="Times New Roman" w:cs="Times New Roman"/>
          <w:i/>
          <w:sz w:val="24"/>
          <w:szCs w:val="24"/>
        </w:rPr>
        <w:t>R. brasiliensis</w:t>
      </w:r>
      <w:r w:rsidR="003A7A47">
        <w:rPr>
          <w:rFonts w:ascii="Times New Roman" w:hAnsi="Times New Roman" w:cs="Times New Roman"/>
          <w:sz w:val="24"/>
          <w:szCs w:val="24"/>
        </w:rPr>
        <w:t xml:space="preserve"> and </w:t>
      </w:r>
      <w:r w:rsidR="003A7A47" w:rsidRPr="003A7A47">
        <w:rPr>
          <w:rFonts w:ascii="Times New Roman" w:hAnsi="Times New Roman" w:cs="Times New Roman"/>
          <w:i/>
          <w:sz w:val="24"/>
          <w:szCs w:val="24"/>
        </w:rPr>
        <w:t>C. benghalensis</w:t>
      </w:r>
      <w:r w:rsidR="003A7A47">
        <w:rPr>
          <w:rFonts w:ascii="Times New Roman" w:hAnsi="Times New Roman" w:cs="Times New Roman"/>
          <w:sz w:val="24"/>
          <w:szCs w:val="24"/>
        </w:rPr>
        <w:t xml:space="preserve">, respectively (Table 4) </w:t>
      </w:r>
    </w:p>
    <w:p w14:paraId="0FEE64EB" w14:textId="77777777" w:rsidR="005657F0" w:rsidRPr="00C4307E" w:rsidRDefault="00463552" w:rsidP="00B84910">
      <w:pPr>
        <w:spacing w:after="0" w:line="480" w:lineRule="auto"/>
        <w:rPr>
          <w:rFonts w:ascii="Times New Roman" w:eastAsiaTheme="minorEastAsia" w:hAnsi="Times New Roman" w:cs="Times New Roman"/>
          <w:i/>
          <w:sz w:val="24"/>
          <w:szCs w:val="24"/>
        </w:rPr>
      </w:pPr>
      <w:r w:rsidRPr="00C4307E">
        <w:rPr>
          <w:rFonts w:ascii="Times New Roman" w:eastAsiaTheme="minorEastAsia" w:hAnsi="Times New Roman" w:cs="Times New Roman"/>
          <w:i/>
          <w:sz w:val="24"/>
          <w:szCs w:val="24"/>
        </w:rPr>
        <w:t>Model selection to evaluate weed competitiveness with the crop</w:t>
      </w:r>
    </w:p>
    <w:p w14:paraId="17443F13" w14:textId="44125FB4" w:rsidR="00053166" w:rsidRDefault="00BF35BB" w:rsidP="00B84910">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Based on</w:t>
      </w:r>
      <w:r w:rsidR="00D83960">
        <w:rPr>
          <w:rFonts w:ascii="Times New Roman" w:eastAsiaTheme="minorEastAsia" w:hAnsi="Times New Roman" w:cs="Times New Roman"/>
          <w:sz w:val="24"/>
          <w:szCs w:val="24"/>
        </w:rPr>
        <w:t xml:space="preserve"> AIC</w:t>
      </w:r>
      <w:r w:rsidR="003A7A47">
        <w:rPr>
          <w:rFonts w:ascii="Times New Roman" w:eastAsiaTheme="minorEastAsia" w:hAnsi="Times New Roman" w:cs="Times New Roman"/>
          <w:sz w:val="24"/>
          <w:szCs w:val="24"/>
        </w:rPr>
        <w:t>c</w:t>
      </w:r>
      <w:r w:rsidR="00D83960">
        <w:rPr>
          <w:rFonts w:ascii="Times New Roman" w:eastAsiaTheme="minorEastAsia" w:hAnsi="Times New Roman" w:cs="Times New Roman"/>
          <w:sz w:val="24"/>
          <w:szCs w:val="24"/>
        </w:rPr>
        <w:t xml:space="preserve">, </w:t>
      </w:r>
      <w:r w:rsidR="00D83960">
        <w:rPr>
          <w:rFonts w:ascii="Times New Roman" w:hAnsi="Times New Roman" w:cs="Times New Roman"/>
          <w:sz w:val="24"/>
          <w:szCs w:val="24"/>
        </w:rPr>
        <w:t>t</w:t>
      </w:r>
      <w:r w:rsidR="00D83960" w:rsidRPr="00BE2C21">
        <w:rPr>
          <w:rFonts w:ascii="Times New Roman" w:hAnsi="Times New Roman" w:cs="Times New Roman"/>
          <w:sz w:val="24"/>
          <w:szCs w:val="24"/>
        </w:rPr>
        <w:t xml:space="preserve">he </w:t>
      </w:r>
      <w:r w:rsidR="00381BC7">
        <w:rPr>
          <w:rFonts w:ascii="Times New Roman" w:hAnsi="Times New Roman" w:cs="Times New Roman"/>
          <w:sz w:val="24"/>
          <w:szCs w:val="24"/>
        </w:rPr>
        <w:t xml:space="preserve">rectangular hyperbola </w:t>
      </w:r>
      <w:r w:rsidR="000A3E0A">
        <w:rPr>
          <w:rFonts w:ascii="Times New Roman" w:hAnsi="Times New Roman" w:cs="Times New Roman"/>
          <w:sz w:val="24"/>
          <w:szCs w:val="24"/>
        </w:rPr>
        <w:t xml:space="preserve">was the </w:t>
      </w:r>
      <w:r w:rsidR="00C7243E">
        <w:rPr>
          <w:rFonts w:ascii="Times New Roman" w:hAnsi="Times New Roman" w:cs="Times New Roman"/>
          <w:sz w:val="24"/>
          <w:szCs w:val="24"/>
        </w:rPr>
        <w:t xml:space="preserve">top </w:t>
      </w:r>
      <w:r w:rsidR="000A3E0A">
        <w:rPr>
          <w:rFonts w:ascii="Times New Roman" w:hAnsi="Times New Roman" w:cs="Times New Roman"/>
          <w:sz w:val="24"/>
          <w:szCs w:val="24"/>
        </w:rPr>
        <w:t xml:space="preserve">model </w:t>
      </w:r>
      <w:r w:rsidR="006E15F1">
        <w:rPr>
          <w:rFonts w:ascii="Times New Roman" w:hAnsi="Times New Roman" w:cs="Times New Roman"/>
          <w:sz w:val="24"/>
          <w:szCs w:val="24"/>
        </w:rPr>
        <w:t xml:space="preserve">to describe </w:t>
      </w:r>
      <w:r w:rsidR="00D83960">
        <w:rPr>
          <w:rFonts w:ascii="Times New Roman" w:hAnsi="Times New Roman" w:cs="Times New Roman"/>
          <w:sz w:val="24"/>
          <w:szCs w:val="24"/>
        </w:rPr>
        <w:t xml:space="preserve">the </w:t>
      </w:r>
      <w:r w:rsidR="000A3E0A">
        <w:rPr>
          <w:rFonts w:ascii="Times New Roman" w:hAnsi="Times New Roman" w:cs="Times New Roman"/>
          <w:sz w:val="24"/>
          <w:szCs w:val="24"/>
        </w:rPr>
        <w:t xml:space="preserve">data </w:t>
      </w:r>
      <w:r w:rsidR="003A7A47">
        <w:rPr>
          <w:rFonts w:ascii="Times New Roman" w:hAnsi="Times New Roman" w:cs="Times New Roman"/>
          <w:sz w:val="24"/>
          <w:szCs w:val="24"/>
        </w:rPr>
        <w:t>(Table 1).</w:t>
      </w:r>
      <w:r w:rsidR="00053166">
        <w:rPr>
          <w:rFonts w:ascii="Times New Roman" w:hAnsi="Times New Roman" w:cs="Times New Roman"/>
          <w:sz w:val="24"/>
          <w:szCs w:val="24"/>
        </w:rPr>
        <w:t xml:space="preserve"> </w:t>
      </w:r>
      <w:r w:rsidR="008356E9" w:rsidRPr="000E28C2">
        <w:rPr>
          <w:rFonts w:ascii="Times New Roman" w:hAnsi="Times New Roman" w:cs="Times New Roman"/>
          <w:sz w:val="24"/>
          <w:szCs w:val="24"/>
        </w:rPr>
        <w:t>T</w:t>
      </w:r>
      <w:r w:rsidR="00053166" w:rsidRPr="000E28C2">
        <w:rPr>
          <w:rFonts w:ascii="Times New Roman" w:hAnsi="Times New Roman" w:cs="Times New Roman"/>
          <w:noProof/>
          <w:sz w:val="24"/>
          <w:szCs w:val="24"/>
        </w:rPr>
        <w:t xml:space="preserve">he F-test of </w:t>
      </w:r>
      <w:r w:rsidR="000A3E0A" w:rsidRPr="000E28C2">
        <w:rPr>
          <w:rFonts w:ascii="Times New Roman" w:hAnsi="Times New Roman" w:cs="Times New Roman"/>
          <w:noProof/>
          <w:sz w:val="24"/>
          <w:szCs w:val="24"/>
        </w:rPr>
        <w:t xml:space="preserve">the </w:t>
      </w:r>
      <w:r w:rsidR="00381BC7" w:rsidRPr="000E28C2">
        <w:rPr>
          <w:rFonts w:ascii="Times New Roman" w:hAnsi="Times New Roman" w:cs="Times New Roman"/>
          <w:noProof/>
          <w:sz w:val="24"/>
          <w:szCs w:val="24"/>
        </w:rPr>
        <w:t>rectangular hyperbola (</w:t>
      </w:r>
      <w:r w:rsidR="008356E9" w:rsidRPr="000E28C2">
        <w:rPr>
          <w:rFonts w:ascii="Times New Roman" w:hAnsi="Times New Roman" w:cs="Times New Roman"/>
          <w:noProof/>
          <w:sz w:val="24"/>
          <w:szCs w:val="24"/>
        </w:rPr>
        <w:t>Full model</w:t>
      </w:r>
      <w:r w:rsidR="00381BC7" w:rsidRPr="000E28C2">
        <w:rPr>
          <w:rFonts w:ascii="Times New Roman" w:hAnsi="Times New Roman" w:cs="Times New Roman"/>
          <w:noProof/>
          <w:sz w:val="24"/>
          <w:szCs w:val="24"/>
        </w:rPr>
        <w:t>)</w:t>
      </w:r>
      <w:r w:rsidR="008356E9" w:rsidRPr="000E28C2">
        <w:rPr>
          <w:rFonts w:ascii="Times New Roman" w:hAnsi="Times New Roman" w:cs="Times New Roman"/>
          <w:noProof/>
          <w:sz w:val="24"/>
          <w:szCs w:val="24"/>
        </w:rPr>
        <w:t xml:space="preserve"> </w:t>
      </w:r>
      <w:r w:rsidR="00D83960" w:rsidRPr="000E28C2">
        <w:rPr>
          <w:rFonts w:ascii="Times New Roman" w:hAnsi="Times New Roman" w:cs="Times New Roman"/>
          <w:noProof/>
          <w:sz w:val="24"/>
          <w:szCs w:val="24"/>
        </w:rPr>
        <w:t xml:space="preserve">indicated </w:t>
      </w:r>
      <w:r w:rsidR="006E15F1">
        <w:rPr>
          <w:rFonts w:ascii="Times New Roman" w:hAnsi="Times New Roman" w:cs="Times New Roman"/>
          <w:noProof/>
          <w:sz w:val="24"/>
          <w:szCs w:val="24"/>
        </w:rPr>
        <w:t xml:space="preserve">that </w:t>
      </w:r>
      <w:r w:rsidR="000E28C2" w:rsidRPr="000E28C2">
        <w:rPr>
          <w:rFonts w:ascii="Times New Roman" w:hAnsi="Times New Roman" w:cs="Times New Roman"/>
          <w:noProof/>
          <w:sz w:val="24"/>
          <w:szCs w:val="24"/>
        </w:rPr>
        <w:t>a</w:t>
      </w:r>
      <w:r w:rsidR="009415E8">
        <w:rPr>
          <w:rFonts w:ascii="Times New Roman" w:hAnsi="Times New Roman" w:cs="Times New Roman"/>
          <w:noProof/>
          <w:sz w:val="24"/>
          <w:szCs w:val="24"/>
        </w:rPr>
        <w:t xml:space="preserve"> reduced model</w:t>
      </w:r>
      <w:r w:rsidR="000E28C2" w:rsidRPr="0021047E">
        <w:rPr>
          <w:rFonts w:ascii="Times New Roman" w:hAnsi="Times New Roman" w:cs="Times New Roman"/>
          <w:noProof/>
          <w:sz w:val="24"/>
          <w:szCs w:val="24"/>
        </w:rPr>
        <w:t xml:space="preserve"> with different </w:t>
      </w:r>
      <w:r w:rsidR="000E28C2">
        <w:rPr>
          <w:rFonts w:ascii="Times New Roman" w:hAnsi="Times New Roman" w:cs="Times New Roman"/>
          <w:noProof/>
          <w:sz w:val="24"/>
          <w:szCs w:val="24"/>
        </w:rPr>
        <w:t xml:space="preserve">parameter </w:t>
      </w:r>
      <w:r w:rsidR="000E28C2" w:rsidRPr="00491208">
        <w:rPr>
          <w:rFonts w:ascii="Times New Roman" w:hAnsi="Times New Roman" w:cs="Times New Roman"/>
          <w:i/>
          <w:noProof/>
          <w:sz w:val="24"/>
          <w:szCs w:val="24"/>
        </w:rPr>
        <w:t>I</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corn yield</w:t>
      </w:r>
      <w:r w:rsidR="000E28C2" w:rsidRPr="0021047E">
        <w:rPr>
          <w:rFonts w:ascii="Times New Roman" w:hAnsi="Times New Roman" w:cs="Times New Roman"/>
          <w:noProof/>
          <w:sz w:val="24"/>
          <w:szCs w:val="24"/>
        </w:rPr>
        <w:t xml:space="preserve"> at low weed densities) and similar</w:t>
      </w:r>
      <w:r w:rsidR="000E28C2">
        <w:rPr>
          <w:rFonts w:ascii="Times New Roman" w:hAnsi="Times New Roman" w:cs="Times New Roman"/>
          <w:noProof/>
          <w:sz w:val="24"/>
          <w:szCs w:val="24"/>
        </w:rPr>
        <w:t xml:space="preserve"> parameter</w:t>
      </w:r>
      <w:r w:rsidR="000E28C2" w:rsidRPr="0021047E">
        <w:rPr>
          <w:rFonts w:ascii="Times New Roman" w:hAnsi="Times New Roman" w:cs="Times New Roman"/>
          <w:noProof/>
          <w:sz w:val="24"/>
          <w:szCs w:val="24"/>
        </w:rPr>
        <w:t xml:space="preserve"> </w:t>
      </w:r>
      <w:r w:rsidR="000E28C2" w:rsidRPr="00491208">
        <w:rPr>
          <w:rFonts w:ascii="Times New Roman" w:hAnsi="Times New Roman" w:cs="Times New Roman"/>
          <w:i/>
          <w:noProof/>
          <w:sz w:val="24"/>
          <w:szCs w:val="24"/>
        </w:rPr>
        <w:t>A</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corn yield</w:t>
      </w:r>
      <w:r w:rsidR="000E28C2" w:rsidRPr="0021047E">
        <w:rPr>
          <w:rFonts w:ascii="Times New Roman" w:hAnsi="Times New Roman" w:cs="Times New Roman"/>
          <w:noProof/>
          <w:sz w:val="24"/>
          <w:szCs w:val="24"/>
        </w:rPr>
        <w:t xml:space="preserve"> at higher densities) was the </w:t>
      </w:r>
      <w:r w:rsidR="000E28C2">
        <w:rPr>
          <w:rFonts w:ascii="Times New Roman" w:hAnsi="Times New Roman" w:cs="Times New Roman"/>
          <w:noProof/>
          <w:sz w:val="24"/>
          <w:szCs w:val="24"/>
        </w:rPr>
        <w:t>top</w:t>
      </w:r>
      <w:r w:rsidR="000E28C2" w:rsidRPr="0021047E">
        <w:rPr>
          <w:rFonts w:ascii="Times New Roman" w:hAnsi="Times New Roman" w:cs="Times New Roman"/>
          <w:noProof/>
          <w:sz w:val="24"/>
          <w:szCs w:val="24"/>
        </w:rPr>
        <w:t xml:space="preserve"> model </w:t>
      </w:r>
      <w:r w:rsidR="000E28C2">
        <w:rPr>
          <w:rFonts w:ascii="Times New Roman" w:hAnsi="Times New Roman" w:cs="Times New Roman"/>
          <w:noProof/>
          <w:sz w:val="24"/>
          <w:szCs w:val="24"/>
        </w:rPr>
        <w:t xml:space="preserve">(Red. III) </w:t>
      </w:r>
      <w:r w:rsidR="000E28C2" w:rsidRPr="0021047E">
        <w:rPr>
          <w:rFonts w:ascii="Times New Roman" w:hAnsi="Times New Roman" w:cs="Times New Roman"/>
          <w:noProof/>
          <w:sz w:val="24"/>
          <w:szCs w:val="24"/>
        </w:rPr>
        <w:t xml:space="preserve">to describe </w:t>
      </w:r>
      <w:r w:rsidR="000E28C2">
        <w:rPr>
          <w:rFonts w:ascii="Times New Roman" w:hAnsi="Times New Roman" w:cs="Times New Roman"/>
          <w:noProof/>
          <w:sz w:val="24"/>
          <w:szCs w:val="24"/>
        </w:rPr>
        <w:t>corn</w:t>
      </w:r>
      <w:r w:rsidR="000E28C2" w:rsidRPr="0021047E">
        <w:rPr>
          <w:rFonts w:ascii="Times New Roman" w:hAnsi="Times New Roman" w:cs="Times New Roman"/>
          <w:noProof/>
          <w:sz w:val="24"/>
          <w:szCs w:val="24"/>
        </w:rPr>
        <w:t xml:space="preserve"> competition to </w:t>
      </w:r>
      <w:r w:rsidR="000E28C2" w:rsidRPr="0021047E">
        <w:rPr>
          <w:rFonts w:ascii="Times New Roman" w:hAnsi="Times New Roman" w:cs="Times New Roman"/>
          <w:i/>
          <w:noProof/>
          <w:sz w:val="24"/>
          <w:szCs w:val="24"/>
        </w:rPr>
        <w:t>R. brasiliensis</w:t>
      </w:r>
      <w:r w:rsidR="000E28C2" w:rsidRPr="0021047E">
        <w:rPr>
          <w:rFonts w:ascii="Times New Roman" w:hAnsi="Times New Roman" w:cs="Times New Roman"/>
          <w:noProof/>
          <w:sz w:val="24"/>
          <w:szCs w:val="24"/>
        </w:rPr>
        <w:t xml:space="preserve"> and </w:t>
      </w:r>
      <w:r w:rsidR="000E28C2" w:rsidRPr="0021047E">
        <w:rPr>
          <w:rFonts w:ascii="Times New Roman" w:hAnsi="Times New Roman" w:cs="Times New Roman"/>
          <w:i/>
          <w:noProof/>
          <w:sz w:val="24"/>
          <w:szCs w:val="24"/>
        </w:rPr>
        <w:t>C. benghalensis</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 xml:space="preserve">with corn </w:t>
      </w:r>
      <w:r w:rsidR="000E28C2" w:rsidRPr="0021047E">
        <w:rPr>
          <w:rFonts w:ascii="Times New Roman" w:hAnsi="Times New Roman" w:cs="Times New Roman"/>
          <w:noProof/>
          <w:sz w:val="24"/>
          <w:szCs w:val="24"/>
        </w:rPr>
        <w:t>(Table 5</w:t>
      </w:r>
      <w:r w:rsidR="000E28C2">
        <w:rPr>
          <w:rFonts w:ascii="Times New Roman" w:hAnsi="Times New Roman" w:cs="Times New Roman"/>
          <w:noProof/>
          <w:sz w:val="24"/>
          <w:szCs w:val="24"/>
        </w:rPr>
        <w:t xml:space="preserve"> and Figure 6</w:t>
      </w:r>
      <w:r w:rsidR="000E28C2" w:rsidRPr="0021047E">
        <w:rPr>
          <w:rFonts w:ascii="Times New Roman" w:hAnsi="Times New Roman" w:cs="Times New Roman"/>
          <w:noProof/>
          <w:sz w:val="24"/>
          <w:szCs w:val="24"/>
        </w:rPr>
        <w:t>).</w:t>
      </w:r>
      <w:r w:rsidR="000E28C2" w:rsidRPr="00BE2C21">
        <w:rPr>
          <w:rFonts w:ascii="Times New Roman" w:hAnsi="Times New Roman" w:cs="Times New Roman"/>
          <w:sz w:val="24"/>
          <w:szCs w:val="24"/>
        </w:rPr>
        <w:t xml:space="preserve"> </w:t>
      </w:r>
      <w:r w:rsidR="00AB0232">
        <w:rPr>
          <w:rFonts w:ascii="Times New Roman" w:hAnsi="Times New Roman" w:cs="Times New Roman"/>
          <w:sz w:val="24"/>
          <w:szCs w:val="24"/>
        </w:rPr>
        <w:t>As demonstrated in the steps in the supplemental file, t</w:t>
      </w:r>
      <w:r w:rsidR="002924F4">
        <w:rPr>
          <w:rFonts w:ascii="Times New Roman" w:hAnsi="Times New Roman" w:cs="Times New Roman"/>
          <w:sz w:val="24"/>
          <w:szCs w:val="24"/>
        </w:rPr>
        <w:t>he Red. I and II models were different from the Full model (</w:t>
      </w:r>
      <w:r w:rsidR="002924F4" w:rsidRPr="002924F4">
        <w:rPr>
          <w:rFonts w:ascii="Times New Roman" w:hAnsi="Times New Roman" w:cs="Times New Roman"/>
          <w:i/>
          <w:sz w:val="24"/>
          <w:szCs w:val="24"/>
        </w:rPr>
        <w:t>P</w:t>
      </w:r>
      <w:r w:rsidR="002924F4">
        <w:rPr>
          <w:rFonts w:ascii="Times New Roman" w:hAnsi="Times New Roman" w:cs="Times New Roman"/>
          <w:sz w:val="24"/>
          <w:szCs w:val="24"/>
        </w:rPr>
        <w:t xml:space="preserve">-value&lt;0.05), thus the hypothesis tested in those models were rejected (Table 5). </w:t>
      </w:r>
      <w:r w:rsidR="00053166">
        <w:rPr>
          <w:rFonts w:ascii="Times New Roman" w:hAnsi="Times New Roman" w:cs="Times New Roman"/>
          <w:sz w:val="24"/>
          <w:szCs w:val="24"/>
        </w:rPr>
        <w:t>A</w:t>
      </w:r>
      <w:r w:rsidR="000A3E0A" w:rsidRPr="00BE2C21">
        <w:rPr>
          <w:rFonts w:ascii="Times New Roman" w:hAnsi="Times New Roman" w:cs="Times New Roman"/>
          <w:sz w:val="24"/>
          <w:szCs w:val="24"/>
        </w:rPr>
        <w:t>ccording to the parameter estimates in the rectangular hyperbola</w:t>
      </w:r>
      <w:r w:rsidR="000E28C2">
        <w:rPr>
          <w:rFonts w:ascii="Times New Roman" w:hAnsi="Times New Roman" w:cs="Times New Roman"/>
          <w:sz w:val="24"/>
          <w:szCs w:val="24"/>
        </w:rPr>
        <w:t xml:space="preserve"> Red. III model</w:t>
      </w:r>
      <w:r w:rsidR="000A3E0A" w:rsidRPr="00BE2C21">
        <w:rPr>
          <w:rFonts w:ascii="Times New Roman" w:hAnsi="Times New Roman" w:cs="Times New Roman"/>
          <w:sz w:val="24"/>
          <w:szCs w:val="24"/>
        </w:rPr>
        <w:t xml:space="preserve">, at </w:t>
      </w:r>
      <w:r w:rsidRPr="00520C9B">
        <w:rPr>
          <w:rFonts w:ascii="Times New Roman" w:hAnsi="Times New Roman" w:cs="Times New Roman"/>
          <w:noProof/>
          <w:sz w:val="24"/>
          <w:szCs w:val="24"/>
        </w:rPr>
        <w:t xml:space="preserve">weed </w:t>
      </w:r>
      <w:r w:rsidR="000A3E0A" w:rsidRPr="00520C9B">
        <w:rPr>
          <w:rFonts w:ascii="Times New Roman" w:hAnsi="Times New Roman" w:cs="Times New Roman"/>
          <w:noProof/>
          <w:sz w:val="24"/>
          <w:szCs w:val="24"/>
        </w:rPr>
        <w:t>low</w:t>
      </w:r>
      <w:r w:rsidR="000A3E0A" w:rsidRPr="00BE2C21">
        <w:rPr>
          <w:rFonts w:ascii="Times New Roman" w:hAnsi="Times New Roman" w:cs="Times New Roman"/>
          <w:sz w:val="24"/>
          <w:szCs w:val="24"/>
        </w:rPr>
        <w:t xml:space="preserve"> densities (</w:t>
      </w:r>
      <w:r w:rsidR="000A3E0A" w:rsidRPr="00491208">
        <w:rPr>
          <w:rFonts w:ascii="Times New Roman" w:hAnsi="Times New Roman" w:cs="Times New Roman"/>
          <w:i/>
          <w:sz w:val="24"/>
          <w:szCs w:val="24"/>
        </w:rPr>
        <w:t>I</w:t>
      </w:r>
      <w:r w:rsidR="000A3E0A" w:rsidRPr="00BE2C21">
        <w:rPr>
          <w:rFonts w:ascii="Times New Roman" w:hAnsi="Times New Roman" w:cs="Times New Roman"/>
          <w:sz w:val="24"/>
          <w:szCs w:val="24"/>
        </w:rPr>
        <w:t xml:space="preserve">), </w:t>
      </w:r>
      <w:r w:rsidR="00CF6FB3">
        <w:rPr>
          <w:rFonts w:ascii="Times New Roman" w:hAnsi="Times New Roman" w:cs="Times New Roman"/>
          <w:sz w:val="24"/>
          <w:szCs w:val="24"/>
        </w:rPr>
        <w:t>corn</w:t>
      </w:r>
      <w:r w:rsidR="000A3E0A" w:rsidRPr="00BE2C21">
        <w:rPr>
          <w:rFonts w:ascii="Times New Roman" w:hAnsi="Times New Roman" w:cs="Times New Roman"/>
          <w:sz w:val="24"/>
          <w:szCs w:val="24"/>
        </w:rPr>
        <w:t xml:space="preserve"> </w:t>
      </w:r>
      <w:r w:rsidR="00C7243E">
        <w:rPr>
          <w:rFonts w:ascii="Times New Roman" w:hAnsi="Times New Roman" w:cs="Times New Roman"/>
          <w:noProof/>
          <w:sz w:val="24"/>
          <w:szCs w:val="24"/>
        </w:rPr>
        <w:t>yield loss</w:t>
      </w:r>
      <w:r w:rsidR="000A3E0A" w:rsidRPr="00BE2C21">
        <w:rPr>
          <w:rFonts w:ascii="Times New Roman" w:hAnsi="Times New Roman" w:cs="Times New Roman"/>
          <w:sz w:val="24"/>
          <w:szCs w:val="24"/>
        </w:rPr>
        <w:t xml:space="preserve"> was </w:t>
      </w:r>
      <w:r w:rsidR="00594A00">
        <w:rPr>
          <w:rFonts w:ascii="Times New Roman" w:hAnsi="Times New Roman" w:cs="Times New Roman"/>
          <w:sz w:val="24"/>
          <w:szCs w:val="24"/>
        </w:rPr>
        <w:t>37.0</w:t>
      </w:r>
      <w:r w:rsidR="000A3E0A" w:rsidRPr="00BE2C21">
        <w:rPr>
          <w:rFonts w:ascii="Times New Roman" w:hAnsi="Times New Roman" w:cs="Times New Roman"/>
          <w:sz w:val="24"/>
          <w:szCs w:val="24"/>
        </w:rPr>
        <w:t xml:space="preserve"> and </w:t>
      </w:r>
      <w:r w:rsidR="006E15F1">
        <w:rPr>
          <w:rFonts w:ascii="Times New Roman" w:hAnsi="Times New Roman" w:cs="Times New Roman"/>
          <w:sz w:val="24"/>
          <w:szCs w:val="24"/>
        </w:rPr>
        <w:t>&gt;100</w:t>
      </w:r>
      <w:r w:rsidR="000A3E0A" w:rsidRPr="00BE2C21">
        <w:rPr>
          <w:rFonts w:ascii="Times New Roman" w:hAnsi="Times New Roman" w:cs="Times New Roman"/>
          <w:sz w:val="24"/>
          <w:szCs w:val="24"/>
        </w:rPr>
        <w:t xml:space="preserve">% in competition to </w:t>
      </w:r>
      <w:r w:rsidR="000A3E0A" w:rsidRPr="00BE2C21">
        <w:rPr>
          <w:rFonts w:ascii="Times New Roman" w:hAnsi="Times New Roman" w:cs="Times New Roman"/>
          <w:i/>
          <w:sz w:val="24"/>
          <w:szCs w:val="24"/>
        </w:rPr>
        <w:t>R. brasiliensis</w:t>
      </w:r>
      <w:r w:rsidR="000A3E0A" w:rsidRPr="00BE2C21">
        <w:rPr>
          <w:rFonts w:ascii="Times New Roman" w:hAnsi="Times New Roman" w:cs="Times New Roman"/>
          <w:sz w:val="24"/>
          <w:szCs w:val="24"/>
        </w:rPr>
        <w:t xml:space="preserve"> and </w:t>
      </w:r>
      <w:r w:rsidR="000A3E0A" w:rsidRPr="00BE2C21">
        <w:rPr>
          <w:rFonts w:ascii="Times New Roman" w:hAnsi="Times New Roman" w:cs="Times New Roman"/>
          <w:i/>
          <w:sz w:val="24"/>
          <w:szCs w:val="24"/>
        </w:rPr>
        <w:t>C. benghalensis</w:t>
      </w:r>
      <w:r w:rsidR="000A3E0A" w:rsidRPr="00BE2C21">
        <w:rPr>
          <w:rFonts w:ascii="Times New Roman" w:hAnsi="Times New Roman" w:cs="Times New Roman"/>
          <w:sz w:val="24"/>
          <w:szCs w:val="24"/>
        </w:rPr>
        <w:t xml:space="preserve">, respectively. </w:t>
      </w:r>
      <w:r w:rsidR="005D2B63">
        <w:rPr>
          <w:rFonts w:ascii="Times New Roman" w:hAnsi="Times New Roman" w:cs="Times New Roman"/>
          <w:sz w:val="24"/>
          <w:szCs w:val="24"/>
        </w:rPr>
        <w:t>However</w:t>
      </w:r>
      <w:r w:rsidR="000A3E0A" w:rsidRPr="00BE2C21">
        <w:rPr>
          <w:rFonts w:ascii="Times New Roman" w:hAnsi="Times New Roman" w:cs="Times New Roman"/>
          <w:sz w:val="24"/>
          <w:szCs w:val="24"/>
        </w:rPr>
        <w:t xml:space="preserve">, at higher densities, </w:t>
      </w:r>
      <w:r w:rsidR="000A3E0A" w:rsidRPr="00BE2C21">
        <w:rPr>
          <w:rFonts w:ascii="Times New Roman" w:hAnsi="Times New Roman" w:cs="Times New Roman"/>
          <w:i/>
          <w:sz w:val="24"/>
          <w:szCs w:val="24"/>
        </w:rPr>
        <w:t>R. brasiliensis</w:t>
      </w:r>
      <w:r w:rsidR="000A3E0A" w:rsidRPr="00BE2C21">
        <w:rPr>
          <w:rFonts w:ascii="Times New Roman" w:hAnsi="Times New Roman" w:cs="Times New Roman"/>
          <w:sz w:val="24"/>
          <w:szCs w:val="24"/>
        </w:rPr>
        <w:t xml:space="preserve"> and </w:t>
      </w:r>
      <w:r w:rsidR="000A3E0A" w:rsidRPr="00BE2C21">
        <w:rPr>
          <w:rFonts w:ascii="Times New Roman" w:hAnsi="Times New Roman" w:cs="Times New Roman"/>
          <w:i/>
          <w:sz w:val="24"/>
          <w:szCs w:val="24"/>
        </w:rPr>
        <w:t>C. benghalensis</w:t>
      </w:r>
      <w:r w:rsidR="000A3E0A" w:rsidRPr="00BE2C21">
        <w:rPr>
          <w:rFonts w:ascii="Times New Roman" w:hAnsi="Times New Roman" w:cs="Times New Roman"/>
          <w:sz w:val="24"/>
          <w:szCs w:val="24"/>
        </w:rPr>
        <w:t xml:space="preserve"> compete </w:t>
      </w:r>
      <w:r w:rsidR="000A3E0A" w:rsidRPr="0021047E">
        <w:rPr>
          <w:rFonts w:ascii="Times New Roman" w:hAnsi="Times New Roman" w:cs="Times New Roman"/>
          <w:noProof/>
          <w:sz w:val="24"/>
          <w:szCs w:val="24"/>
        </w:rPr>
        <w:t>similarly</w:t>
      </w:r>
      <w:r w:rsidR="0021047E">
        <w:rPr>
          <w:rFonts w:ascii="Times New Roman" w:hAnsi="Times New Roman" w:cs="Times New Roman"/>
          <w:noProof/>
          <w:sz w:val="24"/>
          <w:szCs w:val="24"/>
        </w:rPr>
        <w:t>,</w:t>
      </w:r>
      <w:r w:rsidR="000A3E0A" w:rsidRPr="00BE2C21">
        <w:rPr>
          <w:rFonts w:ascii="Times New Roman" w:hAnsi="Times New Roman" w:cs="Times New Roman"/>
          <w:sz w:val="24"/>
          <w:szCs w:val="24"/>
        </w:rPr>
        <w:t xml:space="preserve"> and </w:t>
      </w:r>
      <w:r w:rsidR="00CF6FB3">
        <w:rPr>
          <w:rFonts w:ascii="Times New Roman" w:hAnsi="Times New Roman" w:cs="Times New Roman"/>
          <w:sz w:val="24"/>
          <w:szCs w:val="24"/>
        </w:rPr>
        <w:t>corn</w:t>
      </w:r>
      <w:r w:rsidR="00053166">
        <w:rPr>
          <w:rFonts w:ascii="Times New Roman" w:hAnsi="Times New Roman" w:cs="Times New Roman"/>
          <w:sz w:val="24"/>
          <w:szCs w:val="24"/>
        </w:rPr>
        <w:t xml:space="preserve"> </w:t>
      </w:r>
      <w:r w:rsidR="00C7243E">
        <w:rPr>
          <w:rFonts w:ascii="Times New Roman" w:hAnsi="Times New Roman" w:cs="Times New Roman"/>
          <w:noProof/>
          <w:sz w:val="24"/>
          <w:szCs w:val="24"/>
        </w:rPr>
        <w:t>yield loss</w:t>
      </w:r>
      <w:r w:rsidR="00053166">
        <w:rPr>
          <w:rFonts w:ascii="Times New Roman" w:hAnsi="Times New Roman" w:cs="Times New Roman"/>
          <w:sz w:val="24"/>
          <w:szCs w:val="24"/>
        </w:rPr>
        <w:t xml:space="preserve"> was 10</w:t>
      </w:r>
      <w:r w:rsidR="00594A00">
        <w:rPr>
          <w:rFonts w:ascii="Times New Roman" w:hAnsi="Times New Roman" w:cs="Times New Roman"/>
          <w:sz w:val="24"/>
          <w:szCs w:val="24"/>
        </w:rPr>
        <w:t>6.1</w:t>
      </w:r>
      <w:r w:rsidR="00053166">
        <w:rPr>
          <w:rFonts w:ascii="Times New Roman" w:hAnsi="Times New Roman" w:cs="Times New Roman"/>
          <w:sz w:val="24"/>
          <w:szCs w:val="24"/>
        </w:rPr>
        <w:t>%</w:t>
      </w:r>
      <w:r w:rsidR="004E0A19">
        <w:rPr>
          <w:rFonts w:ascii="Times New Roman" w:hAnsi="Times New Roman" w:cs="Times New Roman"/>
          <w:sz w:val="24"/>
          <w:szCs w:val="24"/>
        </w:rPr>
        <w:t xml:space="preserve"> </w:t>
      </w:r>
      <w:r w:rsidR="004E0A19" w:rsidRPr="00BE2C21">
        <w:rPr>
          <w:rFonts w:ascii="Times New Roman" w:hAnsi="Times New Roman" w:cs="Times New Roman"/>
          <w:sz w:val="24"/>
          <w:szCs w:val="24"/>
        </w:rPr>
        <w:t>(</w:t>
      </w:r>
      <w:r w:rsidR="004E0A19">
        <w:rPr>
          <w:rFonts w:ascii="Times New Roman" w:hAnsi="Times New Roman" w:cs="Times New Roman"/>
          <w:sz w:val="24"/>
          <w:szCs w:val="24"/>
        </w:rPr>
        <w:t>Figure 5 and Table 6</w:t>
      </w:r>
      <w:r w:rsidR="004E0A19" w:rsidRPr="00BE2C21">
        <w:rPr>
          <w:rFonts w:ascii="Times New Roman" w:hAnsi="Times New Roman" w:cs="Times New Roman"/>
          <w:sz w:val="24"/>
          <w:szCs w:val="24"/>
        </w:rPr>
        <w:t>)</w:t>
      </w:r>
      <w:r w:rsidR="00053166">
        <w:rPr>
          <w:rFonts w:ascii="Times New Roman" w:hAnsi="Times New Roman" w:cs="Times New Roman"/>
          <w:sz w:val="24"/>
          <w:szCs w:val="24"/>
        </w:rPr>
        <w:t>.</w:t>
      </w:r>
      <w:r w:rsidR="00B43877">
        <w:rPr>
          <w:rFonts w:ascii="Times New Roman" w:hAnsi="Times New Roman" w:cs="Times New Roman"/>
          <w:sz w:val="24"/>
          <w:szCs w:val="24"/>
        </w:rPr>
        <w:t xml:space="preserve"> </w:t>
      </w:r>
      <w:r w:rsidR="00053166">
        <w:rPr>
          <w:rFonts w:ascii="Times New Roman" w:hAnsi="Times New Roman" w:cs="Times New Roman"/>
          <w:sz w:val="24"/>
          <w:szCs w:val="24"/>
        </w:rPr>
        <w:t>AIC</w:t>
      </w:r>
      <w:r w:rsidR="00594A00">
        <w:rPr>
          <w:rFonts w:ascii="Times New Roman" w:hAnsi="Times New Roman" w:cs="Times New Roman"/>
          <w:sz w:val="24"/>
          <w:szCs w:val="24"/>
        </w:rPr>
        <w:t>c</w:t>
      </w:r>
      <w:r w:rsidR="00053166">
        <w:rPr>
          <w:rFonts w:ascii="Times New Roman" w:hAnsi="Times New Roman" w:cs="Times New Roman"/>
          <w:sz w:val="24"/>
          <w:szCs w:val="24"/>
        </w:rPr>
        <w:t xml:space="preserve"> </w:t>
      </w:r>
      <w:r w:rsidR="00CE3CAA">
        <w:rPr>
          <w:rFonts w:ascii="Times New Roman" w:hAnsi="Times New Roman" w:cs="Times New Roman"/>
          <w:sz w:val="24"/>
          <w:szCs w:val="24"/>
        </w:rPr>
        <w:t xml:space="preserve">corroborates to F-test (Table </w:t>
      </w:r>
      <w:r w:rsidR="004E0A19">
        <w:rPr>
          <w:rFonts w:ascii="Times New Roman" w:hAnsi="Times New Roman" w:cs="Times New Roman"/>
          <w:sz w:val="24"/>
          <w:szCs w:val="24"/>
        </w:rPr>
        <w:t>5</w:t>
      </w:r>
      <w:r w:rsidR="00CE3CAA">
        <w:rPr>
          <w:rFonts w:ascii="Times New Roman" w:hAnsi="Times New Roman" w:cs="Times New Roman"/>
          <w:sz w:val="24"/>
          <w:szCs w:val="24"/>
        </w:rPr>
        <w:t>)</w:t>
      </w:r>
      <w:r w:rsidR="00053166">
        <w:rPr>
          <w:rFonts w:ascii="Times New Roman" w:hAnsi="Times New Roman" w:cs="Times New Roman"/>
          <w:sz w:val="24"/>
          <w:szCs w:val="24"/>
        </w:rPr>
        <w:t>.</w:t>
      </w:r>
      <w:r w:rsidR="00CE3CAA">
        <w:rPr>
          <w:rFonts w:ascii="Times New Roman" w:hAnsi="Times New Roman" w:cs="Times New Roman"/>
          <w:sz w:val="24"/>
          <w:szCs w:val="24"/>
        </w:rPr>
        <w:t xml:space="preserve"> The model selected by the </w:t>
      </w:r>
      <w:r w:rsidR="00CE3CAA">
        <w:rPr>
          <w:rFonts w:ascii="Times New Roman" w:hAnsi="Times New Roman" w:cs="Times New Roman"/>
          <w:sz w:val="24"/>
          <w:szCs w:val="24"/>
        </w:rPr>
        <w:lastRenderedPageBreak/>
        <w:t xml:space="preserve">F-test (different I, but similar A) </w:t>
      </w:r>
      <w:r w:rsidR="00CE3CAA" w:rsidRPr="0021047E">
        <w:rPr>
          <w:rFonts w:ascii="Times New Roman" w:hAnsi="Times New Roman" w:cs="Times New Roman"/>
          <w:noProof/>
          <w:sz w:val="24"/>
          <w:szCs w:val="24"/>
        </w:rPr>
        <w:t>resulted</w:t>
      </w:r>
      <w:r w:rsidR="0021047E">
        <w:rPr>
          <w:rFonts w:ascii="Times New Roman" w:hAnsi="Times New Roman" w:cs="Times New Roman"/>
          <w:noProof/>
          <w:sz w:val="24"/>
          <w:szCs w:val="24"/>
        </w:rPr>
        <w:t xml:space="preserve"> in</w:t>
      </w:r>
      <w:r w:rsidR="00CE3CAA">
        <w:rPr>
          <w:rFonts w:ascii="Times New Roman" w:hAnsi="Times New Roman" w:cs="Times New Roman"/>
          <w:sz w:val="24"/>
          <w:szCs w:val="24"/>
        </w:rPr>
        <w:t xml:space="preserve"> the lowest AIC</w:t>
      </w:r>
      <w:r w:rsidR="003A7A47">
        <w:rPr>
          <w:rFonts w:ascii="Times New Roman" w:hAnsi="Times New Roman" w:cs="Times New Roman"/>
          <w:sz w:val="24"/>
          <w:szCs w:val="24"/>
        </w:rPr>
        <w:t>c</w:t>
      </w:r>
      <w:r w:rsidR="00CE3CAA">
        <w:rPr>
          <w:rFonts w:ascii="Times New Roman" w:hAnsi="Times New Roman" w:cs="Times New Roman"/>
          <w:sz w:val="24"/>
          <w:szCs w:val="24"/>
        </w:rPr>
        <w:t xml:space="preserve"> of </w:t>
      </w:r>
      <w:r w:rsidR="00594A00">
        <w:rPr>
          <w:rFonts w:ascii="Times New Roman" w:hAnsi="Times New Roman" w:cs="Times New Roman"/>
          <w:sz w:val="24"/>
          <w:szCs w:val="24"/>
        </w:rPr>
        <w:t>330</w:t>
      </w:r>
      <w:r w:rsidR="008D62ED">
        <w:rPr>
          <w:rFonts w:ascii="Times New Roman" w:hAnsi="Times New Roman" w:cs="Times New Roman"/>
          <w:sz w:val="24"/>
          <w:szCs w:val="24"/>
        </w:rPr>
        <w:t>.</w:t>
      </w:r>
      <w:r w:rsidR="00594A00">
        <w:rPr>
          <w:rFonts w:ascii="Times New Roman" w:hAnsi="Times New Roman" w:cs="Times New Roman"/>
          <w:sz w:val="24"/>
          <w:szCs w:val="24"/>
        </w:rPr>
        <w:t>4</w:t>
      </w:r>
      <w:r w:rsidR="00CE3CAA">
        <w:rPr>
          <w:rFonts w:ascii="Times New Roman" w:hAnsi="Times New Roman" w:cs="Times New Roman"/>
          <w:sz w:val="24"/>
          <w:szCs w:val="24"/>
        </w:rPr>
        <w:t xml:space="preserve">. </w:t>
      </w:r>
      <w:r w:rsidR="003A7A47">
        <w:rPr>
          <w:rFonts w:ascii="Times New Roman" w:hAnsi="Times New Roman" w:cs="Times New Roman"/>
          <w:sz w:val="24"/>
          <w:szCs w:val="24"/>
        </w:rPr>
        <w:t>The</w:t>
      </w:r>
      <w:r w:rsidR="00594A00">
        <w:rPr>
          <w:rFonts w:ascii="Times New Roman" w:hAnsi="Times New Roman" w:cs="Times New Roman"/>
          <w:sz w:val="24"/>
          <w:szCs w:val="24"/>
        </w:rPr>
        <w:t xml:space="preserve"> RMSE </w:t>
      </w:r>
      <w:r w:rsidR="002924F4">
        <w:rPr>
          <w:rFonts w:ascii="Times New Roman" w:hAnsi="Times New Roman" w:cs="Times New Roman"/>
          <w:sz w:val="24"/>
          <w:szCs w:val="24"/>
        </w:rPr>
        <w:t>was</w:t>
      </w:r>
      <w:r w:rsidR="00594A00">
        <w:rPr>
          <w:rFonts w:ascii="Times New Roman" w:hAnsi="Times New Roman" w:cs="Times New Roman"/>
          <w:sz w:val="24"/>
          <w:szCs w:val="24"/>
        </w:rPr>
        <w:t xml:space="preserve"> similar in Red. III and Full model, </w:t>
      </w:r>
      <w:r w:rsidR="008356E9">
        <w:rPr>
          <w:rFonts w:ascii="Times New Roman" w:hAnsi="Times New Roman" w:cs="Times New Roman"/>
          <w:sz w:val="24"/>
          <w:szCs w:val="24"/>
        </w:rPr>
        <w:t xml:space="preserve">but </w:t>
      </w:r>
      <w:r w:rsidR="00B91B6A">
        <w:rPr>
          <w:rFonts w:ascii="Times New Roman" w:hAnsi="Times New Roman" w:cs="Times New Roman"/>
          <w:sz w:val="24"/>
          <w:szCs w:val="24"/>
        </w:rPr>
        <w:t xml:space="preserve">the </w:t>
      </w:r>
      <w:r w:rsidR="00B91B6A" w:rsidRPr="00491208">
        <w:rPr>
          <w:rFonts w:ascii="Times New Roman" w:hAnsi="Times New Roman" w:cs="Times New Roman"/>
          <w:sz w:val="24"/>
          <w:szCs w:val="24"/>
        </w:rPr>
        <w:t>highe</w:t>
      </w:r>
      <w:r w:rsidR="00FF133C" w:rsidRPr="00491208">
        <w:rPr>
          <w:rFonts w:ascii="Times New Roman" w:hAnsi="Times New Roman" w:cs="Times New Roman"/>
          <w:sz w:val="24"/>
          <w:szCs w:val="24"/>
        </w:rPr>
        <w:t>st</w:t>
      </w:r>
      <w:r w:rsidR="00B91B6A" w:rsidRPr="00491208">
        <w:rPr>
          <w:rFonts w:ascii="Times New Roman" w:hAnsi="Times New Roman" w:cs="Times New Roman"/>
          <w:sz w:val="24"/>
          <w:szCs w:val="24"/>
        </w:rPr>
        <w:t xml:space="preserve"> </w:t>
      </w:r>
      <w:r w:rsidR="00B91B6A" w:rsidRPr="00491208">
        <w:rPr>
          <w:rFonts w:ascii="Times New Roman" w:hAnsi="Times New Roman" w:cs="Times New Roman"/>
          <w:noProof/>
          <w:sz w:val="24"/>
          <w:szCs w:val="24"/>
        </w:rPr>
        <w:t>ME</w:t>
      </w:r>
      <w:r w:rsidR="00B91B6A" w:rsidRPr="00491208">
        <w:rPr>
          <w:rFonts w:ascii="Times New Roman" w:hAnsi="Times New Roman" w:cs="Times New Roman"/>
          <w:sz w:val="24"/>
          <w:szCs w:val="24"/>
        </w:rPr>
        <w:t xml:space="preserve"> </w:t>
      </w:r>
      <w:r w:rsidR="00594A00">
        <w:rPr>
          <w:rFonts w:ascii="Times New Roman" w:hAnsi="Times New Roman" w:cs="Times New Roman"/>
          <w:sz w:val="24"/>
          <w:szCs w:val="24"/>
        </w:rPr>
        <w:t xml:space="preserve">(≥0.95) </w:t>
      </w:r>
      <w:r w:rsidR="00B91B6A" w:rsidRPr="00491208">
        <w:rPr>
          <w:rFonts w:ascii="Times New Roman" w:hAnsi="Times New Roman" w:cs="Times New Roman"/>
          <w:sz w:val="24"/>
          <w:szCs w:val="24"/>
        </w:rPr>
        <w:t>for</w:t>
      </w:r>
      <w:r w:rsidR="00B91B6A">
        <w:rPr>
          <w:rFonts w:ascii="Times New Roman" w:hAnsi="Times New Roman" w:cs="Times New Roman"/>
          <w:sz w:val="24"/>
          <w:szCs w:val="24"/>
        </w:rPr>
        <w:t xml:space="preserve"> </w:t>
      </w:r>
      <w:r w:rsidR="00B91B6A" w:rsidRPr="00B91B6A">
        <w:rPr>
          <w:rFonts w:ascii="Times New Roman" w:hAnsi="Times New Roman" w:cs="Times New Roman"/>
          <w:i/>
          <w:sz w:val="24"/>
          <w:szCs w:val="24"/>
        </w:rPr>
        <w:t>R. brasiliensis</w:t>
      </w:r>
      <w:r w:rsidR="00B91B6A">
        <w:rPr>
          <w:rFonts w:ascii="Times New Roman" w:hAnsi="Times New Roman" w:cs="Times New Roman"/>
          <w:sz w:val="24"/>
          <w:szCs w:val="24"/>
        </w:rPr>
        <w:t xml:space="preserve"> and </w:t>
      </w:r>
      <w:r w:rsidR="00B91B6A" w:rsidRPr="00B91B6A">
        <w:rPr>
          <w:rFonts w:ascii="Times New Roman" w:hAnsi="Times New Roman" w:cs="Times New Roman"/>
          <w:i/>
          <w:sz w:val="24"/>
          <w:szCs w:val="24"/>
        </w:rPr>
        <w:t>C. benghalensis</w:t>
      </w:r>
      <w:r w:rsidR="00594A00">
        <w:rPr>
          <w:rFonts w:ascii="Times New Roman" w:hAnsi="Times New Roman" w:cs="Times New Roman"/>
          <w:sz w:val="24"/>
          <w:szCs w:val="24"/>
        </w:rPr>
        <w:t xml:space="preserve"> demonstrated the goodness of fit of the top model selected.</w:t>
      </w:r>
    </w:p>
    <w:p w14:paraId="63727485" w14:textId="77777777" w:rsidR="00A75DAD" w:rsidRPr="00C4307E" w:rsidRDefault="00A75DAD" w:rsidP="005657F0">
      <w:pPr>
        <w:spacing w:after="0" w:line="480" w:lineRule="auto"/>
        <w:rPr>
          <w:rFonts w:ascii="Times New Roman" w:hAnsi="Times New Roman" w:cs="Times New Roman"/>
          <w:b/>
          <w:sz w:val="24"/>
          <w:szCs w:val="24"/>
        </w:rPr>
      </w:pPr>
      <w:r w:rsidRPr="00C4307E">
        <w:rPr>
          <w:rFonts w:ascii="Times New Roman" w:hAnsi="Times New Roman" w:cs="Times New Roman"/>
          <w:b/>
          <w:sz w:val="24"/>
          <w:szCs w:val="24"/>
        </w:rPr>
        <w:t>Discussion</w:t>
      </w:r>
    </w:p>
    <w:p w14:paraId="67415473" w14:textId="77777777" w:rsidR="005657F0" w:rsidRPr="00C4307E" w:rsidRDefault="000055F8" w:rsidP="00B84910">
      <w:pPr>
        <w:spacing w:after="0" w:line="480" w:lineRule="auto"/>
        <w:rPr>
          <w:rFonts w:ascii="Times New Roman" w:eastAsiaTheme="minorEastAsia" w:hAnsi="Times New Roman" w:cs="Times New Roman"/>
          <w:i/>
          <w:sz w:val="24"/>
          <w:szCs w:val="24"/>
        </w:rPr>
      </w:pPr>
      <w:r w:rsidRPr="00C4307E">
        <w:rPr>
          <w:rFonts w:ascii="Times New Roman" w:eastAsiaTheme="minorEastAsia" w:hAnsi="Times New Roman" w:cs="Times New Roman"/>
          <w:i/>
          <w:sz w:val="24"/>
          <w:szCs w:val="24"/>
        </w:rPr>
        <w:t>Top model selection to describe crop-weed competition</w:t>
      </w:r>
    </w:p>
    <w:p w14:paraId="291C51E5" w14:textId="70BF2B64" w:rsidR="00A75DAD" w:rsidRDefault="00D31396" w:rsidP="00B84910">
      <w:pPr>
        <w:spacing w:after="0" w:line="480" w:lineRule="auto"/>
        <w:rPr>
          <w:rFonts w:ascii="Times New Roman" w:hAnsi="Times New Roman" w:cs="Times New Roman"/>
          <w:sz w:val="24"/>
          <w:szCs w:val="24"/>
        </w:rPr>
      </w:pPr>
      <w:r>
        <w:rPr>
          <w:rFonts w:ascii="Times New Roman" w:hAnsi="Times New Roman" w:cs="Times New Roman"/>
          <w:sz w:val="24"/>
          <w:szCs w:val="24"/>
        </w:rPr>
        <w:t>Rectangular hyperbola model</w:t>
      </w:r>
      <w:r w:rsidR="00A75DAD" w:rsidRPr="0084057B">
        <w:rPr>
          <w:rFonts w:ascii="Times New Roman" w:hAnsi="Times New Roman" w:cs="Times New Roman"/>
          <w:noProof/>
          <w:sz w:val="24"/>
          <w:szCs w:val="24"/>
        </w:rPr>
        <w:t xml:space="preserve"> was the top model to describe the </w:t>
      </w:r>
      <w:r w:rsidR="00A75DAD">
        <w:rPr>
          <w:rFonts w:ascii="Times New Roman" w:hAnsi="Times New Roman" w:cs="Times New Roman"/>
          <w:noProof/>
          <w:sz w:val="24"/>
          <w:szCs w:val="24"/>
        </w:rPr>
        <w:t>corn</w:t>
      </w:r>
      <w:r w:rsidR="00A75DAD" w:rsidRPr="0084057B">
        <w:rPr>
          <w:rFonts w:ascii="Times New Roman" w:hAnsi="Times New Roman" w:cs="Times New Roman"/>
          <w:noProof/>
          <w:sz w:val="24"/>
          <w:szCs w:val="24"/>
        </w:rPr>
        <w:t xml:space="preserve"> </w:t>
      </w:r>
      <w:r w:rsidR="00A75DAD">
        <w:rPr>
          <w:rFonts w:ascii="Times New Roman" w:hAnsi="Times New Roman" w:cs="Times New Roman"/>
          <w:noProof/>
          <w:sz w:val="24"/>
          <w:szCs w:val="24"/>
        </w:rPr>
        <w:t>yield loss (%)</w:t>
      </w:r>
      <w:r w:rsidR="00A75DAD" w:rsidRPr="0084057B">
        <w:rPr>
          <w:rFonts w:ascii="Times New Roman" w:hAnsi="Times New Roman" w:cs="Times New Roman"/>
          <w:noProof/>
          <w:sz w:val="24"/>
          <w:szCs w:val="24"/>
        </w:rPr>
        <w:t xml:space="preserve"> in </w:t>
      </w:r>
      <w:r w:rsidR="00A75DAD">
        <w:rPr>
          <w:rFonts w:ascii="Times New Roman" w:hAnsi="Times New Roman" w:cs="Times New Roman"/>
          <w:noProof/>
          <w:sz w:val="24"/>
          <w:szCs w:val="24"/>
        </w:rPr>
        <w:t xml:space="preserve">response to </w:t>
      </w:r>
      <w:r w:rsidR="00A75DAD" w:rsidRPr="0084057B">
        <w:rPr>
          <w:rFonts w:ascii="Times New Roman" w:hAnsi="Times New Roman" w:cs="Times New Roman"/>
          <w:noProof/>
          <w:sz w:val="24"/>
          <w:szCs w:val="24"/>
        </w:rPr>
        <w:t xml:space="preserve">both </w:t>
      </w:r>
      <w:r w:rsidR="00A75DAD" w:rsidRPr="0084057B">
        <w:rPr>
          <w:rFonts w:ascii="Times New Roman" w:hAnsi="Times New Roman" w:cs="Times New Roman"/>
          <w:i/>
          <w:noProof/>
          <w:sz w:val="24"/>
          <w:szCs w:val="24"/>
        </w:rPr>
        <w:t>R. brasiliensis</w:t>
      </w:r>
      <w:r w:rsidR="00A75DAD" w:rsidRPr="0084057B">
        <w:rPr>
          <w:rFonts w:ascii="Times New Roman" w:hAnsi="Times New Roman" w:cs="Times New Roman"/>
          <w:noProof/>
          <w:sz w:val="24"/>
          <w:szCs w:val="24"/>
        </w:rPr>
        <w:t xml:space="preserve"> and </w:t>
      </w:r>
      <w:r w:rsidR="00A75DAD" w:rsidRPr="0084057B">
        <w:rPr>
          <w:rFonts w:ascii="Times New Roman" w:hAnsi="Times New Roman" w:cs="Times New Roman"/>
          <w:i/>
          <w:noProof/>
          <w:sz w:val="24"/>
          <w:szCs w:val="24"/>
        </w:rPr>
        <w:t>C. benghalensis</w:t>
      </w:r>
      <w:r w:rsidR="00A75DAD" w:rsidRPr="0084057B">
        <w:rPr>
          <w:rFonts w:ascii="Times New Roman" w:hAnsi="Times New Roman" w:cs="Times New Roman"/>
          <w:noProof/>
          <w:sz w:val="24"/>
          <w:szCs w:val="24"/>
        </w:rPr>
        <w:t xml:space="preserve"> </w:t>
      </w:r>
      <w:r w:rsidR="00A75DAD">
        <w:rPr>
          <w:rFonts w:ascii="Times New Roman" w:hAnsi="Times New Roman" w:cs="Times New Roman"/>
          <w:noProof/>
          <w:sz w:val="24"/>
          <w:szCs w:val="24"/>
        </w:rPr>
        <w:t xml:space="preserve">competition </w:t>
      </w:r>
      <w:r w:rsidR="00A75DAD" w:rsidRPr="0084057B">
        <w:rPr>
          <w:rFonts w:ascii="Times New Roman" w:hAnsi="Times New Roman" w:cs="Times New Roman"/>
          <w:noProof/>
          <w:sz w:val="24"/>
          <w:szCs w:val="24"/>
        </w:rPr>
        <w:t>(Figure 2</w:t>
      </w:r>
      <w:r w:rsidR="00A75DAD">
        <w:rPr>
          <w:rFonts w:ascii="Times New Roman" w:hAnsi="Times New Roman" w:cs="Times New Roman"/>
          <w:noProof/>
          <w:sz w:val="24"/>
          <w:szCs w:val="24"/>
        </w:rPr>
        <w:t xml:space="preserve"> and Table 1</w:t>
      </w:r>
      <w:r w:rsidR="00A75DAD" w:rsidRPr="0084057B">
        <w:rPr>
          <w:rFonts w:ascii="Times New Roman" w:hAnsi="Times New Roman" w:cs="Times New Roman"/>
          <w:noProof/>
          <w:sz w:val="24"/>
          <w:szCs w:val="24"/>
        </w:rPr>
        <w:t>).</w:t>
      </w:r>
      <w:r w:rsidR="00A75DAD">
        <w:rPr>
          <w:rFonts w:ascii="Times New Roman" w:hAnsi="Times New Roman" w:cs="Times New Roman"/>
          <w:noProof/>
          <w:sz w:val="24"/>
          <w:szCs w:val="24"/>
        </w:rPr>
        <w:t xml:space="preserve"> The model with the smallest value of </w:t>
      </w:r>
      <w:r w:rsidR="00A75DAD" w:rsidRPr="00901A75">
        <w:rPr>
          <w:rFonts w:ascii="Times New Roman" w:hAnsi="Times New Roman" w:cs="Times New Roman"/>
          <w:noProof/>
          <w:sz w:val="24"/>
          <w:szCs w:val="24"/>
        </w:rPr>
        <w:t>AICc</w:t>
      </w:r>
      <w:r w:rsidR="00A75DAD">
        <w:rPr>
          <w:rFonts w:ascii="Times New Roman" w:hAnsi="Times New Roman" w:cs="Times New Roman"/>
          <w:noProof/>
          <w:sz w:val="24"/>
          <w:szCs w:val="24"/>
        </w:rPr>
        <w:t xml:space="preserve"> was considered the top model or the best descriptor of the full reality given the set of candidate models and the data </w:t>
      </w:r>
      <w:r w:rsidR="00BF3947">
        <w:rPr>
          <w:rStyle w:val="FootnoteReference"/>
          <w:rFonts w:ascii="Times New Roman" w:hAnsi="Times New Roman" w:cs="Times New Roman"/>
          <w:noProof/>
          <w:sz w:val="24"/>
          <w:szCs w:val="24"/>
        </w:rPr>
        <w:fldChar w:fldCharType="begin" w:fldLock="1"/>
      </w:r>
      <w:r w:rsidR="00842C50">
        <w:rPr>
          <w:rFonts w:ascii="Times New Roman" w:hAnsi="Times New Roman" w:cs="Times New Roman"/>
          <w:noProof/>
          <w:sz w:val="24"/>
          <w:szCs w:val="24"/>
        </w:rPr>
        <w:instrText>ADDIN CSL_CITATION { "citationItems" : [ { "id" : "ITEM-1", "itemData" : { "author" : [ { "dropping-particle" : "", "family" : "Anderson", "given" : "David R.", "non-dropping-particle" : "", "parse-names" : false, "suffix" : "" } ], "id" : "ITEM-1", "issued" : { "date-parts" : [ [ "2007" ] ] }, "publisher" : "Springer Science &amp; Business Media", "publisher-place" : "New York", "title" : "Model Based Inference in the Life Sciences: A Primer on Evidence", "type" : "book" }, "uris" : [ "http://www.mendeley.com/documents/?uuid=8abe2b1b-4bda-3e2f-956c-59cdc4f03dc3" ] } ], "mendeley" : { "formattedCitation" : "(Anderson 2007)", "manualFormatting" : "(Anderson, 2007)", "plainTextFormattedCitation" : "(Anderson 2007)", "previouslyFormattedCitation" : "(Anderson 2007)" }, "properties" : {  }, "schema" : "https://github.com/citation-style-language/schema/raw/master/csl-citation.json" }</w:instrText>
      </w:r>
      <w:r w:rsidR="00BF3947">
        <w:rPr>
          <w:rStyle w:val="FootnoteReference"/>
          <w:rFonts w:ascii="Times New Roman" w:hAnsi="Times New Roman" w:cs="Times New Roman"/>
          <w:noProof/>
          <w:sz w:val="24"/>
          <w:szCs w:val="24"/>
        </w:rPr>
        <w:fldChar w:fldCharType="separate"/>
      </w:r>
      <w:r w:rsidR="00BF3947" w:rsidRPr="00BF3947">
        <w:rPr>
          <w:rFonts w:ascii="Times New Roman" w:hAnsi="Times New Roman" w:cs="Times New Roman"/>
          <w:noProof/>
          <w:sz w:val="24"/>
          <w:szCs w:val="24"/>
        </w:rPr>
        <w:t>(Anderson</w:t>
      </w:r>
      <w:r w:rsidR="008947C9">
        <w:rPr>
          <w:rFonts w:ascii="Times New Roman" w:hAnsi="Times New Roman" w:cs="Times New Roman"/>
          <w:noProof/>
          <w:sz w:val="24"/>
          <w:szCs w:val="24"/>
        </w:rPr>
        <w:t>,</w:t>
      </w:r>
      <w:r w:rsidR="00BF3947" w:rsidRPr="00BF3947">
        <w:rPr>
          <w:rFonts w:ascii="Times New Roman" w:hAnsi="Times New Roman" w:cs="Times New Roman"/>
          <w:noProof/>
          <w:sz w:val="24"/>
          <w:szCs w:val="24"/>
        </w:rPr>
        <w:t xml:space="preserve"> 2007)</w:t>
      </w:r>
      <w:r w:rsidR="00BF3947">
        <w:rPr>
          <w:rStyle w:val="FootnoteReference"/>
          <w:rFonts w:ascii="Times New Roman" w:hAnsi="Times New Roman" w:cs="Times New Roman"/>
          <w:noProof/>
          <w:sz w:val="24"/>
          <w:szCs w:val="24"/>
        </w:rPr>
        <w:fldChar w:fldCharType="end"/>
      </w:r>
      <w:r w:rsidR="00A75DAD" w:rsidRPr="00BE2C21">
        <w:rPr>
          <w:rFonts w:ascii="Times New Roman" w:eastAsiaTheme="minorEastAsia" w:hAnsi="Times New Roman" w:cs="Times New Roman"/>
          <w:sz w:val="24"/>
          <w:szCs w:val="24"/>
        </w:rPr>
        <w:t xml:space="preserve">. </w:t>
      </w:r>
      <w:r w:rsidR="00A75DAD">
        <w:rPr>
          <w:rFonts w:ascii="Times New Roman" w:hAnsi="Times New Roman" w:cs="Times New Roman"/>
          <w:sz w:val="24"/>
          <w:szCs w:val="24"/>
        </w:rPr>
        <w:t>T</w:t>
      </w:r>
      <w:r w:rsidR="00A75DAD" w:rsidRPr="00BE2C21">
        <w:rPr>
          <w:rFonts w:ascii="Times New Roman" w:hAnsi="Times New Roman" w:cs="Times New Roman"/>
          <w:sz w:val="24"/>
          <w:szCs w:val="24"/>
        </w:rPr>
        <w:t xml:space="preserve">his model was also the best for </w:t>
      </w:r>
      <w:r w:rsidR="00A75DAD">
        <w:rPr>
          <w:rFonts w:ascii="Times New Roman" w:hAnsi="Times New Roman" w:cs="Times New Roman"/>
          <w:sz w:val="24"/>
          <w:szCs w:val="24"/>
        </w:rPr>
        <w:t>describing</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corn</w:t>
      </w:r>
      <w:r w:rsidR="00A75DAD" w:rsidRPr="00BE2C21">
        <w:rPr>
          <w:rFonts w:ascii="Times New Roman" w:hAnsi="Times New Roman" w:cs="Times New Roman"/>
          <w:sz w:val="24"/>
          <w:szCs w:val="24"/>
        </w:rPr>
        <w:t xml:space="preserve"> leaf area, height, and stem diameter reduction </w:t>
      </w:r>
      <w:r w:rsidR="00A75DAD">
        <w:rPr>
          <w:rFonts w:ascii="Times New Roman" w:hAnsi="Times New Roman" w:cs="Times New Roman"/>
          <w:sz w:val="24"/>
          <w:szCs w:val="24"/>
        </w:rPr>
        <w:t>in response to</w:t>
      </w:r>
      <w:r w:rsidR="00A75DAD" w:rsidRPr="00BE2C21">
        <w:rPr>
          <w:rFonts w:ascii="Times New Roman" w:hAnsi="Times New Roman" w:cs="Times New Roman"/>
          <w:sz w:val="24"/>
          <w:szCs w:val="24"/>
        </w:rPr>
        <w:t xml:space="preserve"> </w:t>
      </w:r>
      <w:r w:rsidR="00A75DAD" w:rsidRPr="00BE2C21">
        <w:rPr>
          <w:rFonts w:ascii="Times New Roman" w:hAnsi="Times New Roman" w:cs="Times New Roman"/>
          <w:i/>
          <w:sz w:val="24"/>
          <w:szCs w:val="24"/>
        </w:rPr>
        <w:t>R. brasiliensis</w:t>
      </w:r>
      <w:r w:rsidR="00A75DAD" w:rsidRPr="00BE2C21">
        <w:rPr>
          <w:rFonts w:ascii="Times New Roman" w:hAnsi="Times New Roman" w:cs="Times New Roman"/>
          <w:sz w:val="24"/>
          <w:szCs w:val="24"/>
        </w:rPr>
        <w:t xml:space="preserve"> and </w:t>
      </w:r>
      <w:r w:rsidR="00A75DAD" w:rsidRPr="00BE2C21">
        <w:rPr>
          <w:rFonts w:ascii="Times New Roman" w:hAnsi="Times New Roman" w:cs="Times New Roman"/>
          <w:i/>
          <w:sz w:val="24"/>
          <w:szCs w:val="24"/>
        </w:rPr>
        <w:t>C. benghalensis</w:t>
      </w:r>
      <w:r w:rsidR="00A75DAD">
        <w:rPr>
          <w:rFonts w:ascii="Times New Roman" w:hAnsi="Times New Roman" w:cs="Times New Roman"/>
          <w:sz w:val="24"/>
          <w:szCs w:val="24"/>
        </w:rPr>
        <w:t xml:space="preserve"> densities </w:t>
      </w:r>
      <w:r w:rsidR="00A75DAD" w:rsidRPr="00BE2C21">
        <w:rPr>
          <w:rFonts w:ascii="Times New Roman" w:hAnsi="Times New Roman" w:cs="Times New Roman"/>
          <w:sz w:val="24"/>
          <w:szCs w:val="24"/>
        </w:rPr>
        <w:t>(data not shown).</w:t>
      </w:r>
    </w:p>
    <w:p w14:paraId="71F376B4" w14:textId="1A70E598" w:rsidR="00A75DAD" w:rsidRPr="00BE2C21" w:rsidRDefault="00A75DA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D31396">
        <w:rPr>
          <w:rFonts w:ascii="Times New Roman" w:hAnsi="Times New Roman" w:cs="Times New Roman"/>
          <w:sz w:val="24"/>
          <w:szCs w:val="24"/>
        </w:rPr>
        <w:t>rectangular hyperbola model</w:t>
      </w:r>
      <w:r>
        <w:rPr>
          <w:rFonts w:ascii="Times New Roman" w:hAnsi="Times New Roman" w:cs="Times New Roman"/>
          <w:sz w:val="24"/>
          <w:szCs w:val="24"/>
        </w:rPr>
        <w:t>, f</w:t>
      </w:r>
      <w:r w:rsidRPr="009426BF">
        <w:rPr>
          <w:rFonts w:ascii="Times New Roman" w:hAnsi="Times New Roman" w:cs="Times New Roman"/>
          <w:sz w:val="24"/>
          <w:szCs w:val="24"/>
        </w:rPr>
        <w:t>our</w:t>
      </w:r>
      <w:r w:rsidRPr="0084057B">
        <w:rPr>
          <w:rFonts w:ascii="Times New Roman" w:hAnsi="Times New Roman" w:cs="Times New Roman"/>
          <w:sz w:val="24"/>
          <w:szCs w:val="24"/>
        </w:rPr>
        <w:t xml:space="preserve"> </w:t>
      </w:r>
      <w:r w:rsidRPr="0084057B">
        <w:rPr>
          <w:rFonts w:ascii="Times New Roman" w:hAnsi="Times New Roman" w:cs="Times New Roman"/>
          <w:noProof/>
          <w:sz w:val="24"/>
          <w:szCs w:val="24"/>
        </w:rPr>
        <w:t>parameters</w:t>
      </w:r>
      <w:r w:rsidRPr="0084057B">
        <w:rPr>
          <w:rFonts w:ascii="Times New Roman" w:hAnsi="Times New Roman" w:cs="Times New Roman"/>
          <w:sz w:val="24"/>
          <w:szCs w:val="24"/>
        </w:rPr>
        <w:t xml:space="preserve"> were estimated,</w:t>
      </w:r>
      <w:r>
        <w:rPr>
          <w:rFonts w:ascii="Times New Roman" w:hAnsi="Times New Roman" w:cs="Times New Roman"/>
          <w:sz w:val="24"/>
          <w:szCs w:val="24"/>
        </w:rPr>
        <w:t xml:space="preserve"> which are</w:t>
      </w:r>
      <w:r w:rsidRPr="0084057B">
        <w:rPr>
          <w:rFonts w:ascii="Times New Roman" w:hAnsi="Times New Roman" w:cs="Times New Roman"/>
          <w:sz w:val="24"/>
          <w:szCs w:val="24"/>
        </w:rPr>
        <w:t xml:space="preserve"> </w:t>
      </w:r>
      <w:r w:rsidRPr="0084057B">
        <w:rPr>
          <w:rFonts w:ascii="Times New Roman" w:hAnsi="Times New Roman" w:cs="Times New Roman"/>
          <w:i/>
          <w:sz w:val="24"/>
          <w:szCs w:val="24"/>
        </w:rPr>
        <w:t>I</w:t>
      </w:r>
      <w:r w:rsidRPr="0084057B">
        <w:rPr>
          <w:rFonts w:ascii="Times New Roman" w:hAnsi="Times New Roman" w:cs="Times New Roman"/>
          <w:sz w:val="24"/>
          <w:szCs w:val="24"/>
        </w:rPr>
        <w:t xml:space="preserve"> and </w:t>
      </w:r>
      <w:r w:rsidRPr="0084057B">
        <w:rPr>
          <w:rFonts w:ascii="Times New Roman" w:hAnsi="Times New Roman" w:cs="Times New Roman"/>
          <w:i/>
          <w:sz w:val="24"/>
          <w:szCs w:val="24"/>
        </w:rPr>
        <w:t>A</w:t>
      </w:r>
      <w:r w:rsidRPr="0084057B">
        <w:rPr>
          <w:rFonts w:ascii="Times New Roman" w:hAnsi="Times New Roman" w:cs="Times New Roman"/>
          <w:sz w:val="24"/>
          <w:szCs w:val="24"/>
        </w:rPr>
        <w:t xml:space="preserve"> for </w:t>
      </w:r>
      <w:r w:rsidRPr="0084057B">
        <w:rPr>
          <w:rFonts w:ascii="Times New Roman" w:hAnsi="Times New Roman" w:cs="Times New Roman"/>
          <w:i/>
          <w:sz w:val="24"/>
          <w:szCs w:val="24"/>
        </w:rPr>
        <w:t>R. brasiliensis</w:t>
      </w:r>
      <w:r w:rsidRPr="0084057B">
        <w:rPr>
          <w:rFonts w:ascii="Times New Roman" w:hAnsi="Times New Roman" w:cs="Times New Roman"/>
          <w:sz w:val="24"/>
          <w:szCs w:val="24"/>
        </w:rPr>
        <w:t xml:space="preserve"> and </w:t>
      </w:r>
      <w:r w:rsidRPr="0084057B">
        <w:rPr>
          <w:rFonts w:ascii="Times New Roman" w:hAnsi="Times New Roman" w:cs="Times New Roman"/>
          <w:i/>
          <w:sz w:val="24"/>
          <w:szCs w:val="24"/>
        </w:rPr>
        <w:t>C. benghalensis</w:t>
      </w:r>
      <w:r>
        <w:rPr>
          <w:rFonts w:ascii="Times New Roman" w:hAnsi="Times New Roman" w:cs="Times New Roman"/>
          <w:sz w:val="24"/>
          <w:szCs w:val="24"/>
        </w:rPr>
        <w:t xml:space="preserve"> (Table 2). However,</w:t>
      </w:r>
      <w:r w:rsidR="00D6254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6254E">
        <w:rPr>
          <w:rFonts w:ascii="Times New Roman" w:hAnsi="Times New Roman" w:cs="Times New Roman"/>
          <w:noProof/>
          <w:sz w:val="24"/>
          <w:szCs w:val="24"/>
        </w:rPr>
        <w:t>parameter</w:t>
      </w:r>
      <w:r>
        <w:rPr>
          <w:rFonts w:ascii="Times New Roman" w:hAnsi="Times New Roman" w:cs="Times New Roman"/>
          <w:sz w:val="24"/>
          <w:szCs w:val="24"/>
        </w:rPr>
        <w:t xml:space="preserve"> </w:t>
      </w:r>
      <w:r w:rsidRPr="005975E2">
        <w:rPr>
          <w:rFonts w:ascii="Times New Roman" w:hAnsi="Times New Roman" w:cs="Times New Roman"/>
          <w:i/>
          <w:sz w:val="24"/>
          <w:szCs w:val="24"/>
        </w:rPr>
        <w:t>I</w:t>
      </w:r>
      <w:r>
        <w:rPr>
          <w:rFonts w:ascii="Times New Roman" w:hAnsi="Times New Roman" w:cs="Times New Roman"/>
          <w:sz w:val="24"/>
          <w:szCs w:val="24"/>
        </w:rPr>
        <w:t xml:space="preserve"> and </w:t>
      </w:r>
      <w:r w:rsidRPr="00520C9B">
        <w:rPr>
          <w:rFonts w:ascii="Times New Roman" w:hAnsi="Times New Roman" w:cs="Times New Roman"/>
          <w:i/>
          <w:noProof/>
          <w:sz w:val="24"/>
          <w:szCs w:val="24"/>
        </w:rPr>
        <w:t>A</w:t>
      </w:r>
      <w:r w:rsidRPr="00520C9B">
        <w:rPr>
          <w:rFonts w:ascii="Times New Roman" w:hAnsi="Times New Roman" w:cs="Times New Roman"/>
          <w:noProof/>
          <w:sz w:val="24"/>
          <w:szCs w:val="24"/>
        </w:rPr>
        <w:t xml:space="preserve"> of</w:t>
      </w:r>
      <w:r w:rsidRPr="00BE2C21">
        <w:rPr>
          <w:rFonts w:ascii="Times New Roman" w:hAnsi="Times New Roman" w:cs="Times New Roman"/>
          <w:sz w:val="24"/>
          <w:szCs w:val="24"/>
        </w:rPr>
        <w:t xml:space="preserve"> </w:t>
      </w:r>
      <w:r w:rsidRPr="00BE2C21">
        <w:rPr>
          <w:rFonts w:ascii="Times New Roman" w:hAnsi="Times New Roman" w:cs="Times New Roman"/>
          <w:i/>
          <w:sz w:val="24"/>
          <w:szCs w:val="24"/>
        </w:rPr>
        <w:t>C. benghalensis</w:t>
      </w:r>
      <w:r w:rsidRPr="00BE2C21">
        <w:rPr>
          <w:rFonts w:ascii="Times New Roman" w:hAnsi="Times New Roman" w:cs="Times New Roman"/>
          <w:sz w:val="24"/>
          <w:szCs w:val="24"/>
        </w:rPr>
        <w:t xml:space="preserve"> w</w:t>
      </w:r>
      <w:r>
        <w:rPr>
          <w:rFonts w:ascii="Times New Roman" w:hAnsi="Times New Roman" w:cs="Times New Roman"/>
          <w:sz w:val="24"/>
          <w:szCs w:val="24"/>
        </w:rPr>
        <w:t xml:space="preserve">ere </w:t>
      </w:r>
      <w:r w:rsidRPr="005A34A1">
        <w:rPr>
          <w:rFonts w:ascii="Times New Roman" w:hAnsi="Times New Roman" w:cs="Times New Roman"/>
          <w:sz w:val="24"/>
          <w:szCs w:val="24"/>
        </w:rPr>
        <w:t>estimated over 100%</w:t>
      </w:r>
      <w:r>
        <w:rPr>
          <w:rFonts w:ascii="Times New Roman" w:hAnsi="Times New Roman" w:cs="Times New Roman"/>
          <w:sz w:val="24"/>
          <w:szCs w:val="24"/>
        </w:rPr>
        <w:t xml:space="preserve"> (Table 2)</w:t>
      </w:r>
      <w:r w:rsidRPr="005A34A1">
        <w:rPr>
          <w:rFonts w:ascii="Times New Roman" w:hAnsi="Times New Roman" w:cs="Times New Roman"/>
          <w:sz w:val="24"/>
          <w:szCs w:val="24"/>
        </w:rPr>
        <w:t>. T</w:t>
      </w:r>
      <w:r w:rsidRPr="00776F7F">
        <w:rPr>
          <w:rFonts w:ascii="Times New Roman" w:hAnsi="Times New Roman" w:cs="Times New Roman"/>
          <w:sz w:val="24"/>
          <w:szCs w:val="24"/>
        </w:rPr>
        <w:t xml:space="preserve">he parameter </w:t>
      </w:r>
      <w:r w:rsidRPr="00776F7F">
        <w:rPr>
          <w:rFonts w:ascii="Times New Roman" w:hAnsi="Times New Roman" w:cs="Times New Roman"/>
          <w:i/>
          <w:sz w:val="24"/>
          <w:szCs w:val="24"/>
        </w:rPr>
        <w:t>I</w:t>
      </w:r>
      <w:r w:rsidRPr="00776F7F">
        <w:rPr>
          <w:rFonts w:ascii="Times New Roman" w:hAnsi="Times New Roman" w:cs="Times New Roman"/>
          <w:sz w:val="24"/>
          <w:szCs w:val="24"/>
        </w:rPr>
        <w:t xml:space="preserve"> of </w:t>
      </w:r>
      <w:r w:rsidRPr="00776F7F">
        <w:rPr>
          <w:rFonts w:ascii="Times New Roman" w:hAnsi="Times New Roman" w:cs="Times New Roman"/>
          <w:i/>
          <w:sz w:val="24"/>
          <w:szCs w:val="24"/>
        </w:rPr>
        <w:t>C. benghalensis</w:t>
      </w:r>
      <w:r w:rsidRPr="00776F7F">
        <w:rPr>
          <w:rFonts w:ascii="Times New Roman" w:hAnsi="Times New Roman" w:cs="Times New Roman"/>
          <w:sz w:val="24"/>
          <w:szCs w:val="24"/>
        </w:rPr>
        <w:t xml:space="preserve"> curve had a steep inclination, which is likely</w:t>
      </w:r>
      <w:r w:rsidR="001E27DE">
        <w:rPr>
          <w:rFonts w:ascii="Times New Roman" w:hAnsi="Times New Roman" w:cs="Times New Roman"/>
          <w:sz w:val="24"/>
          <w:szCs w:val="24"/>
        </w:rPr>
        <w:t xml:space="preserve"> due to the </w:t>
      </w:r>
      <w:r w:rsidR="001E27DE" w:rsidRPr="00520C9B">
        <w:rPr>
          <w:rFonts w:ascii="Times New Roman" w:hAnsi="Times New Roman" w:cs="Times New Roman"/>
          <w:noProof/>
          <w:sz w:val="24"/>
          <w:szCs w:val="24"/>
        </w:rPr>
        <w:t>relative</w:t>
      </w:r>
      <w:r w:rsidR="00520C9B">
        <w:rPr>
          <w:rFonts w:ascii="Times New Roman" w:hAnsi="Times New Roman" w:cs="Times New Roman"/>
          <w:noProof/>
          <w:sz w:val="24"/>
          <w:szCs w:val="24"/>
        </w:rPr>
        <w:t>ly</w:t>
      </w:r>
      <w:r w:rsidR="001E27DE">
        <w:rPr>
          <w:rFonts w:ascii="Times New Roman" w:hAnsi="Times New Roman" w:cs="Times New Roman"/>
          <w:sz w:val="24"/>
          <w:szCs w:val="24"/>
        </w:rPr>
        <w:t xml:space="preserve"> small</w:t>
      </w:r>
      <w:r w:rsidRPr="00776F7F">
        <w:rPr>
          <w:rFonts w:ascii="Times New Roman" w:hAnsi="Times New Roman" w:cs="Times New Roman"/>
          <w:sz w:val="24"/>
          <w:szCs w:val="24"/>
        </w:rPr>
        <w:t xml:space="preserve"> pot size used</w:t>
      </w:r>
      <w:r w:rsidR="001E27DE">
        <w:rPr>
          <w:rFonts w:ascii="Times New Roman" w:hAnsi="Times New Roman" w:cs="Times New Roman"/>
          <w:sz w:val="24"/>
          <w:szCs w:val="24"/>
        </w:rPr>
        <w:t xml:space="preserve"> in this study</w:t>
      </w:r>
      <w:r w:rsidRPr="00776F7F">
        <w:rPr>
          <w:rFonts w:ascii="Times New Roman" w:hAnsi="Times New Roman" w:cs="Times New Roman"/>
          <w:sz w:val="24"/>
          <w:szCs w:val="24"/>
        </w:rPr>
        <w:t xml:space="preserve">, </w:t>
      </w:r>
      <w:r w:rsidR="001E27DE">
        <w:rPr>
          <w:rFonts w:ascii="Times New Roman" w:hAnsi="Times New Roman" w:cs="Times New Roman"/>
          <w:sz w:val="24"/>
          <w:szCs w:val="24"/>
        </w:rPr>
        <w:t xml:space="preserve">indicating that </w:t>
      </w:r>
      <w:r w:rsidRPr="00776F7F">
        <w:rPr>
          <w:rFonts w:ascii="Times New Roman" w:hAnsi="Times New Roman" w:cs="Times New Roman"/>
          <w:i/>
          <w:sz w:val="24"/>
          <w:szCs w:val="24"/>
        </w:rPr>
        <w:t>C. benghalensis</w:t>
      </w:r>
      <w:r w:rsidRPr="00776F7F">
        <w:rPr>
          <w:rFonts w:ascii="Times New Roman" w:hAnsi="Times New Roman" w:cs="Times New Roman"/>
          <w:sz w:val="24"/>
          <w:szCs w:val="24"/>
        </w:rPr>
        <w:t xml:space="preserve"> is very competitive </w:t>
      </w:r>
      <w:r w:rsidR="001E27DE">
        <w:rPr>
          <w:rFonts w:ascii="Times New Roman" w:hAnsi="Times New Roman" w:cs="Times New Roman"/>
          <w:sz w:val="24"/>
          <w:szCs w:val="24"/>
        </w:rPr>
        <w:t>with</w:t>
      </w:r>
      <w:r w:rsidR="001E27DE" w:rsidRPr="00776F7F">
        <w:rPr>
          <w:rFonts w:ascii="Times New Roman" w:hAnsi="Times New Roman" w:cs="Times New Roman"/>
          <w:sz w:val="24"/>
          <w:szCs w:val="24"/>
        </w:rPr>
        <w:t xml:space="preserve"> </w:t>
      </w:r>
      <w:r>
        <w:rPr>
          <w:rFonts w:ascii="Times New Roman" w:hAnsi="Times New Roman" w:cs="Times New Roman"/>
          <w:sz w:val="24"/>
          <w:szCs w:val="24"/>
        </w:rPr>
        <w:t>corn</w:t>
      </w:r>
      <w:r w:rsidRPr="005A34A1">
        <w:rPr>
          <w:rFonts w:ascii="Times New Roman" w:hAnsi="Times New Roman" w:cs="Times New Roman"/>
          <w:sz w:val="24"/>
          <w:szCs w:val="24"/>
        </w:rPr>
        <w:t>. Therefore, bigger pots</w:t>
      </w:r>
      <w:r>
        <w:rPr>
          <w:rFonts w:ascii="Times New Roman" w:hAnsi="Times New Roman" w:cs="Times New Roman"/>
          <w:sz w:val="24"/>
          <w:szCs w:val="24"/>
        </w:rPr>
        <w:t xml:space="preserve"> and lower </w:t>
      </w:r>
      <w:r w:rsidRPr="00776F7F">
        <w:rPr>
          <w:rFonts w:ascii="Times New Roman" w:hAnsi="Times New Roman" w:cs="Times New Roman"/>
          <w:i/>
          <w:sz w:val="24"/>
          <w:szCs w:val="24"/>
        </w:rPr>
        <w:t>C. benghalensis</w:t>
      </w:r>
      <w:r>
        <w:rPr>
          <w:rFonts w:ascii="Times New Roman" w:hAnsi="Times New Roman" w:cs="Times New Roman"/>
          <w:sz w:val="24"/>
          <w:szCs w:val="24"/>
        </w:rPr>
        <w:t xml:space="preserve"> densities would have been necessary for such a study</w:t>
      </w:r>
      <w:r w:rsidRPr="00BE2C21">
        <w:rPr>
          <w:rFonts w:ascii="Times New Roman" w:hAnsi="Times New Roman" w:cs="Times New Roman"/>
          <w:sz w:val="24"/>
          <w:szCs w:val="24"/>
        </w:rPr>
        <w:t xml:space="preserve">. </w:t>
      </w:r>
      <w:r>
        <w:rPr>
          <w:rFonts w:ascii="Times New Roman" w:hAnsi="Times New Roman" w:cs="Times New Roman"/>
          <w:sz w:val="24"/>
          <w:szCs w:val="24"/>
        </w:rPr>
        <w:t>The</w:t>
      </w:r>
      <w:r w:rsidRPr="00BE2C21">
        <w:rPr>
          <w:rFonts w:ascii="Times New Roman" w:hAnsi="Times New Roman" w:cs="Times New Roman"/>
          <w:sz w:val="24"/>
          <w:szCs w:val="24"/>
        </w:rPr>
        <w:t xml:space="preserve"> parameter </w:t>
      </w:r>
      <w:r w:rsidRPr="005975E2">
        <w:rPr>
          <w:rFonts w:ascii="Times New Roman" w:hAnsi="Times New Roman" w:cs="Times New Roman"/>
          <w:i/>
          <w:sz w:val="24"/>
          <w:szCs w:val="24"/>
        </w:rPr>
        <w:t>A</w:t>
      </w:r>
      <w:r w:rsidRPr="00BE2C21">
        <w:rPr>
          <w:rFonts w:ascii="Times New Roman" w:hAnsi="Times New Roman" w:cs="Times New Roman"/>
          <w:sz w:val="24"/>
          <w:szCs w:val="24"/>
        </w:rPr>
        <w:t xml:space="preserve"> for </w:t>
      </w:r>
      <w:r w:rsidRPr="00776F7F">
        <w:rPr>
          <w:rFonts w:ascii="Times New Roman" w:hAnsi="Times New Roman" w:cs="Times New Roman"/>
          <w:i/>
          <w:sz w:val="24"/>
          <w:szCs w:val="24"/>
        </w:rPr>
        <w:t>C. benghalensis</w:t>
      </w:r>
      <w:r w:rsidRPr="00BE2C21">
        <w:rPr>
          <w:rFonts w:ascii="Times New Roman" w:hAnsi="Times New Roman" w:cs="Times New Roman"/>
          <w:sz w:val="24"/>
          <w:szCs w:val="24"/>
        </w:rPr>
        <w:t xml:space="preserve"> was </w:t>
      </w:r>
      <w:r>
        <w:rPr>
          <w:rFonts w:ascii="Times New Roman" w:hAnsi="Times New Roman" w:cs="Times New Roman"/>
          <w:sz w:val="24"/>
          <w:szCs w:val="24"/>
        </w:rPr>
        <w:t xml:space="preserve">also </w:t>
      </w:r>
      <w:r w:rsidRPr="00BE2C21">
        <w:rPr>
          <w:rFonts w:ascii="Times New Roman" w:hAnsi="Times New Roman" w:cs="Times New Roman"/>
          <w:sz w:val="24"/>
          <w:szCs w:val="24"/>
        </w:rPr>
        <w:t>over 100%,</w:t>
      </w:r>
      <w:r>
        <w:rPr>
          <w:rFonts w:ascii="Times New Roman" w:hAnsi="Times New Roman" w:cs="Times New Roman"/>
          <w:sz w:val="24"/>
          <w:szCs w:val="24"/>
        </w:rPr>
        <w:t xml:space="preserve"> which is likely </w:t>
      </w:r>
      <w:r w:rsidR="001E27DE">
        <w:rPr>
          <w:rFonts w:ascii="Times New Roman" w:hAnsi="Times New Roman" w:cs="Times New Roman"/>
          <w:sz w:val="24"/>
          <w:szCs w:val="24"/>
        </w:rPr>
        <w:t xml:space="preserve">due to </w:t>
      </w:r>
      <w:r>
        <w:rPr>
          <w:rFonts w:ascii="Times New Roman" w:hAnsi="Times New Roman" w:cs="Times New Roman"/>
          <w:sz w:val="24"/>
          <w:szCs w:val="24"/>
        </w:rPr>
        <w:t xml:space="preserve">the pot </w:t>
      </w:r>
      <w:r w:rsidR="001E27DE">
        <w:rPr>
          <w:rFonts w:ascii="Times New Roman" w:hAnsi="Times New Roman" w:cs="Times New Roman"/>
          <w:sz w:val="24"/>
          <w:szCs w:val="24"/>
        </w:rPr>
        <w:t xml:space="preserve">sized </w:t>
      </w:r>
      <w:r w:rsidR="001E27DE" w:rsidRPr="00520C9B">
        <w:rPr>
          <w:rFonts w:ascii="Times New Roman" w:hAnsi="Times New Roman" w:cs="Times New Roman"/>
          <w:noProof/>
          <w:sz w:val="24"/>
          <w:szCs w:val="24"/>
        </w:rPr>
        <w:t>used</w:t>
      </w:r>
      <w:r w:rsidR="00520C9B">
        <w:rPr>
          <w:rFonts w:ascii="Times New Roman" w:hAnsi="Times New Roman" w:cs="Times New Roman"/>
          <w:noProof/>
          <w:sz w:val="24"/>
          <w:szCs w:val="24"/>
        </w:rPr>
        <w:t>. T</w:t>
      </w:r>
      <w:r w:rsidR="001E27DE" w:rsidRPr="00520C9B">
        <w:rPr>
          <w:rFonts w:ascii="Times New Roman" w:hAnsi="Times New Roman" w:cs="Times New Roman"/>
          <w:noProof/>
          <w:sz w:val="24"/>
          <w:szCs w:val="24"/>
        </w:rPr>
        <w:t>hus</w:t>
      </w:r>
      <w:r w:rsidR="001E27DE">
        <w:rPr>
          <w:rFonts w:ascii="Times New Roman" w:hAnsi="Times New Roman" w:cs="Times New Roman"/>
          <w:sz w:val="24"/>
          <w:szCs w:val="24"/>
        </w:rPr>
        <w:t>,</w:t>
      </w:r>
      <w:r>
        <w:rPr>
          <w:rFonts w:ascii="Times New Roman" w:hAnsi="Times New Roman" w:cs="Times New Roman"/>
          <w:sz w:val="24"/>
          <w:szCs w:val="24"/>
        </w:rPr>
        <w:t xml:space="preserve"> final constant yield</w:t>
      </w:r>
      <w:r w:rsidRPr="00BE2C21">
        <w:rPr>
          <w:rFonts w:ascii="Times New Roman" w:hAnsi="Times New Roman" w:cs="Times New Roman"/>
          <w:sz w:val="24"/>
          <w:szCs w:val="24"/>
        </w:rPr>
        <w:t xml:space="preserve"> </w:t>
      </w:r>
      <w:r w:rsidR="00D85DD7">
        <w:rPr>
          <w:rFonts w:ascii="Times New Roman" w:hAnsi="Times New Roman" w:cs="Times New Roman"/>
          <w:sz w:val="24"/>
          <w:szCs w:val="24"/>
        </w:rPr>
        <w:t xml:space="preserve">(CFY) </w:t>
      </w:r>
      <w:r w:rsidR="001E27DE">
        <w:rPr>
          <w:rFonts w:ascii="Times New Roman" w:hAnsi="Times New Roman" w:cs="Times New Roman"/>
          <w:sz w:val="24"/>
          <w:szCs w:val="24"/>
        </w:rPr>
        <w:t xml:space="preserve">been </w:t>
      </w:r>
      <w:r>
        <w:rPr>
          <w:rFonts w:ascii="Times New Roman" w:hAnsi="Times New Roman" w:cs="Times New Roman"/>
          <w:sz w:val="24"/>
          <w:szCs w:val="24"/>
        </w:rPr>
        <w:t xml:space="preserve">reached </w:t>
      </w:r>
      <w:r w:rsidR="001E27DE">
        <w:rPr>
          <w:rFonts w:ascii="Times New Roman" w:hAnsi="Times New Roman" w:cs="Times New Roman"/>
          <w:sz w:val="24"/>
          <w:szCs w:val="24"/>
        </w:rPr>
        <w:t xml:space="preserve">at low densities for </w:t>
      </w:r>
      <w:r w:rsidRPr="009426BF">
        <w:rPr>
          <w:rFonts w:ascii="Times New Roman" w:hAnsi="Times New Roman" w:cs="Times New Roman"/>
          <w:i/>
          <w:sz w:val="24"/>
          <w:szCs w:val="24"/>
        </w:rPr>
        <w:t>C. benghalensis</w:t>
      </w:r>
      <w:r>
        <w:rPr>
          <w:rFonts w:ascii="Times New Roman" w:hAnsi="Times New Roman" w:cs="Times New Roman"/>
          <w:sz w:val="24"/>
          <w:szCs w:val="24"/>
        </w:rPr>
        <w:t xml:space="preserve">. </w:t>
      </w:r>
      <w:r w:rsidR="000327D0">
        <w:rPr>
          <w:rFonts w:ascii="Times New Roman" w:hAnsi="Times New Roman" w:cs="Times New Roman"/>
          <w:sz w:val="24"/>
          <w:szCs w:val="24"/>
        </w:rPr>
        <w:t xml:space="preserve">Parameters </w:t>
      </w:r>
      <w:r w:rsidR="000327D0" w:rsidRPr="000327D0">
        <w:rPr>
          <w:rFonts w:ascii="Times New Roman" w:hAnsi="Times New Roman" w:cs="Times New Roman"/>
          <w:i/>
          <w:sz w:val="24"/>
          <w:szCs w:val="24"/>
        </w:rPr>
        <w:t>I</w:t>
      </w:r>
      <w:r w:rsidR="000327D0">
        <w:rPr>
          <w:rFonts w:ascii="Times New Roman" w:hAnsi="Times New Roman" w:cs="Times New Roman"/>
          <w:sz w:val="24"/>
          <w:szCs w:val="24"/>
        </w:rPr>
        <w:t xml:space="preserve"> and </w:t>
      </w:r>
      <w:r w:rsidR="000327D0" w:rsidRPr="000327D0">
        <w:rPr>
          <w:rFonts w:ascii="Times New Roman" w:hAnsi="Times New Roman" w:cs="Times New Roman"/>
          <w:i/>
          <w:sz w:val="24"/>
          <w:szCs w:val="24"/>
        </w:rPr>
        <w:t>A</w:t>
      </w:r>
      <w:r w:rsidR="000327D0">
        <w:rPr>
          <w:rFonts w:ascii="Times New Roman" w:hAnsi="Times New Roman" w:cs="Times New Roman"/>
          <w:sz w:val="24"/>
          <w:szCs w:val="24"/>
        </w:rPr>
        <w:t xml:space="preserve"> was also overestimated </w:t>
      </w:r>
      <w:r w:rsidR="00017101">
        <w:rPr>
          <w:rFonts w:ascii="Times New Roman" w:hAnsi="Times New Roman" w:cs="Times New Roman"/>
          <w:sz w:val="24"/>
          <w:szCs w:val="24"/>
        </w:rPr>
        <w:t xml:space="preserve">(&gt;100%) </w:t>
      </w:r>
      <w:r w:rsidR="000327D0">
        <w:rPr>
          <w:rFonts w:ascii="Times New Roman" w:hAnsi="Times New Roman" w:cs="Times New Roman"/>
          <w:sz w:val="24"/>
          <w:szCs w:val="24"/>
        </w:rPr>
        <w:t xml:space="preserve">in a field study of </w:t>
      </w:r>
      <w:r w:rsidR="000327D0" w:rsidRPr="000327D0">
        <w:rPr>
          <w:rFonts w:ascii="Times New Roman" w:hAnsi="Times New Roman" w:cs="Times New Roman"/>
          <w:i/>
          <w:sz w:val="24"/>
          <w:szCs w:val="24"/>
        </w:rPr>
        <w:t>Amaranthus retroflexus</w:t>
      </w:r>
      <w:r w:rsidR="000327D0">
        <w:rPr>
          <w:rFonts w:ascii="Times New Roman" w:hAnsi="Times New Roman" w:cs="Times New Roman"/>
          <w:sz w:val="24"/>
          <w:szCs w:val="24"/>
        </w:rPr>
        <w:t xml:space="preserve"> </w:t>
      </w:r>
      <w:r w:rsidR="007A2C01">
        <w:rPr>
          <w:rFonts w:ascii="Times New Roman" w:hAnsi="Times New Roman" w:cs="Times New Roman"/>
          <w:sz w:val="24"/>
          <w:szCs w:val="24"/>
        </w:rPr>
        <w:t xml:space="preserve">in </w:t>
      </w:r>
      <w:r w:rsidR="000327D0">
        <w:rPr>
          <w:rFonts w:ascii="Times New Roman" w:hAnsi="Times New Roman" w:cs="Times New Roman"/>
          <w:sz w:val="24"/>
          <w:szCs w:val="24"/>
        </w:rPr>
        <w:t xml:space="preserve">competition with </w:t>
      </w:r>
      <w:r w:rsidR="000327D0" w:rsidRPr="000327D0">
        <w:rPr>
          <w:rFonts w:ascii="Times New Roman" w:hAnsi="Times New Roman" w:cs="Times New Roman"/>
          <w:i/>
          <w:sz w:val="24"/>
          <w:szCs w:val="24"/>
        </w:rPr>
        <w:t>Sorghum bicolor</w:t>
      </w:r>
      <w:r w:rsidR="000327D0">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D05E6A">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"mendeley" : { "formattedCitation" : "(Knezevic and Horak 1998)", "manualFormatting" : "(Knezevic &amp; Horak, 1998)", "plainTextFormattedCitation" : "(Knezevic and Horak 1998)", "previouslyFormattedCitation" : "(Knezevic and Horak 1998)"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D05E6A">
        <w:rPr>
          <w:rFonts w:ascii="Times New Roman" w:hAnsi="Times New Roman" w:cs="Times New Roman"/>
          <w:noProof/>
          <w:sz w:val="24"/>
          <w:szCs w:val="24"/>
        </w:rPr>
        <w:t>(Knezevic &amp;</w:t>
      </w:r>
      <w:r w:rsidR="00BF3947" w:rsidRPr="00BF3947">
        <w:rPr>
          <w:rFonts w:ascii="Times New Roman" w:hAnsi="Times New Roman" w:cs="Times New Roman"/>
          <w:noProof/>
          <w:sz w:val="24"/>
          <w:szCs w:val="24"/>
        </w:rPr>
        <w:t xml:space="preserve"> Horak</w:t>
      </w:r>
      <w:r w:rsidR="00D05E6A">
        <w:rPr>
          <w:rFonts w:ascii="Times New Roman" w:hAnsi="Times New Roman" w:cs="Times New Roman"/>
          <w:noProof/>
          <w:sz w:val="24"/>
          <w:szCs w:val="24"/>
        </w:rPr>
        <w:t>,</w:t>
      </w:r>
      <w:r w:rsidR="00BF3947" w:rsidRPr="00BF3947">
        <w:rPr>
          <w:rFonts w:ascii="Times New Roman" w:hAnsi="Times New Roman" w:cs="Times New Roman"/>
          <w:noProof/>
          <w:sz w:val="24"/>
          <w:szCs w:val="24"/>
        </w:rPr>
        <w:t xml:space="preserve"> 1998)</w:t>
      </w:r>
      <w:r w:rsidR="00BF3947">
        <w:rPr>
          <w:rStyle w:val="FootnoteReference"/>
          <w:rFonts w:ascii="Times New Roman" w:hAnsi="Times New Roman" w:cs="Times New Roman"/>
          <w:sz w:val="24"/>
          <w:szCs w:val="24"/>
        </w:rPr>
        <w:fldChar w:fldCharType="end"/>
      </w:r>
      <w:r w:rsidR="000327D0">
        <w:rPr>
          <w:rFonts w:ascii="Times New Roman" w:hAnsi="Times New Roman" w:cs="Times New Roman"/>
          <w:sz w:val="24"/>
          <w:szCs w:val="24"/>
        </w:rPr>
        <w:t xml:space="preserve">. </w:t>
      </w:r>
      <w:r w:rsidR="007A2C01">
        <w:rPr>
          <w:rFonts w:ascii="Times New Roman" w:hAnsi="Times New Roman" w:cs="Times New Roman"/>
          <w:sz w:val="24"/>
          <w:szCs w:val="24"/>
        </w:rPr>
        <w:t>Nonetheless,</w:t>
      </w:r>
      <w:r>
        <w:rPr>
          <w:rFonts w:ascii="Times New Roman" w:hAnsi="Times New Roman" w:cs="Times New Roman"/>
          <w:sz w:val="24"/>
          <w:szCs w:val="24"/>
        </w:rPr>
        <w:t xml:space="preserve"> </w:t>
      </w:r>
      <w:r w:rsidR="000327D0">
        <w:rPr>
          <w:rFonts w:ascii="Times New Roman" w:hAnsi="Times New Roman" w:cs="Times New Roman"/>
          <w:sz w:val="24"/>
          <w:szCs w:val="24"/>
        </w:rPr>
        <w:t xml:space="preserve">in the present </w:t>
      </w:r>
      <w:r w:rsidR="000327D0" w:rsidRPr="00D6254E">
        <w:rPr>
          <w:rFonts w:ascii="Times New Roman" w:hAnsi="Times New Roman" w:cs="Times New Roman"/>
          <w:noProof/>
          <w:sz w:val="24"/>
          <w:szCs w:val="24"/>
        </w:rPr>
        <w:t>study</w:t>
      </w:r>
      <w:r w:rsidR="00D6254E">
        <w:rPr>
          <w:rFonts w:ascii="Times New Roman" w:hAnsi="Times New Roman" w:cs="Times New Roman"/>
          <w:noProof/>
          <w:sz w:val="24"/>
          <w:szCs w:val="24"/>
        </w:rPr>
        <w:t>,</w:t>
      </w:r>
      <w:r w:rsidR="000327D0">
        <w:rPr>
          <w:rFonts w:ascii="Times New Roman" w:hAnsi="Times New Roman" w:cs="Times New Roman"/>
          <w:sz w:val="24"/>
          <w:szCs w:val="24"/>
        </w:rPr>
        <w:t xml:space="preserve"> </w:t>
      </w:r>
      <w:r>
        <w:rPr>
          <w:rFonts w:ascii="Times New Roman" w:hAnsi="Times New Roman" w:cs="Times New Roman"/>
          <w:sz w:val="24"/>
          <w:szCs w:val="24"/>
        </w:rPr>
        <w:t xml:space="preserve">there is no lack of fit of parameters </w:t>
      </w:r>
      <w:r w:rsidRPr="005975E2">
        <w:rPr>
          <w:rFonts w:ascii="Times New Roman" w:hAnsi="Times New Roman" w:cs="Times New Roman"/>
          <w:i/>
          <w:sz w:val="24"/>
          <w:szCs w:val="24"/>
        </w:rPr>
        <w:t>I</w:t>
      </w:r>
      <w:r>
        <w:rPr>
          <w:rFonts w:ascii="Times New Roman" w:hAnsi="Times New Roman" w:cs="Times New Roman"/>
          <w:sz w:val="24"/>
          <w:szCs w:val="24"/>
        </w:rPr>
        <w:t xml:space="preserve"> and </w:t>
      </w:r>
      <w:r w:rsidRPr="00D6254E">
        <w:rPr>
          <w:rFonts w:ascii="Times New Roman" w:hAnsi="Times New Roman" w:cs="Times New Roman"/>
          <w:i/>
          <w:noProof/>
          <w:sz w:val="24"/>
          <w:szCs w:val="24"/>
        </w:rPr>
        <w:t>A</w:t>
      </w:r>
      <w:r w:rsidRPr="00D6254E">
        <w:rPr>
          <w:rFonts w:ascii="Times New Roman" w:hAnsi="Times New Roman" w:cs="Times New Roman"/>
          <w:noProof/>
          <w:sz w:val="24"/>
          <w:szCs w:val="24"/>
        </w:rPr>
        <w:t xml:space="preserve"> estimated</w:t>
      </w:r>
      <w:r>
        <w:rPr>
          <w:rFonts w:ascii="Times New Roman" w:hAnsi="Times New Roman" w:cs="Times New Roman"/>
          <w:sz w:val="24"/>
          <w:szCs w:val="24"/>
        </w:rPr>
        <w:t xml:space="preserve"> for </w:t>
      </w:r>
      <w:r w:rsidRPr="002F174A">
        <w:rPr>
          <w:rFonts w:ascii="Times New Roman" w:hAnsi="Times New Roman" w:cs="Times New Roman"/>
          <w:i/>
          <w:sz w:val="24"/>
          <w:szCs w:val="24"/>
        </w:rPr>
        <w:t>R. brasiliensis</w:t>
      </w:r>
      <w:r>
        <w:rPr>
          <w:rFonts w:ascii="Times New Roman" w:hAnsi="Times New Roman" w:cs="Times New Roman"/>
          <w:sz w:val="24"/>
          <w:szCs w:val="24"/>
        </w:rPr>
        <w:t xml:space="preserve"> and </w:t>
      </w:r>
      <w:r w:rsidRPr="002F174A">
        <w:rPr>
          <w:rFonts w:ascii="Times New Roman" w:hAnsi="Times New Roman" w:cs="Times New Roman"/>
          <w:i/>
          <w:sz w:val="24"/>
          <w:szCs w:val="24"/>
        </w:rPr>
        <w:t>C. benghalensis</w:t>
      </w:r>
      <w:r>
        <w:rPr>
          <w:rFonts w:ascii="Times New Roman" w:hAnsi="Times New Roman" w:cs="Times New Roman"/>
          <w:sz w:val="24"/>
          <w:szCs w:val="24"/>
        </w:rPr>
        <w:t xml:space="preserve"> (P&lt;0.05). </w:t>
      </w:r>
    </w:p>
    <w:p w14:paraId="69CC9797" w14:textId="089A3BFD" w:rsidR="00A75DAD" w:rsidRDefault="00A75DAD" w:rsidP="00B84910">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lastRenderedPageBreak/>
        <w:t>According to AIC</w:t>
      </w:r>
      <w:r w:rsidR="002837FB">
        <w:rPr>
          <w:rFonts w:ascii="Times New Roman" w:hAnsi="Times New Roman" w:cs="Times New Roman"/>
          <w:sz w:val="24"/>
          <w:szCs w:val="24"/>
        </w:rPr>
        <w:t>c</w:t>
      </w:r>
      <w:r>
        <w:rPr>
          <w:rFonts w:ascii="Times New Roman" w:hAnsi="Times New Roman" w:cs="Times New Roman"/>
          <w:sz w:val="24"/>
          <w:szCs w:val="24"/>
        </w:rPr>
        <w:t>, t</w:t>
      </w:r>
      <w:r w:rsidRPr="00BE2C21">
        <w:rPr>
          <w:rFonts w:ascii="Times New Roman" w:hAnsi="Times New Roman" w:cs="Times New Roman"/>
          <w:sz w:val="24"/>
          <w:szCs w:val="24"/>
        </w:rPr>
        <w:t xml:space="preserve">he </w:t>
      </w:r>
      <w:r w:rsidR="00190A47">
        <w:rPr>
          <w:rFonts w:ascii="Times New Roman" w:hAnsi="Times New Roman" w:cs="Times New Roman"/>
          <w:sz w:val="24"/>
          <w:szCs w:val="24"/>
        </w:rPr>
        <w:t>sigmoid</w:t>
      </w:r>
      <w:r>
        <w:rPr>
          <w:rFonts w:ascii="Times New Roman" w:hAnsi="Times New Roman" w:cs="Times New Roman"/>
          <w:sz w:val="24"/>
          <w:szCs w:val="24"/>
        </w:rPr>
        <w:t xml:space="preserve"> was the </w:t>
      </w:r>
      <w:r w:rsidRPr="00BE2C21">
        <w:rPr>
          <w:rFonts w:ascii="Times New Roman" w:hAnsi="Times New Roman" w:cs="Times New Roman"/>
          <w:sz w:val="24"/>
          <w:szCs w:val="24"/>
        </w:rPr>
        <w:t xml:space="preserve">second best </w:t>
      </w:r>
      <w:r>
        <w:rPr>
          <w:rFonts w:ascii="Times New Roman" w:hAnsi="Times New Roman" w:cs="Times New Roman"/>
          <w:sz w:val="24"/>
          <w:szCs w:val="24"/>
        </w:rPr>
        <w:t xml:space="preserve">model to describe the </w:t>
      </w:r>
      <w:r w:rsidRPr="00BE2C21">
        <w:rPr>
          <w:rFonts w:ascii="Times New Roman" w:hAnsi="Times New Roman" w:cs="Times New Roman"/>
          <w:sz w:val="24"/>
          <w:szCs w:val="24"/>
        </w:rPr>
        <w:t>data (</w:t>
      </w:r>
      <w:r>
        <w:rPr>
          <w:rFonts w:ascii="Times New Roman" w:hAnsi="Times New Roman" w:cs="Times New Roman"/>
          <w:sz w:val="24"/>
          <w:szCs w:val="24"/>
        </w:rPr>
        <w:t>Table 1</w:t>
      </w:r>
      <w:r w:rsidRPr="00BE2C21">
        <w:rPr>
          <w:rFonts w:ascii="Times New Roman" w:hAnsi="Times New Roman" w:cs="Times New Roman"/>
          <w:sz w:val="24"/>
          <w:szCs w:val="24"/>
        </w:rPr>
        <w:t xml:space="preserve">). </w:t>
      </w:r>
      <w:r w:rsidR="00190A47">
        <w:rPr>
          <w:rFonts w:ascii="Times New Roman" w:hAnsi="Times New Roman" w:cs="Times New Roman"/>
          <w:noProof/>
          <w:sz w:val="24"/>
          <w:szCs w:val="24"/>
        </w:rPr>
        <w:t>The sigmoid</w:t>
      </w:r>
      <w:r>
        <w:rPr>
          <w:rFonts w:ascii="Times New Roman" w:hAnsi="Times New Roman" w:cs="Times New Roman"/>
          <w:sz w:val="24"/>
          <w:szCs w:val="24"/>
        </w:rPr>
        <w:t xml:space="preserve"> model</w:t>
      </w:r>
      <w:r w:rsidRPr="00BE2C21">
        <w:rPr>
          <w:rFonts w:ascii="Times New Roman" w:hAnsi="Times New Roman" w:cs="Times New Roman"/>
          <w:sz w:val="24"/>
          <w:szCs w:val="24"/>
        </w:rPr>
        <w:t xml:space="preserve"> </w:t>
      </w:r>
      <w:r>
        <w:rPr>
          <w:rFonts w:ascii="Times New Roman" w:hAnsi="Times New Roman" w:cs="Times New Roman"/>
          <w:sz w:val="24"/>
          <w:szCs w:val="24"/>
        </w:rPr>
        <w:t>does not seem to be appropriate to describe the data from additive designs</w:t>
      </w:r>
      <w:r w:rsidRPr="00BE2C21">
        <w:rPr>
          <w:rFonts w:ascii="Times New Roman" w:hAnsi="Times New Roman" w:cs="Times New Roman"/>
          <w:sz w:val="24"/>
          <w:szCs w:val="24"/>
        </w:rPr>
        <w:t xml:space="preserve"> (Figure 3). </w:t>
      </w:r>
      <w:r w:rsidRPr="00806EF7">
        <w:rPr>
          <w:rFonts w:ascii="Times New Roman" w:hAnsi="Times New Roman" w:cs="Times New Roman"/>
          <w:sz w:val="24"/>
        </w:rPr>
        <w:t xml:space="preserve">The problem with using the </w:t>
      </w:r>
      <w:r w:rsidR="00FA0439">
        <w:rPr>
          <w:rFonts w:ascii="Times New Roman" w:hAnsi="Times New Roman" w:cs="Times New Roman"/>
          <w:sz w:val="24"/>
        </w:rPr>
        <w:t>sigmoid</w:t>
      </w:r>
      <w:r w:rsidR="00FA0439" w:rsidRPr="00806EF7">
        <w:rPr>
          <w:rFonts w:ascii="Times New Roman" w:hAnsi="Times New Roman" w:cs="Times New Roman"/>
          <w:sz w:val="24"/>
        </w:rPr>
        <w:t xml:space="preserve"> </w:t>
      </w:r>
      <w:r w:rsidRPr="00806EF7">
        <w:rPr>
          <w:rFonts w:ascii="Times New Roman" w:hAnsi="Times New Roman" w:cs="Times New Roman"/>
          <w:sz w:val="24"/>
        </w:rPr>
        <w:t xml:space="preserve">model to describe </w:t>
      </w:r>
      <w:r>
        <w:rPr>
          <w:rFonts w:ascii="Times New Roman" w:hAnsi="Times New Roman" w:cs="Times New Roman"/>
          <w:sz w:val="24"/>
          <w:szCs w:val="24"/>
        </w:rPr>
        <w:t>additive designs</w:t>
      </w:r>
      <w:r w:rsidRPr="00806EF7">
        <w:rPr>
          <w:rFonts w:ascii="Times New Roman" w:hAnsi="Times New Roman" w:cs="Times New Roman"/>
          <w:sz w:val="24"/>
        </w:rPr>
        <w:t xml:space="preserve"> is that th</w:t>
      </w:r>
      <w:r>
        <w:rPr>
          <w:rFonts w:ascii="Times New Roman" w:hAnsi="Times New Roman" w:cs="Times New Roman"/>
          <w:sz w:val="24"/>
        </w:rPr>
        <w:t>e</w:t>
      </w:r>
      <w:r w:rsidRPr="00806EF7">
        <w:rPr>
          <w:rFonts w:ascii="Times New Roman" w:hAnsi="Times New Roman" w:cs="Times New Roman"/>
          <w:sz w:val="24"/>
        </w:rPr>
        <w:t>s</w:t>
      </w:r>
      <w:r>
        <w:rPr>
          <w:rFonts w:ascii="Times New Roman" w:hAnsi="Times New Roman" w:cs="Times New Roman"/>
          <w:sz w:val="24"/>
        </w:rPr>
        <w:t>e</w:t>
      </w:r>
      <w:r w:rsidRPr="00806EF7">
        <w:rPr>
          <w:rFonts w:ascii="Times New Roman" w:hAnsi="Times New Roman" w:cs="Times New Roman"/>
          <w:sz w:val="24"/>
        </w:rPr>
        <w:t xml:space="preserve"> model</w:t>
      </w:r>
      <w:r>
        <w:rPr>
          <w:rFonts w:ascii="Times New Roman" w:hAnsi="Times New Roman" w:cs="Times New Roman"/>
          <w:sz w:val="24"/>
        </w:rPr>
        <w:t>s</w:t>
      </w:r>
      <w:r w:rsidRPr="00806EF7">
        <w:rPr>
          <w:rFonts w:ascii="Times New Roman" w:hAnsi="Times New Roman" w:cs="Times New Roman"/>
          <w:sz w:val="24"/>
        </w:rPr>
        <w:t xml:space="preserve"> have</w:t>
      </w:r>
      <w:r w:rsidR="00AB0232">
        <w:rPr>
          <w:rFonts w:ascii="Times New Roman" w:hAnsi="Times New Roman" w:cs="Times New Roman"/>
          <w:sz w:val="24"/>
        </w:rPr>
        <w:t xml:space="preserve"> </w:t>
      </w:r>
      <w:r w:rsidR="00AB0232" w:rsidRPr="00520C9B">
        <w:rPr>
          <w:rFonts w:ascii="Times New Roman" w:hAnsi="Times New Roman" w:cs="Times New Roman"/>
          <w:noProof/>
          <w:sz w:val="24"/>
        </w:rPr>
        <w:t>a</w:t>
      </w:r>
      <w:r w:rsidR="00520C9B">
        <w:rPr>
          <w:rFonts w:ascii="Times New Roman" w:hAnsi="Times New Roman" w:cs="Times New Roman"/>
          <w:noProof/>
          <w:sz w:val="24"/>
        </w:rPr>
        <w:t>n</w:t>
      </w:r>
      <w:r w:rsidR="00AB0232" w:rsidRPr="00520C9B">
        <w:rPr>
          <w:rFonts w:ascii="Times New Roman" w:hAnsi="Times New Roman" w:cs="Times New Roman"/>
          <w:noProof/>
          <w:sz w:val="24"/>
        </w:rPr>
        <w:t xml:space="preserve"> inflection</w:t>
      </w:r>
      <w:r w:rsidR="00AB0232">
        <w:rPr>
          <w:rFonts w:ascii="Times New Roman" w:hAnsi="Times New Roman" w:cs="Times New Roman"/>
          <w:sz w:val="24"/>
        </w:rPr>
        <w:t xml:space="preserve"> point (e), which is usually at 50% of the asymptotic </w:t>
      </w:r>
      <w:r w:rsidR="002837FB">
        <w:rPr>
          <w:rFonts w:ascii="Times New Roman" w:hAnsi="Times New Roman" w:cs="Times New Roman"/>
          <w:sz w:val="24"/>
        </w:rPr>
        <w:t>(Figure 1</w:t>
      </w:r>
      <w:r w:rsidR="002924F4">
        <w:rPr>
          <w:rFonts w:ascii="Times New Roman" w:hAnsi="Times New Roman" w:cs="Times New Roman"/>
          <w:sz w:val="24"/>
        </w:rPr>
        <w:t>C</w:t>
      </w:r>
      <w:r w:rsidR="002837FB">
        <w:rPr>
          <w:rFonts w:ascii="Times New Roman" w:hAnsi="Times New Roman" w:cs="Times New Roman"/>
          <w:sz w:val="24"/>
        </w:rPr>
        <w:t>)</w:t>
      </w:r>
      <w:r>
        <w:rPr>
          <w:rFonts w:ascii="Times New Roman" w:hAnsi="Times New Roman" w:cs="Times New Roman"/>
          <w:sz w:val="24"/>
        </w:rPr>
        <w:t>.</w:t>
      </w:r>
      <w:r w:rsidRPr="00806EF7">
        <w:rPr>
          <w:rFonts w:ascii="Times New Roman" w:hAnsi="Times New Roman" w:cs="Times New Roman"/>
          <w:sz w:val="24"/>
        </w:rPr>
        <w:t xml:space="preserve"> </w:t>
      </w:r>
      <w:r>
        <w:rPr>
          <w:rFonts w:ascii="Times New Roman" w:hAnsi="Times New Roman" w:cs="Times New Roman"/>
          <w:sz w:val="24"/>
        </w:rPr>
        <w:t xml:space="preserve">The symmetric shape of </w:t>
      </w:r>
      <w:r w:rsidR="00190A47">
        <w:rPr>
          <w:rFonts w:ascii="Times New Roman" w:hAnsi="Times New Roman" w:cs="Times New Roman"/>
          <w:sz w:val="24"/>
        </w:rPr>
        <w:t>sigmoid</w:t>
      </w:r>
      <w:r>
        <w:rPr>
          <w:rFonts w:ascii="Times New Roman" w:hAnsi="Times New Roman" w:cs="Times New Roman"/>
          <w:sz w:val="24"/>
        </w:rPr>
        <w:t xml:space="preserve"> models </w:t>
      </w:r>
      <w:r>
        <w:rPr>
          <w:rFonts w:ascii="Times New Roman" w:hAnsi="Times New Roman" w:cs="Times New Roman"/>
          <w:noProof/>
          <w:sz w:val="24"/>
        </w:rPr>
        <w:t>is</w:t>
      </w:r>
      <w:r>
        <w:rPr>
          <w:rFonts w:ascii="Times New Roman" w:hAnsi="Times New Roman" w:cs="Times New Roman"/>
          <w:sz w:val="24"/>
        </w:rPr>
        <w:t xml:space="preserve"> </w:t>
      </w:r>
      <w:r w:rsidRPr="00806EF7">
        <w:rPr>
          <w:rFonts w:ascii="Times New Roman" w:hAnsi="Times New Roman" w:cs="Times New Roman"/>
          <w:sz w:val="24"/>
        </w:rPr>
        <w:t>related to</w:t>
      </w:r>
      <w:r>
        <w:rPr>
          <w:rFonts w:ascii="Times New Roman" w:hAnsi="Times New Roman" w:cs="Times New Roman"/>
          <w:sz w:val="24"/>
        </w:rPr>
        <w:t xml:space="preserve"> the</w:t>
      </w:r>
      <w:r w:rsidRPr="00806EF7">
        <w:rPr>
          <w:rFonts w:ascii="Times New Roman" w:hAnsi="Times New Roman" w:cs="Times New Roman"/>
          <w:sz w:val="24"/>
        </w:rPr>
        <w:t xml:space="preserve"> </w:t>
      </w:r>
      <w:r w:rsidRPr="00901A75">
        <w:rPr>
          <w:rFonts w:ascii="Times New Roman" w:hAnsi="Times New Roman" w:cs="Times New Roman"/>
          <w:noProof/>
          <w:sz w:val="24"/>
        </w:rPr>
        <w:t>rate</w:t>
      </w:r>
      <w:r w:rsidRPr="00806EF7">
        <w:rPr>
          <w:rFonts w:ascii="Times New Roman" w:hAnsi="Times New Roman" w:cs="Times New Roman"/>
          <w:sz w:val="24"/>
        </w:rPr>
        <w:t xml:space="preserve"> of change</w:t>
      </w:r>
      <w:r>
        <w:rPr>
          <w:rFonts w:ascii="Times New Roman" w:hAnsi="Times New Roman" w:cs="Times New Roman"/>
          <w:sz w:val="24"/>
        </w:rPr>
        <w:t xml:space="preserve">. </w:t>
      </w:r>
      <w:r w:rsidRPr="00806EF7">
        <w:rPr>
          <w:rFonts w:ascii="Times New Roman" w:hAnsi="Times New Roman" w:cs="Times New Roman"/>
          <w:sz w:val="24"/>
        </w:rPr>
        <w:t xml:space="preserve">One of the assumptions when using the </w:t>
      </w:r>
      <w:r w:rsidR="00190A47">
        <w:rPr>
          <w:rFonts w:ascii="Times New Roman" w:hAnsi="Times New Roman" w:cs="Times New Roman"/>
          <w:sz w:val="24"/>
        </w:rPr>
        <w:t>sigmoid</w:t>
      </w:r>
      <w:r w:rsidRPr="00806EF7">
        <w:rPr>
          <w:rFonts w:ascii="Times New Roman" w:hAnsi="Times New Roman" w:cs="Times New Roman"/>
          <w:sz w:val="24"/>
        </w:rPr>
        <w:t xml:space="preserve"> model is that the inflection point </w:t>
      </w:r>
      <w:r w:rsidR="00CA3B6D">
        <w:rPr>
          <w:rFonts w:ascii="Times New Roman" w:hAnsi="Times New Roman" w:cs="Times New Roman"/>
          <w:sz w:val="24"/>
        </w:rPr>
        <w:t>(</w:t>
      </w:r>
      <w:r w:rsidR="00CA3B6D" w:rsidRPr="00CA3B6D">
        <w:rPr>
          <w:rFonts w:ascii="Times New Roman" w:hAnsi="Times New Roman" w:cs="Times New Roman"/>
          <w:i/>
          <w:sz w:val="24"/>
        </w:rPr>
        <w:t>e</w:t>
      </w:r>
      <w:r w:rsidR="00CA3B6D">
        <w:rPr>
          <w:rFonts w:ascii="Times New Roman" w:hAnsi="Times New Roman" w:cs="Times New Roman"/>
          <w:sz w:val="24"/>
        </w:rPr>
        <w:t xml:space="preserve">) </w:t>
      </w:r>
      <w:r w:rsidRPr="00806EF7">
        <w:rPr>
          <w:rFonts w:ascii="Times New Roman" w:hAnsi="Times New Roman" w:cs="Times New Roman"/>
          <w:sz w:val="24"/>
        </w:rPr>
        <w:t>is always at 50% of the asymptotic size</w:t>
      </w:r>
      <w:r>
        <w:rPr>
          <w:rFonts w:ascii="Times New Roman" w:hAnsi="Times New Roman" w:cs="Times New Roman"/>
          <w:sz w:val="24"/>
        </w:rPr>
        <w:t xml:space="preserve"> </w:t>
      </w:r>
      <w:r w:rsidR="00BF3947">
        <w:rPr>
          <w:rStyle w:val="FootnoteReference"/>
          <w:rFonts w:ascii="Times New Roman" w:hAnsi="Times New Roman" w:cs="Times New Roman"/>
          <w:sz w:val="24"/>
        </w:rPr>
        <w:fldChar w:fldCharType="begin" w:fldLock="1"/>
      </w:r>
      <w:r w:rsidR="00D05E6A">
        <w:rPr>
          <w:rFonts w:ascii="Times New Roman" w:hAnsi="Times New Roman" w:cs="Times New Roman"/>
          <w:sz w:val="24"/>
        </w:rPr>
        <w:instrText>ADDIN CSL_CITATION { "citationItems" : [ { "id" : "ITEM-1", "itemData" : { "DOI" : "10.1614/WT-06-161.1", "ISSN" : "0890-037X", "abstract" : "Advances in statistical software allow statistical methods for nonlinear regression analysis of dose-response curves to be carried out conveniently by non-statisticians. One such statistical software is the program R with the drc extension package. The drc package can: (1) simultaneously fit multiple dose-response curves; (2) compare curve parameters for significant differences; (3) calculate any point along the curve at the response level of interest, commonly known as an effective dose (e.g., ED30, ED50, ED90), and determine its significance; and (4) generate graphs for publications or presentations. We believe that the drc package has advantages that include: the ability to relatively simply and quickly compare multiple curves and select ED-levels easily along the curve with relevant statistics; the package is free of charge and does not require licensing fees, and the size of the package is only 70 MB. Therefore, our objectives are to: (1) provide a review of a few common issues in dose-response-curve...", "author" : [ { "dropping-particle" : "", "family" : "Knezevic", "given" : "Stevan Z.", "non-dropping-particle" : "", "parse-names" : false, "suffix" : "" }, { "dropping-particle" : "", "family" : "Streibig", "given" : "Jens C.", "non-dropping-particle" : "", "parse-names" : false, "suffix" : "" }, { "dropping-particle" : "", "family" : "Ritz", "given" : "Christian", "non-dropping-particle" : "", "parse-names" : false, "suffix" : "" } ], "container-title" : "Weed Technology", "id" : "ITEM-1", "issue" : "3", "issued" : { "date-parts" : [ [ "2007", "7", "2" ] ] }, "page" : "840-848", "title" : "Utilizing R software package for dose-response studies: the concept and data analysis", "type" : "article-journal", "volume" : "21" }, "uris" : [ "http://www.mendeley.com/documents/?uuid=298fdd1c-f538-31eb-91ff-411e78f990c5"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"mendeley" : { "formattedCitation" : "(Knezevic et al. 2007, Ritz et al. 2015)", "manualFormatting" : "(Knezevic et al., 2007; Ritz et al., 2015)", "plainTextFormattedCitation" : "(Knezevic et al. 2007, Ritz et al. 2015)", "previouslyFormattedCitation" : "(Knezevic et al. 2007, Ritz et al. 2015)" }, "properties" : {  }, "schema" : "https://github.com/citation-style-language/schema/raw/master/csl-citation.json" }</w:instrText>
      </w:r>
      <w:r w:rsidR="00BF3947">
        <w:rPr>
          <w:rStyle w:val="FootnoteReference"/>
          <w:rFonts w:ascii="Times New Roman" w:hAnsi="Times New Roman" w:cs="Times New Roman"/>
          <w:sz w:val="24"/>
        </w:rPr>
        <w:fldChar w:fldCharType="separate"/>
      </w:r>
      <w:r w:rsidR="00BF3947" w:rsidRPr="00BF3947">
        <w:rPr>
          <w:rFonts w:ascii="Times New Roman" w:hAnsi="Times New Roman" w:cs="Times New Roman"/>
          <w:noProof/>
          <w:sz w:val="24"/>
        </w:rPr>
        <w:t>(Knezevic et al.</w:t>
      </w:r>
      <w:r w:rsidR="008947C9">
        <w:rPr>
          <w:rFonts w:ascii="Times New Roman" w:hAnsi="Times New Roman" w:cs="Times New Roman"/>
          <w:noProof/>
          <w:sz w:val="24"/>
        </w:rPr>
        <w:t>,</w:t>
      </w:r>
      <w:r w:rsidR="00BF3947" w:rsidRPr="00BF3947">
        <w:rPr>
          <w:rFonts w:ascii="Times New Roman" w:hAnsi="Times New Roman" w:cs="Times New Roman"/>
          <w:noProof/>
          <w:sz w:val="24"/>
        </w:rPr>
        <w:t xml:space="preserve"> 2007</w:t>
      </w:r>
      <w:r w:rsidR="00D05E6A">
        <w:rPr>
          <w:rFonts w:ascii="Times New Roman" w:hAnsi="Times New Roman" w:cs="Times New Roman"/>
          <w:noProof/>
          <w:sz w:val="24"/>
        </w:rPr>
        <w:t>;</w:t>
      </w:r>
      <w:r w:rsidR="00BF3947" w:rsidRPr="00BF3947">
        <w:rPr>
          <w:rFonts w:ascii="Times New Roman" w:hAnsi="Times New Roman" w:cs="Times New Roman"/>
          <w:noProof/>
          <w:sz w:val="24"/>
        </w:rPr>
        <w:t xml:space="preserve"> Ritz et al.</w:t>
      </w:r>
      <w:r w:rsidR="008947C9">
        <w:rPr>
          <w:rFonts w:ascii="Times New Roman" w:hAnsi="Times New Roman" w:cs="Times New Roman"/>
          <w:noProof/>
          <w:sz w:val="24"/>
        </w:rPr>
        <w:t>,</w:t>
      </w:r>
      <w:r w:rsidR="00BF3947" w:rsidRPr="00BF3947">
        <w:rPr>
          <w:rFonts w:ascii="Times New Roman" w:hAnsi="Times New Roman" w:cs="Times New Roman"/>
          <w:noProof/>
          <w:sz w:val="24"/>
        </w:rPr>
        <w:t xml:space="preserve"> 2015)</w:t>
      </w:r>
      <w:r w:rsidR="00BF3947">
        <w:rPr>
          <w:rStyle w:val="FootnoteReference"/>
          <w:rFonts w:ascii="Times New Roman" w:hAnsi="Times New Roman" w:cs="Times New Roman"/>
          <w:sz w:val="24"/>
        </w:rPr>
        <w:fldChar w:fldCharType="end"/>
      </w:r>
      <w:r>
        <w:rPr>
          <w:rFonts w:ascii="Times New Roman" w:hAnsi="Times New Roman" w:cs="Times New Roman"/>
          <w:sz w:val="24"/>
        </w:rPr>
        <w:t xml:space="preserve">. </w:t>
      </w:r>
      <w:r w:rsidRPr="006D0596">
        <w:rPr>
          <w:rFonts w:ascii="Times New Roman" w:hAnsi="Times New Roman" w:cs="Times New Roman"/>
          <w:sz w:val="24"/>
        </w:rPr>
        <w:t>Therefore</w:t>
      </w:r>
      <w:r w:rsidRPr="006D0596">
        <w:rPr>
          <w:rFonts w:ascii="Times New Roman" w:hAnsi="Times New Roman" w:cs="Times New Roman"/>
          <w:sz w:val="24"/>
          <w:szCs w:val="24"/>
        </w:rPr>
        <w:t xml:space="preserve">, </w:t>
      </w:r>
      <w:r w:rsidR="006D0596" w:rsidRPr="006D0596">
        <w:rPr>
          <w:rFonts w:ascii="Times New Roman" w:hAnsi="Times New Roman" w:cs="Times New Roman"/>
          <w:sz w:val="24"/>
          <w:szCs w:val="24"/>
        </w:rPr>
        <w:t>sigmoid curves</w:t>
      </w:r>
      <w:r w:rsidRPr="006D0596">
        <w:rPr>
          <w:rFonts w:ascii="Times New Roman" w:hAnsi="Times New Roman" w:cs="Times New Roman"/>
          <w:sz w:val="24"/>
          <w:szCs w:val="24"/>
        </w:rPr>
        <w:t xml:space="preserve"> have no biological meaning for </w:t>
      </w:r>
      <w:r w:rsidR="006D0596">
        <w:rPr>
          <w:rFonts w:ascii="Times New Roman" w:hAnsi="Times New Roman" w:cs="Times New Roman"/>
          <w:sz w:val="24"/>
          <w:szCs w:val="24"/>
        </w:rPr>
        <w:t xml:space="preserve">competition studies in </w:t>
      </w:r>
      <w:r w:rsidRPr="006D0596">
        <w:rPr>
          <w:rFonts w:ascii="Times New Roman" w:hAnsi="Times New Roman" w:cs="Times New Roman"/>
          <w:sz w:val="24"/>
          <w:szCs w:val="24"/>
        </w:rPr>
        <w:t>additive design</w:t>
      </w:r>
      <w:r w:rsidR="007A2C01">
        <w:rPr>
          <w:rFonts w:ascii="Times New Roman" w:hAnsi="Times New Roman" w:cs="Times New Roman"/>
          <w:sz w:val="24"/>
          <w:szCs w:val="24"/>
        </w:rPr>
        <w:t xml:space="preserve">. </w:t>
      </w:r>
      <w:r>
        <w:rPr>
          <w:rFonts w:ascii="Times New Roman" w:hAnsi="Times New Roman" w:cs="Times New Roman"/>
          <w:noProof/>
          <w:sz w:val="24"/>
          <w:szCs w:val="24"/>
        </w:rPr>
        <w:t>Though</w:t>
      </w:r>
      <w:r w:rsidRPr="00776F7F">
        <w:rPr>
          <w:rFonts w:ascii="Times New Roman" w:hAnsi="Times New Roman" w:cs="Times New Roman"/>
          <w:sz w:val="24"/>
          <w:szCs w:val="24"/>
        </w:rPr>
        <w:t xml:space="preserve"> the </w:t>
      </w:r>
      <w:r w:rsidR="00190A47">
        <w:rPr>
          <w:rFonts w:ascii="Times New Roman" w:hAnsi="Times New Roman" w:cs="Times New Roman"/>
          <w:sz w:val="24"/>
        </w:rPr>
        <w:t>sigmoid</w:t>
      </w:r>
      <w:r>
        <w:rPr>
          <w:rFonts w:ascii="Times New Roman" w:hAnsi="Times New Roman" w:cs="Times New Roman"/>
          <w:sz w:val="24"/>
          <w:szCs w:val="24"/>
        </w:rPr>
        <w:t xml:space="preserve"> model </w:t>
      </w:r>
      <w:r w:rsidRPr="0021047E">
        <w:rPr>
          <w:rFonts w:ascii="Times New Roman" w:hAnsi="Times New Roman" w:cs="Times New Roman"/>
          <w:noProof/>
          <w:sz w:val="24"/>
          <w:szCs w:val="24"/>
        </w:rPr>
        <w:t>is not recommended</w:t>
      </w:r>
      <w:r>
        <w:rPr>
          <w:rFonts w:ascii="Times New Roman" w:hAnsi="Times New Roman" w:cs="Times New Roman"/>
          <w:sz w:val="24"/>
          <w:szCs w:val="24"/>
        </w:rPr>
        <w:t xml:space="preserve"> for additive design, it is one of the most commonly used and appropriate models i</w:t>
      </w:r>
      <w:r w:rsidRPr="00BE2C21">
        <w:rPr>
          <w:rFonts w:ascii="Times New Roman" w:hAnsi="Times New Roman" w:cs="Times New Roman"/>
          <w:sz w:val="24"/>
          <w:szCs w:val="24"/>
        </w:rPr>
        <w:t xml:space="preserve">n </w:t>
      </w:r>
      <w:r>
        <w:rPr>
          <w:rFonts w:ascii="Times New Roman" w:hAnsi="Times New Roman" w:cs="Times New Roman"/>
          <w:sz w:val="24"/>
          <w:szCs w:val="24"/>
        </w:rPr>
        <w:t xml:space="preserve">other </w:t>
      </w:r>
      <w:r w:rsidRPr="00BE2C21">
        <w:rPr>
          <w:rFonts w:ascii="Times New Roman" w:hAnsi="Times New Roman" w:cs="Times New Roman"/>
          <w:sz w:val="24"/>
          <w:szCs w:val="24"/>
        </w:rPr>
        <w:t>weed research</w:t>
      </w:r>
      <w:r>
        <w:rPr>
          <w:rFonts w:ascii="Times New Roman" w:hAnsi="Times New Roman" w:cs="Times New Roman"/>
          <w:sz w:val="24"/>
          <w:szCs w:val="24"/>
        </w:rPr>
        <w:t xml:space="preserve"> topics. </w:t>
      </w:r>
      <w:r w:rsidR="00190A47">
        <w:rPr>
          <w:rFonts w:ascii="Times New Roman" w:hAnsi="Times New Roman" w:cs="Times New Roman"/>
          <w:sz w:val="24"/>
          <w:szCs w:val="24"/>
        </w:rPr>
        <w:t>S</w:t>
      </w:r>
      <w:r w:rsidR="002837FB">
        <w:rPr>
          <w:rFonts w:ascii="Times New Roman" w:hAnsi="Times New Roman" w:cs="Times New Roman"/>
          <w:sz w:val="24"/>
          <w:szCs w:val="24"/>
        </w:rPr>
        <w:t xml:space="preserve">igmoid </w:t>
      </w:r>
      <w:r w:rsidRPr="00BE2C21">
        <w:rPr>
          <w:rFonts w:ascii="Times New Roman" w:hAnsi="Times New Roman" w:cs="Times New Roman"/>
          <w:sz w:val="24"/>
          <w:szCs w:val="24"/>
        </w:rPr>
        <w:t>curve</w:t>
      </w:r>
      <w:r>
        <w:rPr>
          <w:rFonts w:ascii="Times New Roman" w:hAnsi="Times New Roman" w:cs="Times New Roman"/>
          <w:sz w:val="24"/>
          <w:szCs w:val="24"/>
        </w:rPr>
        <w:t>s</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are extensively </w:t>
      </w:r>
      <w:r w:rsidR="00FA7F3D">
        <w:rPr>
          <w:rFonts w:ascii="Times New Roman" w:hAnsi="Times New Roman" w:cs="Times New Roman"/>
          <w:sz w:val="24"/>
          <w:szCs w:val="24"/>
        </w:rPr>
        <w:t>utilized</w:t>
      </w:r>
      <w:r>
        <w:rPr>
          <w:rFonts w:ascii="Times New Roman" w:hAnsi="Times New Roman" w:cs="Times New Roman"/>
          <w:sz w:val="24"/>
          <w:szCs w:val="24"/>
        </w:rPr>
        <w:t xml:space="preserve"> for </w:t>
      </w:r>
      <w:r w:rsidR="002837FB">
        <w:rPr>
          <w:rFonts w:ascii="Times New Roman" w:hAnsi="Times New Roman" w:cs="Times New Roman"/>
          <w:sz w:val="24"/>
          <w:szCs w:val="24"/>
        </w:rPr>
        <w:t xml:space="preserve">predicting weed emergence, </w:t>
      </w:r>
      <w:r>
        <w:rPr>
          <w:rFonts w:ascii="Times New Roman" w:hAnsi="Times New Roman" w:cs="Times New Roman"/>
          <w:sz w:val="24"/>
          <w:szCs w:val="24"/>
        </w:rPr>
        <w:t xml:space="preserve">herbicide </w:t>
      </w:r>
      <w:r w:rsidRPr="00BE2C21">
        <w:rPr>
          <w:rFonts w:ascii="Times New Roman" w:hAnsi="Times New Roman" w:cs="Times New Roman"/>
          <w:sz w:val="24"/>
          <w:szCs w:val="24"/>
        </w:rPr>
        <w:t>dose-response</w:t>
      </w:r>
      <w:r w:rsidR="002837FB">
        <w:rPr>
          <w:rFonts w:ascii="Times New Roman" w:hAnsi="Times New Roman" w:cs="Times New Roman"/>
          <w:sz w:val="24"/>
          <w:szCs w:val="24"/>
        </w:rPr>
        <w:t>, and</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critical</w:t>
      </w:r>
      <w:r w:rsidR="002837FB">
        <w:rPr>
          <w:rFonts w:ascii="Times New Roman" w:hAnsi="Times New Roman" w:cs="Times New Roman"/>
          <w:noProof/>
          <w:sz w:val="24"/>
          <w:szCs w:val="24"/>
        </w:rPr>
        <w:t xml:space="preserve"> time for weed removal </w:t>
      </w:r>
      <w:r w:rsidR="00BF3947">
        <w:rPr>
          <w:rStyle w:val="FootnoteReference"/>
          <w:rFonts w:ascii="Times New Roman" w:hAnsi="Times New Roman" w:cs="Times New Roman"/>
          <w:noProof/>
          <w:sz w:val="24"/>
          <w:szCs w:val="24"/>
        </w:rPr>
        <w:fldChar w:fldCharType="begin" w:fldLock="1"/>
      </w:r>
      <w:r w:rsidR="00D05E6A">
        <w:rPr>
          <w:rFonts w:ascii="Times New Roman" w:hAnsi="Times New Roman" w:cs="Times New Roman"/>
          <w:noProof/>
          <w:sz w:val="24"/>
          <w:szCs w:val="24"/>
        </w:rPr>
        <w:instrText>ADDIN CSL_CITATION { "citationItems" : [ { "id" : "ITEM-1", "itemData" : { "DOI" : "10.1614/WS-D-14-00035.1", "author" : [ { "dropping-particle" : "", "family" : "Knezevic", "given" : "Stevan Z", "non-dropping-particle" : "", "parse-names" : false, "suffix" : "" }, { "dropping-particle" : "", "family" : "Datta", "given" : "Avishek", "non-dropping-particle" : "", "parse-names" : false, "suffix" : "" } ], "container-title" : "Weed Science 2015", "id" : "ITEM-1", "issued" : { "date-parts" : [ [ "2015" ] ] }, "page" : "188-202", "title" : "The Critical Period for Weed Control: Revisiting Data Analysis", "type" : "article-journal", "volume" : "63" }, "uris" : [ "http://www.mendeley.com/documents/?uuid=e871fb1c-91c9-31a5-97bb-8f563161709c"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"id" : "ITEM-3", "itemData" : { "DOI" : "10.1614/WS-D-13-00116.1",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First-and second-year seedbank emergence of 23 summer annual weed species common to U.S. corn production systems was studied. Field experiments were conducted between 1996 and 1999 at the Iowa State University Johnson Farm in Story County, Iowa. In the fall of 1996 and again in 1997, 1,000 seeds for most species were planted in plastic crates. Seedling emergence was counted weekly for a 2-yr period following seed burial (starting in early spring). Soil temperature at 2 cm depth was estimated using soil temperature and moisture model software (STM 2). The Weibull function was fit to cumulative emergence (%) on cumulative thermal time (TT), hydrothermal time (HTT), and day of year (DOY). To identify optimum base temperature (T base) and base matric potential (y base) for calculating TT or HTT, T base and y base values ranging from 2 to 17 C and 233 to 21,500 kPa, respectively, were evaluated for each species. The search for the optimal model for each species was based on the Akaike's Information Criterion (AIC), whereas an extra penalty cost was added to HTT models. In general, fewer seedlings emerged during the first year of the first experimental run (approximately 18% across all species) than during the second experimental run (approximately 30%). However, second-year seedbank emergence was similar for both experimental runs (approximately 6%). Environmental effects may be the cause of differences in total seedling emergence among years. Based on the AIC criterion, for 17 species, the best fit of the model occurred using T base ranging from 2 to 15 C with four species also responding to y base 5 2750 kPa. For six species, a simple model using DOY resulted in the best fit. Adding penalty costs to AIC calculation allowed us to compare TT and HTT when both models behaved similarly. Using a constant T base , species were plotted and classified as early-, middle-, and late-emerging species, resulting in a practical tool for forecasting time of emergence. The results of this research provid\u2026", "author" : [ { "dropping-particle" : "", "family" : "Werle", "given" : "Rodrigo", "non-dropping-particle" : "", "parse-names" : false, "suffix" : "" }, { "dropping-particle" : "", "family" : "Sandell", "given" : "Lowell D", "non-dropping-particle" : "", "parse-names" : false, "suffix" : "" }, { "dropping-particle" : "", "family" : "Buhler", "given" : "Douglas D", "non-dropping-particle" : "", "parse-names" : false, "suffix" : "" }, { "dropping-particle" : "", "family" : "Hartzler", "given" : "Robert G", "non-dropping-particle" : "", "parse-names" : false, "suffix" : "" }, { "dropping-particle" : "", "family" : "Lindquist", "given" : "John L", "non-dropping-particle" : "", "parse-names" : false, "suffix" : "" } ], "container-title" : "Lindquist Source: Weed Science", "id" : "ITEM-3", "issue" : "2", "issued" : { "date-parts" : [ [ "2014" ] ] }, "page" : "267-279", "title" : "Predicting Emergence of 23 Summer Annual Weed Species", "type" : "article-journal", "volume" : "62" }, "uris" : [ "http://www.mendeley.com/documents/?uuid=b4c7f4c7-6534-3519-bc8d-51cdfc48310e" ] }, { "id" : "ITEM-4", "itemData" : { "DOI" : "10.1614/WS-D-13-00091.1", "ISSN" : "0043-1745", "abstract" : "&lt;p&gt; Winter annual weeds are becoming prolific in agricultural fields in the midwestern United States. The objectives of this research were to understand the roles of soil temperature (daily average and fluctuation) and moisture on the emergence of nine winter annual weed species and dandelion and to develop predictive models for weed emergence based on the accumulation of modified thermal/hydrothermal time ( &lt;italic&gt;m&lt;/italic&gt; HTT). Experiments were established at Lincoln, NE; Mead, NE; and at two sites (irrigated and rainfed) near Clay Center, NE, in 2010 and 2011. In July of each year, 1,000 seeds of each species were planted in 15 by 20 by 6-cm mesh baskets installed between soybean rows. Soil temperature and water content were recorded at the 2-cm depth. Emerged seedlings were counted and removed from the baskets on a weekly basis until no additional emergence was observed in the fall, resumed in late winter, and continued until emergence ceased in late spring. Weather data were used to accumulate &lt;italic&gt;m&lt;/italic&gt; HTT beginning on August 1. A Weibull function was selected to fit cumulative emergence (%) on cumulative &lt;italic&gt;m&lt;/italic&gt; HTT (seven base temperature [ &lt;italic&gt; T &lt;sub&gt;base&lt;/sub&gt; &lt;/italic&gt; ] by six base water potential [\u03a8 &lt;italic&gt; &lt;sub&gt;base&lt;/sub&gt; &lt;/italic&gt; ] by three base temperature fluctuation [ &lt;italic&gt; F &lt;sub&gt;base&lt;/sub&gt; &lt;/italic&gt; ] candidate threshold values = 126 models); it was also fit to days after August 1 (DAA1), for a total of 127 candidate models per species. The search for optimal base thresholds was based on the theoretic-model comparison approach (Akaike information criterion [AIC]). All three components ( &lt;italic&gt; T &lt;sub&gt;base&lt;/sub&gt; &lt;/italic&gt; , \u03a8 &lt;italic&gt; &lt;sub&gt;base&lt;/sub&gt; &lt;/italic&gt; , and &lt;italic&gt; F &lt;sub&gt;base&lt;/sub&gt; &lt;/italic&gt; ) were only important for Virginia pepperweed. For downy brome and purslane speedwell, including &lt;italic&gt; T &lt;sub&gt;base&lt;/sub&gt; &lt;/italic&gt; and \u03a8 &lt;italic&gt; &lt;sub&gt;base&lt;/sub&gt; &lt;/italic&gt; resulted in the best fit, whereas for dandelion including &lt;italic&gt; T &lt;sub&gt;base&lt;/sub&gt; &lt;/italic&gt; and &lt;italic&gt; F &lt;sub&gt;base&lt;/sub&gt; &lt;/italic&gt; resulted in the best fit. A model including only &lt;italic&gt; T &lt;sub&gt;base&lt;/sub&gt; &lt;/italic&gt; resulted in the best fit for most species included in this study (Carolina foxtail, shepherd's-purse, pinnate tansymustard, henbit, and field pansy). For field pennycress, the model based on DAA1 resulted in the best fit. Threshold values were species specific. Soil temperature was the major environmental factor \u2026", "author" : [ { "dropping-particle" : "", "family" : "Werle", "given" : "Rodrigo", "non-dropping-particle" : "", "parse-names" : false, "suffix" : "" }, { "dropping-particle" : "", "family" : "Bernards", "given" : "Mark L.", "non-dropping-particle" : "", "parse-names" : false, "suffix" : "" }, { "dropping-particle" : "", "family" : "Arkebauer", "given" : "Timothy J.", "non-dropping-particle" : "", "parse-names" : false, "suffix" : "" }, { "dropping-particle" : "", "family" : "Lindquist", "given" : "John L.", "non-dropping-particle" : "", "parse-names" : false, "suffix" : "" } ], "container-title" : "Weed Science", "id" : "ITEM-4", "issue" : "01", "issued" : { "date-parts" : [ [ "2014", "3", "20" ] ] }, "page" : "83-96", "publisher" : " Weed Science Society of America 810 East 10th Street, Lawrence, KS 66044-8897 ", "title" : "Environmental Triggers of Winter Annual Weed Emergence in the Midwestern United States", "type" : "article-journal", "volume" : "62" }, "uris" : [ "http://www.mendeley.com/documents/?uuid=7d31ec53-c37b-3b9d-bd95-930b01aca616" ] } ], "mendeley" : { "formattedCitation" : "(Knezevic and Datta 2015, Ritz et al. 2015, Werle et al. 2014b, 2014a)", "manualFormatting" : "(Knezevic &amp; Datta 2015; Ritz et al., 2015; Werle et al., 2014b; 2014a)", "plainTextFormattedCitation" : "(Knezevic and Datta 2015, Ritz et al. 2015, Werle et al. 2014b, 2014a)", "previouslyFormattedCitation" : "(Knezevic and Datta 2015, Ritz et al. 2015, Werle et al. 2014b, 2014a)" }, "properties" : {  }, "schema" : "https://github.com/citation-style-language/schema/raw/master/csl-citation.json" }</w:instrText>
      </w:r>
      <w:r w:rsidR="00BF3947">
        <w:rPr>
          <w:rStyle w:val="FootnoteReference"/>
          <w:rFonts w:ascii="Times New Roman" w:hAnsi="Times New Roman" w:cs="Times New Roman"/>
          <w:noProof/>
          <w:sz w:val="24"/>
          <w:szCs w:val="24"/>
        </w:rPr>
        <w:fldChar w:fldCharType="separate"/>
      </w:r>
      <w:r w:rsidR="00BF3947" w:rsidRPr="00BF3947">
        <w:rPr>
          <w:rFonts w:ascii="Times New Roman" w:hAnsi="Times New Roman" w:cs="Times New Roman"/>
          <w:bCs/>
          <w:noProof/>
          <w:sz w:val="24"/>
          <w:szCs w:val="24"/>
        </w:rPr>
        <w:t xml:space="preserve">(Knezevic </w:t>
      </w:r>
      <w:r w:rsidR="008947C9">
        <w:rPr>
          <w:rFonts w:ascii="Times New Roman" w:hAnsi="Times New Roman" w:cs="Times New Roman"/>
          <w:bCs/>
          <w:noProof/>
          <w:sz w:val="24"/>
          <w:szCs w:val="24"/>
        </w:rPr>
        <w:t>&amp;</w:t>
      </w:r>
      <w:r w:rsidR="00BF3947" w:rsidRPr="00BF3947">
        <w:rPr>
          <w:rFonts w:ascii="Times New Roman" w:hAnsi="Times New Roman" w:cs="Times New Roman"/>
          <w:bCs/>
          <w:noProof/>
          <w:sz w:val="24"/>
          <w:szCs w:val="24"/>
        </w:rPr>
        <w:t xml:space="preserve"> Datta 2015</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Ritz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2015</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Werle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2014b</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2014a)</w:t>
      </w:r>
      <w:r w:rsidR="00BF3947">
        <w:rPr>
          <w:rStyle w:val="FootnoteReference"/>
          <w:rFonts w:ascii="Times New Roman" w:hAnsi="Times New Roman" w:cs="Times New Roman"/>
          <w:noProof/>
          <w:sz w:val="24"/>
          <w:szCs w:val="24"/>
        </w:rPr>
        <w:fldChar w:fldCharType="end"/>
      </w:r>
      <w:r w:rsidR="002837FB">
        <w:rPr>
          <w:rFonts w:ascii="Times New Roman" w:hAnsi="Times New Roman" w:cs="Times New Roman"/>
          <w:noProof/>
          <w:sz w:val="24"/>
          <w:szCs w:val="24"/>
        </w:rPr>
        <w:t xml:space="preserve">. For example, in herbicide dose-response studies, the parameter </w:t>
      </w:r>
      <w:r w:rsidR="002837FB" w:rsidRPr="002837FB">
        <w:rPr>
          <w:rFonts w:ascii="Times New Roman" w:hAnsi="Times New Roman" w:cs="Times New Roman"/>
          <w:i/>
          <w:noProof/>
          <w:sz w:val="24"/>
          <w:szCs w:val="24"/>
        </w:rPr>
        <w:t>e</w:t>
      </w:r>
      <w:r w:rsidR="002837FB">
        <w:rPr>
          <w:rFonts w:ascii="Times New Roman" w:hAnsi="Times New Roman" w:cs="Times New Roman"/>
          <w:noProof/>
          <w:sz w:val="24"/>
          <w:szCs w:val="24"/>
        </w:rPr>
        <w:t xml:space="preserve"> is meaningful and important for comparison of herbicides doses that control 50% of a weed population </w:t>
      </w:r>
      <w:r w:rsidR="00BF3947">
        <w:rPr>
          <w:rStyle w:val="FootnoteReference"/>
          <w:rFonts w:ascii="Times New Roman" w:hAnsi="Times New Roman" w:cs="Times New Roman"/>
          <w:noProof/>
          <w:sz w:val="24"/>
          <w:szCs w:val="24"/>
        </w:rPr>
        <w:fldChar w:fldCharType="begin" w:fldLock="1"/>
      </w:r>
      <w:r w:rsidR="00842C50">
        <w:rPr>
          <w:rFonts w:ascii="Times New Roman" w:hAnsi="Times New Roman" w:cs="Times New Roman"/>
          <w:noProof/>
          <w:sz w:val="24"/>
          <w:szCs w:val="24"/>
        </w:rPr>
        <w:instrText>ADDIN CSL_CITATION { "citationItems" : [ { "id" : "ITEM-1", "itemData" : { "DOI" : "10.1017/wet.2016.4", "ISSN" : "1550-2740", "abstract" : "Field and greenhouse experiments were conducted in Nebraska to (1) confirm the 4-hydroxyphenylpyruvate dioxygenase (HPPD)-inhibiting resistant-waterhemp biotype (HPPD-RW) by quantifying the resistance levels in dose-response studies, and (2) to evaluate efficacy of PRE-only, POST-only, and PRE followed by POST herbicide programs for control of HPPD-RW in corn. Greenhouse dose-response studies confirmed that the suspected waterhemp biotype in Nebraska has evolved resistance to HPPD-inhibiting herbicides with a 2- to 18-fold resistance depending upon the type of HPPD-inhibiting herbicide being sprayed. Under field conditions, at 56 d after treatment, \u226590% control of the HPPD-RW was achieved with PRE-applied mesotrione/atrazine/ S- metolachlor+acetochlor, pyroxasulfone (180 and 270 g ai ha \u22121 ), pyroxasulfone/fluthiacet-methyl/atrazine, and pyroxasulfone+saflufenacil+atrazine. Among POST-only herbicide programs, glyphosate, a premix of mesotrione/atrazine tank-mixed with diflufenzopyr/dicamba, or metribuzin, or glufosinate provided \u226592% HPPD-RW control. Herbicide combinations of different effective sites of action in mixtures provided \u226586% HPPD-RW control in PRE followed by POST herbicide programs. It is concluded that the suspected waterhemp biotype is resistant to HPPD-inhibiting herbicides and alternative herbicide programs are available for effective control in corn. The occurrence of HPPD-RW in Nebraska is significant because it limits the effectiveness of HPPD-inhibiting herbicides.", "author" : [ { "dropping-particle" : "", "family" : "Oliveira", "given" : "Maxwel C.", "non-dropping-particle" : "", "parse-names" : false, "suffix" : "" }, { "dropping-particle" : "", "family" : "Jhala", "given" : "Amit J.", "non-dropping-particle" : "", "parse-names" : false, "suffix" : "" }, { "dropping-particle" : "", "family" : "Gaines", "given" : "Todd", "non-dropping-particle" : "", "parse-names" : false, "suffix" : "" }, { "dropping-particle" : "", "family" : "Irmak", "given" : "Suat", "non-dropping-particle" : "", "parse-names" : false, "suffix" : "" }, { "dropping-particle" : "", "family" : "Amundsen", "given" : "Keenan", "non-dropping-particle" : "", "parse-names" : false, "suffix" : "" }, { "dropping-particle" : "", "family" : "Scott", "given" : "Jon E.", "non-dropping-particle" : "", "parse-names" : false, "suffix" : "" }, { "dropping-particle" : "", "family" : "Knezevic", "given" : "Stevan Z.", "non-dropping-particle" : "", "parse-names" : false, "suffix" : "" } ], "container-title" : "Weed Technology", "id" : "ITEM-1", "issue" : "01", "issued" : { "date-parts" : [ [ "2017", "2", "6" ] ] }, "page" : "67-79", "title" : "Confirmation and control of HPPD-inhibiting herbicide\u2013resistant waterhemp (&lt;i&gt;Amaranthus tuberculatus&lt;/i&gt;) in Nebraska", "type" : "article-journal", "volume" : "31" }, "uris" : [ "http://www.mendeley.com/documents/?uuid=0301dd92-d321-353a-a89a-407fd6c5b538" ] } ], "mendeley" : { "formattedCitation" : "(Oliveira et al. 2017)", "manualFormatting" : "(Oliveira et al., 2017)", "plainTextFormattedCitation" : "(Oliveira et al. 2017)", "previouslyFormattedCitation" : "(Oliveira et al. 2017)" }, "properties" : {  }, "schema" : "https://github.com/citation-style-language/schema/raw/master/csl-citation.json" }</w:instrText>
      </w:r>
      <w:r w:rsidR="00BF3947">
        <w:rPr>
          <w:rStyle w:val="FootnoteReference"/>
          <w:rFonts w:ascii="Times New Roman" w:hAnsi="Times New Roman" w:cs="Times New Roman"/>
          <w:noProof/>
          <w:sz w:val="24"/>
          <w:szCs w:val="24"/>
        </w:rPr>
        <w:fldChar w:fldCharType="separate"/>
      </w:r>
      <w:r w:rsidR="00BF3947" w:rsidRPr="00BF3947">
        <w:rPr>
          <w:rFonts w:ascii="Times New Roman" w:hAnsi="Times New Roman" w:cs="Times New Roman"/>
          <w:bCs/>
          <w:noProof/>
          <w:sz w:val="24"/>
          <w:szCs w:val="24"/>
        </w:rPr>
        <w:t>(Oliveira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2017)</w:t>
      </w:r>
      <w:r w:rsidR="00BF3947">
        <w:rPr>
          <w:rStyle w:val="FootnoteReference"/>
          <w:rFonts w:ascii="Times New Roman" w:hAnsi="Times New Roman" w:cs="Times New Roman"/>
          <w:noProof/>
          <w:sz w:val="24"/>
          <w:szCs w:val="24"/>
        </w:rPr>
        <w:fldChar w:fldCharType="end"/>
      </w:r>
      <w:r w:rsidR="002837FB">
        <w:rPr>
          <w:rFonts w:ascii="Times New Roman" w:hAnsi="Times New Roman" w:cs="Times New Roman"/>
          <w:noProof/>
          <w:sz w:val="24"/>
          <w:szCs w:val="24"/>
        </w:rPr>
        <w:t>.</w:t>
      </w:r>
    </w:p>
    <w:p w14:paraId="69C98BB9" w14:textId="576A9584" w:rsidR="00A75DAD" w:rsidRDefault="00CA3B6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polynomial quadratic model was statistically the least appropriate for describing the data.</w:t>
      </w:r>
      <w:r w:rsidR="00A75DAD">
        <w:rPr>
          <w:rFonts w:ascii="Times New Roman" w:hAnsi="Times New Roman" w:cs="Times New Roman"/>
          <w:sz w:val="24"/>
          <w:szCs w:val="24"/>
        </w:rPr>
        <w:t xml:space="preserve"> The </w:t>
      </w:r>
      <w:r w:rsidR="00EE1E04">
        <w:rPr>
          <w:rFonts w:ascii="Times New Roman" w:hAnsi="Times New Roman" w:cs="Times New Roman"/>
          <w:sz w:val="24"/>
          <w:szCs w:val="24"/>
        </w:rPr>
        <w:t>α (intercept)</w:t>
      </w:r>
      <w:r w:rsidR="00A75DAD">
        <w:rPr>
          <w:rFonts w:ascii="Times New Roman" w:hAnsi="Times New Roman" w:cs="Times New Roman"/>
          <w:sz w:val="24"/>
          <w:szCs w:val="24"/>
        </w:rPr>
        <w:t xml:space="preserve"> and </w:t>
      </w:r>
      <w:r w:rsidR="00EE1E04">
        <w:rPr>
          <w:rFonts w:ascii="Times New Roman" w:hAnsi="Times New Roman" w:cs="Times New Roman"/>
          <w:sz w:val="24"/>
          <w:szCs w:val="24"/>
        </w:rPr>
        <w:t>a (slope)</w:t>
      </w:r>
      <w:r w:rsidR="00A75DAD">
        <w:rPr>
          <w:rFonts w:ascii="Times New Roman" w:hAnsi="Times New Roman" w:cs="Times New Roman"/>
          <w:sz w:val="24"/>
          <w:szCs w:val="24"/>
        </w:rPr>
        <w:t xml:space="preserve"> parameters estimated from a polynomial quadratic model </w:t>
      </w:r>
      <w:r w:rsidR="00EE1E04">
        <w:rPr>
          <w:rFonts w:ascii="Times New Roman" w:hAnsi="Times New Roman" w:cs="Times New Roman"/>
          <w:sz w:val="24"/>
          <w:szCs w:val="24"/>
        </w:rPr>
        <w:t>possibly</w:t>
      </w:r>
      <w:r w:rsidR="00A75DAD">
        <w:rPr>
          <w:rFonts w:ascii="Times New Roman" w:hAnsi="Times New Roman" w:cs="Times New Roman"/>
          <w:sz w:val="24"/>
          <w:szCs w:val="24"/>
        </w:rPr>
        <w:t xml:space="preserve"> have biological meaning</w:t>
      </w:r>
      <w:r w:rsidR="00A75DAD">
        <w:rPr>
          <w:rFonts w:ascii="Times New Roman" w:hAnsi="Times New Roman" w:cs="Times New Roman"/>
          <w:noProof/>
          <w:sz w:val="24"/>
          <w:szCs w:val="24"/>
        </w:rPr>
        <w:t xml:space="preserve">. However, the </w:t>
      </w:r>
      <w:r w:rsidR="00EE1E04">
        <w:rPr>
          <w:rFonts w:ascii="Times New Roman" w:hAnsi="Times New Roman" w:cs="Times New Roman"/>
          <w:noProof/>
          <w:sz w:val="24"/>
          <w:szCs w:val="24"/>
        </w:rPr>
        <w:t>b (</w:t>
      </w:r>
      <w:r w:rsidR="00A75DAD">
        <w:rPr>
          <w:rFonts w:ascii="Times New Roman" w:hAnsi="Times New Roman" w:cs="Times New Roman"/>
          <w:noProof/>
          <w:sz w:val="24"/>
          <w:szCs w:val="24"/>
        </w:rPr>
        <w:t>quadratic</w:t>
      </w:r>
      <w:r w:rsidR="00EE1E04">
        <w:rPr>
          <w:rFonts w:ascii="Times New Roman" w:hAnsi="Times New Roman" w:cs="Times New Roman"/>
          <w:noProof/>
          <w:sz w:val="24"/>
          <w:szCs w:val="24"/>
        </w:rPr>
        <w:t>)</w:t>
      </w:r>
      <w:r w:rsidR="00A75DAD">
        <w:rPr>
          <w:rFonts w:ascii="Times New Roman" w:hAnsi="Times New Roman" w:cs="Times New Roman"/>
          <w:noProof/>
          <w:sz w:val="24"/>
          <w:szCs w:val="24"/>
        </w:rPr>
        <w:t xml:space="preserve"> parameter does not. Nonetheless, </w:t>
      </w:r>
      <w:r w:rsidR="00A75DAD">
        <w:rPr>
          <w:rFonts w:ascii="Times New Roman" w:hAnsi="Times New Roman" w:cs="Times New Roman"/>
          <w:sz w:val="24"/>
          <w:szCs w:val="24"/>
        </w:rPr>
        <w:t>t</w:t>
      </w:r>
      <w:r w:rsidR="00A75DAD" w:rsidRPr="00BE2C21">
        <w:rPr>
          <w:rFonts w:ascii="Times New Roman" w:hAnsi="Times New Roman" w:cs="Times New Roman"/>
          <w:sz w:val="24"/>
          <w:szCs w:val="24"/>
        </w:rPr>
        <w:t xml:space="preserve">his model does not provide </w:t>
      </w:r>
      <w:r w:rsidR="00A75DAD">
        <w:rPr>
          <w:rFonts w:ascii="Times New Roman" w:hAnsi="Times New Roman" w:cs="Times New Roman"/>
          <w:sz w:val="24"/>
          <w:szCs w:val="24"/>
        </w:rPr>
        <w:t>biological</w:t>
      </w:r>
      <w:r w:rsidR="00A75DAD" w:rsidRPr="00BE2C21">
        <w:rPr>
          <w:rFonts w:ascii="Times New Roman" w:hAnsi="Times New Roman" w:cs="Times New Roman"/>
          <w:sz w:val="24"/>
          <w:szCs w:val="24"/>
        </w:rPr>
        <w:t xml:space="preserve"> parameters that would improve the discussion, </w:t>
      </w:r>
      <w:r w:rsidR="00A75DAD">
        <w:rPr>
          <w:rFonts w:ascii="Times New Roman" w:hAnsi="Times New Roman" w:cs="Times New Roman"/>
          <w:sz w:val="24"/>
          <w:szCs w:val="24"/>
        </w:rPr>
        <w:t>test</w:t>
      </w:r>
      <w:r w:rsidR="00A75DAD" w:rsidRPr="00BE2C21">
        <w:rPr>
          <w:rFonts w:ascii="Times New Roman" w:hAnsi="Times New Roman" w:cs="Times New Roman"/>
          <w:sz w:val="24"/>
          <w:szCs w:val="24"/>
        </w:rPr>
        <w:t xml:space="preserve"> hypothesis, and </w:t>
      </w:r>
      <w:r w:rsidR="00A75DAD">
        <w:rPr>
          <w:rFonts w:ascii="Times New Roman" w:hAnsi="Times New Roman" w:cs="Times New Roman"/>
          <w:sz w:val="24"/>
          <w:szCs w:val="24"/>
        </w:rPr>
        <w:t xml:space="preserve">help researchers </w:t>
      </w:r>
      <w:r w:rsidR="00A75DAD" w:rsidRPr="00BE2C21">
        <w:rPr>
          <w:rFonts w:ascii="Times New Roman" w:hAnsi="Times New Roman" w:cs="Times New Roman"/>
          <w:sz w:val="24"/>
          <w:szCs w:val="24"/>
        </w:rPr>
        <w:t>understand</w:t>
      </w:r>
      <w:r w:rsidR="00A75DAD">
        <w:rPr>
          <w:rFonts w:ascii="Times New Roman" w:hAnsi="Times New Roman" w:cs="Times New Roman"/>
          <w:sz w:val="24"/>
          <w:szCs w:val="24"/>
        </w:rPr>
        <w:t xml:space="preserve"> the</w:t>
      </w:r>
      <w:r w:rsidR="00A75DAD" w:rsidRPr="00BE2C21">
        <w:rPr>
          <w:rFonts w:ascii="Times New Roman" w:hAnsi="Times New Roman" w:cs="Times New Roman"/>
          <w:sz w:val="24"/>
          <w:szCs w:val="24"/>
        </w:rPr>
        <w:t xml:space="preserve"> results </w:t>
      </w:r>
      <w:r w:rsidR="00A75DAD">
        <w:rPr>
          <w:rFonts w:ascii="Times New Roman" w:hAnsi="Times New Roman" w:cs="Times New Roman"/>
          <w:sz w:val="24"/>
          <w:szCs w:val="24"/>
        </w:rPr>
        <w:t>from</w:t>
      </w:r>
      <w:r w:rsidR="00A75DAD" w:rsidRPr="00BE2C21">
        <w:rPr>
          <w:rFonts w:ascii="Times New Roman" w:hAnsi="Times New Roman" w:cs="Times New Roman"/>
          <w:sz w:val="24"/>
          <w:szCs w:val="24"/>
        </w:rPr>
        <w:t xml:space="preserve"> crop-weed </w:t>
      </w:r>
      <w:r w:rsidR="00A75DAD">
        <w:rPr>
          <w:rFonts w:ascii="Times New Roman" w:hAnsi="Times New Roman" w:cs="Times New Roman"/>
          <w:sz w:val="24"/>
          <w:szCs w:val="24"/>
        </w:rPr>
        <w:t>competition</w:t>
      </w:r>
      <w:r w:rsidR="00B93D99">
        <w:rPr>
          <w:rFonts w:ascii="Times New Roman" w:hAnsi="Times New Roman" w:cs="Times New Roman"/>
          <w:sz w:val="24"/>
          <w:szCs w:val="24"/>
        </w:rPr>
        <w:t xml:space="preserve"> studies.</w:t>
      </w:r>
      <w:r w:rsidR="00A75DAD" w:rsidRPr="00BE2C21">
        <w:rPr>
          <w:rFonts w:ascii="Times New Roman" w:hAnsi="Times New Roman" w:cs="Times New Roman"/>
          <w:sz w:val="24"/>
          <w:szCs w:val="24"/>
        </w:rPr>
        <w:t xml:space="preserve"> </w:t>
      </w:r>
      <w:r w:rsidR="00FA7F3D">
        <w:rPr>
          <w:rFonts w:ascii="Times New Roman" w:hAnsi="Times New Roman" w:cs="Times New Roman"/>
          <w:sz w:val="24"/>
          <w:szCs w:val="24"/>
        </w:rPr>
        <w:t>Also</w:t>
      </w:r>
      <w:r w:rsidR="00A75DAD">
        <w:rPr>
          <w:rFonts w:ascii="Times New Roman" w:hAnsi="Times New Roman" w:cs="Times New Roman"/>
          <w:sz w:val="24"/>
          <w:szCs w:val="24"/>
        </w:rPr>
        <w:t>, t</w:t>
      </w:r>
      <w:r w:rsidR="00A75DAD" w:rsidRPr="00BE2C21">
        <w:rPr>
          <w:rFonts w:ascii="Times New Roman" w:hAnsi="Times New Roman" w:cs="Times New Roman"/>
          <w:sz w:val="24"/>
          <w:szCs w:val="24"/>
        </w:rPr>
        <w:t>h</w:t>
      </w:r>
      <w:r w:rsidR="00A75DAD">
        <w:rPr>
          <w:rFonts w:ascii="Times New Roman" w:hAnsi="Times New Roman" w:cs="Times New Roman"/>
          <w:sz w:val="24"/>
          <w:szCs w:val="24"/>
        </w:rPr>
        <w:t>e polynomial quadratic</w:t>
      </w:r>
      <w:r w:rsidR="00A75DAD" w:rsidRPr="00BE2C21">
        <w:rPr>
          <w:rFonts w:ascii="Times New Roman" w:hAnsi="Times New Roman" w:cs="Times New Roman"/>
          <w:sz w:val="24"/>
          <w:szCs w:val="24"/>
        </w:rPr>
        <w:t xml:space="preserve"> </w:t>
      </w:r>
      <w:r w:rsidR="00A75DAD" w:rsidRPr="00AB0232">
        <w:rPr>
          <w:rFonts w:ascii="Times New Roman" w:hAnsi="Times New Roman" w:cs="Times New Roman"/>
          <w:sz w:val="24"/>
          <w:szCs w:val="24"/>
        </w:rPr>
        <w:t xml:space="preserve">curve is symmetric </w:t>
      </w:r>
      <w:r w:rsidR="00AB0232" w:rsidRPr="00AB0232">
        <w:rPr>
          <w:rFonts w:ascii="Times New Roman" w:hAnsi="Times New Roman" w:cs="Times New Roman"/>
          <w:sz w:val="24"/>
          <w:szCs w:val="24"/>
        </w:rPr>
        <w:t>around</w:t>
      </w:r>
      <w:r w:rsidR="00520C9B">
        <w:rPr>
          <w:rFonts w:ascii="Times New Roman" w:hAnsi="Times New Roman" w:cs="Times New Roman"/>
          <w:sz w:val="24"/>
          <w:szCs w:val="24"/>
        </w:rPr>
        <w:t xml:space="preserve"> the</w:t>
      </w:r>
      <w:r w:rsidR="00AB0232">
        <w:rPr>
          <w:rFonts w:ascii="Times New Roman" w:hAnsi="Times New Roman" w:cs="Times New Roman"/>
          <w:sz w:val="24"/>
          <w:szCs w:val="24"/>
        </w:rPr>
        <w:t xml:space="preserve"> </w:t>
      </w:r>
      <w:r w:rsidR="00AB0232" w:rsidRPr="00520C9B">
        <w:rPr>
          <w:rFonts w:ascii="Times New Roman" w:hAnsi="Times New Roman" w:cs="Times New Roman"/>
          <w:noProof/>
          <w:sz w:val="24"/>
          <w:szCs w:val="24"/>
        </w:rPr>
        <w:t>x-axis</w:t>
      </w:r>
      <w:r w:rsidR="00A75DAD" w:rsidRPr="00BE2C21">
        <w:rPr>
          <w:rFonts w:ascii="Times New Roman" w:hAnsi="Times New Roman" w:cs="Times New Roman"/>
          <w:sz w:val="24"/>
          <w:szCs w:val="24"/>
        </w:rPr>
        <w:t xml:space="preserve">, which makes </w:t>
      </w:r>
      <w:r w:rsidR="00A75DAD">
        <w:rPr>
          <w:rFonts w:ascii="Times New Roman" w:hAnsi="Times New Roman" w:cs="Times New Roman"/>
          <w:sz w:val="24"/>
          <w:szCs w:val="24"/>
        </w:rPr>
        <w:t xml:space="preserve">such </w:t>
      </w:r>
      <w:r w:rsidR="00A75DAD" w:rsidRPr="00BE2C21">
        <w:rPr>
          <w:rFonts w:ascii="Times New Roman" w:hAnsi="Times New Roman" w:cs="Times New Roman"/>
          <w:sz w:val="24"/>
          <w:szCs w:val="24"/>
        </w:rPr>
        <w:t xml:space="preserve">response biologically </w:t>
      </w:r>
      <w:r w:rsidR="00A75DAD">
        <w:rPr>
          <w:rFonts w:ascii="Times New Roman" w:hAnsi="Times New Roman" w:cs="Times New Roman"/>
          <w:sz w:val="24"/>
          <w:szCs w:val="24"/>
        </w:rPr>
        <w:t>unlikely</w:t>
      </w:r>
      <w:r w:rsidR="00A75DAD" w:rsidRPr="00BE2C21">
        <w:rPr>
          <w:rFonts w:ascii="Times New Roman" w:hAnsi="Times New Roman" w:cs="Times New Roman"/>
          <w:sz w:val="24"/>
          <w:szCs w:val="24"/>
        </w:rPr>
        <w:t xml:space="preserve"> in</w:t>
      </w:r>
      <w:r w:rsidR="00A75DAD">
        <w:rPr>
          <w:rFonts w:ascii="Times New Roman" w:hAnsi="Times New Roman" w:cs="Times New Roman"/>
          <w:sz w:val="24"/>
          <w:szCs w:val="24"/>
        </w:rPr>
        <w:t xml:space="preserve"> </w:t>
      </w:r>
      <w:r w:rsidR="00A75DAD" w:rsidRPr="00D6254E">
        <w:rPr>
          <w:rFonts w:ascii="Times New Roman" w:hAnsi="Times New Roman" w:cs="Times New Roman"/>
          <w:noProof/>
          <w:sz w:val="24"/>
          <w:szCs w:val="24"/>
        </w:rPr>
        <w:t>an additive design stud</w:t>
      </w:r>
      <w:r w:rsidR="00D6254E">
        <w:rPr>
          <w:rFonts w:ascii="Times New Roman" w:hAnsi="Times New Roman" w:cs="Times New Roman"/>
          <w:noProof/>
          <w:sz w:val="24"/>
          <w:szCs w:val="24"/>
        </w:rPr>
        <w:t>y</w:t>
      </w:r>
      <w:r w:rsidR="00A75DAD">
        <w:rPr>
          <w:rFonts w:ascii="Times New Roman" w:hAnsi="Times New Roman" w:cs="Times New Roman"/>
          <w:sz w:val="24"/>
          <w:szCs w:val="24"/>
        </w:rPr>
        <w:t xml:space="preserve"> </w:t>
      </w:r>
      <w:r w:rsidR="00A75DAD" w:rsidRPr="00BE2C21">
        <w:rPr>
          <w:rFonts w:ascii="Times New Roman" w:hAnsi="Times New Roman" w:cs="Times New Roman"/>
          <w:sz w:val="24"/>
          <w:szCs w:val="24"/>
        </w:rPr>
        <w:t xml:space="preserve">(Figure 1B). For </w:t>
      </w:r>
      <w:r w:rsidR="00A75DAD">
        <w:rPr>
          <w:rFonts w:ascii="Times New Roman" w:hAnsi="Times New Roman" w:cs="Times New Roman"/>
          <w:sz w:val="24"/>
          <w:szCs w:val="24"/>
        </w:rPr>
        <w:t>example</w:t>
      </w:r>
      <w:r w:rsidR="00A75DAD" w:rsidRPr="00BE2C21">
        <w:rPr>
          <w:rFonts w:ascii="Times New Roman" w:hAnsi="Times New Roman" w:cs="Times New Roman"/>
          <w:sz w:val="24"/>
          <w:szCs w:val="24"/>
        </w:rPr>
        <w:t>, the maxim</w:t>
      </w:r>
      <w:r w:rsidR="00A75DAD">
        <w:rPr>
          <w:rFonts w:ascii="Times New Roman" w:hAnsi="Times New Roman" w:cs="Times New Roman"/>
          <w:sz w:val="24"/>
          <w:szCs w:val="24"/>
        </w:rPr>
        <w:t>um corn yield loss (%)</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is lower at four plants pot</w:t>
      </w:r>
      <w:r w:rsidR="00A75DAD" w:rsidRPr="0000143C">
        <w:rPr>
          <w:rFonts w:ascii="Times New Roman" w:hAnsi="Times New Roman" w:cs="Times New Roman"/>
          <w:sz w:val="24"/>
          <w:szCs w:val="24"/>
          <w:vertAlign w:val="superscript"/>
        </w:rPr>
        <w:t>-1</w:t>
      </w:r>
      <w:r w:rsidR="00A75DAD">
        <w:rPr>
          <w:rFonts w:ascii="Times New Roman" w:hAnsi="Times New Roman" w:cs="Times New Roman"/>
          <w:sz w:val="24"/>
          <w:szCs w:val="24"/>
        </w:rPr>
        <w:t xml:space="preserve"> than in three plants pot</w:t>
      </w:r>
      <w:r w:rsidR="00A75DAD" w:rsidRPr="0000143C">
        <w:rPr>
          <w:rFonts w:ascii="Times New Roman" w:hAnsi="Times New Roman" w:cs="Times New Roman"/>
          <w:sz w:val="24"/>
          <w:szCs w:val="24"/>
          <w:vertAlign w:val="superscript"/>
        </w:rPr>
        <w:t>-1</w:t>
      </w:r>
      <w:r w:rsidR="00A75DAD">
        <w:rPr>
          <w:rFonts w:ascii="Times New Roman" w:hAnsi="Times New Roman" w:cs="Times New Roman"/>
          <w:sz w:val="24"/>
          <w:szCs w:val="24"/>
        </w:rPr>
        <w:t xml:space="preserve"> (Figure 2). </w:t>
      </w:r>
      <w:r w:rsidR="00DF0EDA">
        <w:rPr>
          <w:rFonts w:ascii="Times New Roman" w:hAnsi="Times New Roman" w:cs="Times New Roman"/>
          <w:sz w:val="24"/>
          <w:szCs w:val="24"/>
        </w:rPr>
        <w:t>The highest ME</w:t>
      </w:r>
      <w:r w:rsidR="00EE1E04">
        <w:rPr>
          <w:rFonts w:ascii="Times New Roman" w:hAnsi="Times New Roman" w:cs="Times New Roman"/>
          <w:sz w:val="24"/>
          <w:szCs w:val="24"/>
        </w:rPr>
        <w:t xml:space="preserve"> or R</w:t>
      </w:r>
      <w:r w:rsidR="00EE1E04" w:rsidRPr="00EE1E04">
        <w:rPr>
          <w:rFonts w:ascii="Times New Roman" w:hAnsi="Times New Roman" w:cs="Times New Roman"/>
          <w:sz w:val="24"/>
          <w:szCs w:val="24"/>
          <w:vertAlign w:val="superscript"/>
        </w:rPr>
        <w:t>2</w:t>
      </w:r>
      <w:r w:rsidR="00DF0EDA">
        <w:rPr>
          <w:rFonts w:ascii="Times New Roman" w:hAnsi="Times New Roman" w:cs="Times New Roman"/>
          <w:sz w:val="24"/>
          <w:szCs w:val="24"/>
        </w:rPr>
        <w:t xml:space="preserve"> for </w:t>
      </w:r>
      <w:r w:rsidR="00DF0EDA" w:rsidRPr="00DF0EDA">
        <w:rPr>
          <w:rFonts w:ascii="Times New Roman" w:hAnsi="Times New Roman" w:cs="Times New Roman"/>
          <w:i/>
          <w:sz w:val="24"/>
          <w:szCs w:val="24"/>
        </w:rPr>
        <w:t>R. brasiliensis</w:t>
      </w:r>
      <w:r w:rsidR="00DF0EDA">
        <w:rPr>
          <w:rFonts w:ascii="Times New Roman" w:hAnsi="Times New Roman" w:cs="Times New Roman"/>
          <w:sz w:val="24"/>
          <w:szCs w:val="24"/>
        </w:rPr>
        <w:t xml:space="preserve"> could potentially mislead model selection; </w:t>
      </w:r>
      <w:r w:rsidR="00DF0EDA" w:rsidRPr="00D6254E">
        <w:rPr>
          <w:rFonts w:ascii="Times New Roman" w:hAnsi="Times New Roman" w:cs="Times New Roman"/>
          <w:noProof/>
          <w:sz w:val="24"/>
          <w:szCs w:val="24"/>
        </w:rPr>
        <w:t>however</w:t>
      </w:r>
      <w:r w:rsidR="00D6254E">
        <w:rPr>
          <w:rFonts w:ascii="Times New Roman" w:hAnsi="Times New Roman" w:cs="Times New Roman"/>
          <w:noProof/>
          <w:sz w:val="24"/>
          <w:szCs w:val="24"/>
        </w:rPr>
        <w:t>,</w:t>
      </w:r>
      <w:r w:rsidR="00DF0EDA">
        <w:rPr>
          <w:rFonts w:ascii="Times New Roman" w:hAnsi="Times New Roman" w:cs="Times New Roman"/>
          <w:sz w:val="24"/>
          <w:szCs w:val="24"/>
        </w:rPr>
        <w:t xml:space="preserve"> </w:t>
      </w:r>
      <w:r w:rsidR="00DF0EDA" w:rsidRPr="00D6254E">
        <w:rPr>
          <w:rFonts w:ascii="Times New Roman" w:hAnsi="Times New Roman" w:cs="Times New Roman"/>
          <w:noProof/>
          <w:sz w:val="24"/>
          <w:szCs w:val="24"/>
        </w:rPr>
        <w:lastRenderedPageBreak/>
        <w:t>ME</w:t>
      </w:r>
      <w:r w:rsidR="00DF0EDA">
        <w:rPr>
          <w:rFonts w:ascii="Times New Roman" w:hAnsi="Times New Roman" w:cs="Times New Roman"/>
          <w:sz w:val="24"/>
          <w:szCs w:val="24"/>
        </w:rPr>
        <w:t xml:space="preserve"> </w:t>
      </w:r>
      <w:r w:rsidR="00EE1E04">
        <w:rPr>
          <w:rFonts w:ascii="Times New Roman" w:hAnsi="Times New Roman" w:cs="Times New Roman"/>
          <w:sz w:val="24"/>
          <w:szCs w:val="24"/>
        </w:rPr>
        <w:t>and R</w:t>
      </w:r>
      <w:r w:rsidR="00EE1E04" w:rsidRPr="00EE1E04">
        <w:rPr>
          <w:rFonts w:ascii="Times New Roman" w:hAnsi="Times New Roman" w:cs="Times New Roman"/>
          <w:sz w:val="24"/>
          <w:szCs w:val="24"/>
          <w:vertAlign w:val="superscript"/>
        </w:rPr>
        <w:t>2</w:t>
      </w:r>
      <w:r w:rsidR="00EE1E04">
        <w:rPr>
          <w:rFonts w:ascii="Times New Roman" w:hAnsi="Times New Roman" w:cs="Times New Roman"/>
          <w:sz w:val="24"/>
          <w:szCs w:val="24"/>
        </w:rPr>
        <w:t xml:space="preserve"> </w:t>
      </w:r>
      <w:r w:rsidR="00DF0EDA">
        <w:rPr>
          <w:rFonts w:ascii="Times New Roman" w:hAnsi="Times New Roman" w:cs="Times New Roman"/>
          <w:sz w:val="24"/>
          <w:szCs w:val="24"/>
        </w:rPr>
        <w:t>test only</w:t>
      </w:r>
      <w:r w:rsidR="009856F3">
        <w:rPr>
          <w:rFonts w:ascii="Times New Roman" w:hAnsi="Times New Roman" w:cs="Times New Roman"/>
          <w:sz w:val="24"/>
          <w:szCs w:val="24"/>
        </w:rPr>
        <w:t xml:space="preserve"> model</w:t>
      </w:r>
      <w:r w:rsidR="00DF0EDA">
        <w:rPr>
          <w:rFonts w:ascii="Times New Roman" w:hAnsi="Times New Roman" w:cs="Times New Roman"/>
          <w:sz w:val="24"/>
          <w:szCs w:val="24"/>
        </w:rPr>
        <w:t xml:space="preserve"> goodness of fit</w:t>
      </w:r>
      <w:r w:rsidR="00EE1E04">
        <w:rPr>
          <w:rFonts w:ascii="Times New Roman" w:hAnsi="Times New Roman" w:cs="Times New Roman"/>
          <w:sz w:val="24"/>
          <w:szCs w:val="24"/>
        </w:rPr>
        <w:t xml:space="preserve"> </w:t>
      </w:r>
      <w:r w:rsidR="009856F3">
        <w:rPr>
          <w:rFonts w:ascii="Times New Roman" w:hAnsi="Times New Roman" w:cs="Times New Roman"/>
          <w:sz w:val="24"/>
          <w:szCs w:val="24"/>
        </w:rPr>
        <w:t xml:space="preserve">to </w:t>
      </w:r>
      <w:r w:rsidR="00EE1E04">
        <w:rPr>
          <w:rFonts w:ascii="Times New Roman" w:hAnsi="Times New Roman" w:cs="Times New Roman"/>
          <w:sz w:val="24"/>
          <w:szCs w:val="24"/>
        </w:rPr>
        <w:t>the data</w:t>
      </w:r>
      <w:r w:rsidR="00DF0EDA">
        <w:rPr>
          <w:rFonts w:ascii="Times New Roman" w:hAnsi="Times New Roman" w:cs="Times New Roman"/>
          <w:sz w:val="24"/>
          <w:szCs w:val="24"/>
        </w:rPr>
        <w:t xml:space="preserve">. </w:t>
      </w:r>
      <w:r w:rsidR="00A75DAD" w:rsidRPr="00BE2C21">
        <w:rPr>
          <w:rFonts w:ascii="Times New Roman" w:hAnsi="Times New Roman" w:cs="Times New Roman"/>
          <w:sz w:val="24"/>
          <w:szCs w:val="24"/>
        </w:rPr>
        <w:t xml:space="preserve">Therefore, a polynomial quadratic curve should </w:t>
      </w:r>
      <w:r w:rsidR="00A75DAD">
        <w:rPr>
          <w:rFonts w:ascii="Times New Roman" w:hAnsi="Times New Roman" w:cs="Times New Roman"/>
          <w:sz w:val="24"/>
          <w:szCs w:val="24"/>
        </w:rPr>
        <w:t xml:space="preserve">not </w:t>
      </w:r>
      <w:r w:rsidR="00A75DAD" w:rsidRPr="00BE2C21">
        <w:rPr>
          <w:rFonts w:ascii="Times New Roman" w:hAnsi="Times New Roman" w:cs="Times New Roman"/>
          <w:sz w:val="24"/>
          <w:szCs w:val="24"/>
        </w:rPr>
        <w:t xml:space="preserve">be encouraged to fit regression in </w:t>
      </w:r>
      <w:r w:rsidR="00A75DAD">
        <w:rPr>
          <w:rFonts w:ascii="Times New Roman" w:hAnsi="Times New Roman" w:cs="Times New Roman"/>
          <w:sz w:val="24"/>
          <w:szCs w:val="24"/>
        </w:rPr>
        <w:t>additive designs</w:t>
      </w:r>
      <w:r w:rsidR="00A75DAD" w:rsidRPr="00BE2C21">
        <w:rPr>
          <w:rFonts w:ascii="Times New Roman" w:hAnsi="Times New Roman" w:cs="Times New Roman"/>
          <w:sz w:val="24"/>
          <w:szCs w:val="24"/>
        </w:rPr>
        <w:t xml:space="preserve">. </w:t>
      </w:r>
    </w:p>
    <w:p w14:paraId="7A11FB22" w14:textId="4488A1F5" w:rsidR="00B54A2A" w:rsidRDefault="00A75DAD" w:rsidP="00B84910">
      <w:pPr>
        <w:pStyle w:val="CommentText"/>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 xml:space="preserve">To understand the </w:t>
      </w:r>
      <w:r>
        <w:rPr>
          <w:rFonts w:ascii="Times New Roman" w:hAnsi="Times New Roman" w:cs="Times New Roman"/>
          <w:sz w:val="24"/>
          <w:szCs w:val="24"/>
        </w:rPr>
        <w:t xml:space="preserve">nature </w:t>
      </w:r>
      <w:r w:rsidRPr="00BE2C21">
        <w:rPr>
          <w:rFonts w:ascii="Times New Roman" w:hAnsi="Times New Roman" w:cs="Times New Roman"/>
          <w:sz w:val="24"/>
          <w:szCs w:val="24"/>
        </w:rPr>
        <w:t xml:space="preserve">of crop-weed </w:t>
      </w:r>
      <w:r>
        <w:rPr>
          <w:rFonts w:ascii="Times New Roman" w:hAnsi="Times New Roman" w:cs="Times New Roman"/>
          <w:sz w:val="24"/>
          <w:szCs w:val="24"/>
        </w:rPr>
        <w:t>competition</w:t>
      </w:r>
      <w:r w:rsidRPr="00BE2C21">
        <w:rPr>
          <w:rFonts w:ascii="Times New Roman" w:hAnsi="Times New Roman" w:cs="Times New Roman"/>
          <w:sz w:val="24"/>
          <w:szCs w:val="24"/>
        </w:rPr>
        <w:t xml:space="preserve"> modeling, </w:t>
      </w:r>
      <w:r>
        <w:rPr>
          <w:rFonts w:ascii="Times New Roman" w:hAnsi="Times New Roman" w:cs="Times New Roman"/>
          <w:sz w:val="24"/>
          <w:szCs w:val="24"/>
        </w:rPr>
        <w:t xml:space="preserve">one needs </w:t>
      </w:r>
      <w:r w:rsidRPr="00BE2C21">
        <w:rPr>
          <w:rFonts w:ascii="Times New Roman" w:hAnsi="Times New Roman" w:cs="Times New Roman"/>
          <w:sz w:val="24"/>
          <w:szCs w:val="24"/>
        </w:rPr>
        <w:t xml:space="preserve">to </w:t>
      </w:r>
      <w:r w:rsidRPr="00B518BB">
        <w:rPr>
          <w:rFonts w:ascii="Times New Roman" w:hAnsi="Times New Roman" w:cs="Times New Roman"/>
          <w:sz w:val="24"/>
          <w:szCs w:val="24"/>
        </w:rPr>
        <w:t>comprehend</w:t>
      </w:r>
      <w:r w:rsidRPr="00BE2C21">
        <w:rPr>
          <w:rFonts w:ascii="Times New Roman" w:hAnsi="Times New Roman" w:cs="Times New Roman"/>
          <w:sz w:val="24"/>
          <w:szCs w:val="24"/>
        </w:rPr>
        <w:t xml:space="preserve"> the concept of CFY. The CFY</w:t>
      </w:r>
      <w:r>
        <w:rPr>
          <w:rFonts w:ascii="Times New Roman" w:hAnsi="Times New Roman" w:cs="Times New Roman"/>
          <w:sz w:val="24"/>
          <w:szCs w:val="24"/>
        </w:rPr>
        <w:t xml:space="preserve"> is described</w:t>
      </w:r>
      <w:r w:rsidRPr="00BE2C21">
        <w:rPr>
          <w:rFonts w:ascii="Times New Roman" w:hAnsi="Times New Roman" w:cs="Times New Roman"/>
          <w:sz w:val="24"/>
          <w:szCs w:val="24"/>
        </w:rPr>
        <w:t xml:space="preserve"> from low to high densities,</w:t>
      </w:r>
      <w:r>
        <w:rPr>
          <w:rFonts w:ascii="Times New Roman" w:hAnsi="Times New Roman" w:cs="Times New Roman"/>
          <w:sz w:val="24"/>
          <w:szCs w:val="24"/>
        </w:rPr>
        <w:t xml:space="preserve"> whereas</w:t>
      </w:r>
      <w:r w:rsidRPr="00BE2C21">
        <w:rPr>
          <w:rFonts w:ascii="Times New Roman" w:hAnsi="Times New Roman" w:cs="Times New Roman"/>
          <w:sz w:val="24"/>
          <w:szCs w:val="24"/>
        </w:rPr>
        <w:t xml:space="preserve"> the relationship between total biomass per unit </w:t>
      </w:r>
      <w:r w:rsidRPr="007706A8">
        <w:rPr>
          <w:rFonts w:ascii="Times New Roman" w:hAnsi="Times New Roman" w:cs="Times New Roman"/>
          <w:sz w:val="24"/>
          <w:szCs w:val="24"/>
        </w:rPr>
        <w:t xml:space="preserve">area and density is initially linear, but </w:t>
      </w:r>
      <w:r w:rsidRPr="00520C9B">
        <w:rPr>
          <w:rFonts w:ascii="Times New Roman" w:hAnsi="Times New Roman" w:cs="Times New Roman"/>
          <w:noProof/>
          <w:sz w:val="24"/>
          <w:szCs w:val="24"/>
        </w:rPr>
        <w:t>eventually</w:t>
      </w:r>
      <w:r w:rsidR="00520C9B">
        <w:rPr>
          <w:rFonts w:ascii="Times New Roman" w:hAnsi="Times New Roman" w:cs="Times New Roman"/>
          <w:noProof/>
          <w:sz w:val="24"/>
          <w:szCs w:val="24"/>
        </w:rPr>
        <w:t>,</w:t>
      </w:r>
      <w:r w:rsidRPr="007706A8">
        <w:rPr>
          <w:rFonts w:ascii="Times New Roman" w:hAnsi="Times New Roman" w:cs="Times New Roman"/>
          <w:sz w:val="24"/>
          <w:szCs w:val="24"/>
        </w:rPr>
        <w:t xml:space="preserve"> reaches a </w:t>
      </w:r>
      <w:r w:rsidR="000E4B6F">
        <w:rPr>
          <w:rFonts w:ascii="Times New Roman" w:hAnsi="Times New Roman" w:cs="Times New Roman"/>
          <w:sz w:val="24"/>
          <w:szCs w:val="24"/>
        </w:rPr>
        <w:t xml:space="preserve">plateau </w:t>
      </w:r>
      <w:r w:rsidR="008947C9">
        <w:rPr>
          <w:rFonts w:ascii="Times New Roman" w:hAnsi="Times New Roman" w:cs="Times New Roman"/>
          <w:sz w:val="24"/>
          <w:szCs w:val="24"/>
        </w:rPr>
        <w:t>(</w:t>
      </w:r>
      <w:r w:rsidR="000E4B6F">
        <w:rPr>
          <w:rFonts w:ascii="Times New Roman" w:hAnsi="Times New Roman" w:cs="Times New Roman"/>
          <w:sz w:val="24"/>
          <w:szCs w:val="24"/>
        </w:rPr>
        <w:t xml:space="preserve">e.g., </w:t>
      </w:r>
      <w:r w:rsidRPr="007706A8">
        <w:rPr>
          <w:rFonts w:ascii="Times New Roman" w:hAnsi="Times New Roman" w:cs="Times New Roman"/>
          <w:sz w:val="24"/>
          <w:szCs w:val="24"/>
        </w:rPr>
        <w:t>biomass remains constant</w:t>
      </w:r>
      <w:r w:rsidR="000E4B6F">
        <w:rPr>
          <w:rFonts w:ascii="Times New Roman" w:hAnsi="Times New Roman" w:cs="Times New Roman"/>
          <w:sz w:val="24"/>
          <w:szCs w:val="24"/>
        </w:rPr>
        <w:t xml:space="preserve"> despite the increase in density</w:t>
      </w:r>
      <w:r w:rsidR="008947C9">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D05E6A">
        <w:rPr>
          <w:rFonts w:ascii="Times New Roman" w:hAnsi="Times New Roman" w:cs="Times New Roman"/>
          <w:sz w:val="24"/>
          <w:szCs w:val="24"/>
        </w:rPr>
        <w:instrText>ADDIN CSL_CITATION { "citationItems" : [ { "id" : "ITEM-1", "itemData" : { "DOI" : "10.1146/annurev-ecolsys-102209-144642", "abstract" : "Constant final yield is an empirical generalization concerning the total biomass production of plant stands growing at different densities after a period of growth. Total standing biomass initially increases in proportion to density, levels off, and then remains constant as density increases further. We review the empirical basis for and mathematical formulations of this pattern, and we clarify the relationship of constant final yield to density-dependent mortality (self-thinning). There are several mechanisms that can explain the pattern, and it has a clear evolutionary basis. Constant final yield is a key to understanding population-and community-level phenomena. Establishing whether or not a plant community is at or close to constant final yield is important for understanding and predicting its behavior. It represents the maximum biomass for a genotype in an environment after a period of growth and, as such, can serve as a baseline for the measurement of disturbance in plant communities.", "author" : [ { "dropping-particle" : "", "family" : "Weiner", "given" : "Jacob", "non-dropping-particle" : "", "parse-names" : false, "suffix" : "" }, { "dropping-particle" : "", "family" : "Freckleton", "given" : "Robert P", "non-dropping-particle" : "", "parse-names" : false, "suffix" : "" } ], "container-title" : "Annu. Rev. Ecol. Evol. Syst", "id" : "ITEM-1", "issued" : { "date-parts" : [ [ "2010" ] ] }, "page" : "173-92", "title" : "Constant Final Yield", "type" : "article-journal", "volume" : "41" }, "uris" : [ "http://www.mendeley.com/documents/?uuid=88f7b71d-aeae-39ed-81b6-0d316480abfb" ] } ], "mendeley" : { "formattedCitation" : "(Weiner and Freckleton 2010)", "manualFormatting" : "Weiner &amp; Freckleton, 2010)", "plainTextFormattedCitation" : "(Weiner and Freckleton 2010)", "previouslyFormattedCitation" : "(Weiner and Freckleton 2010)"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noProof/>
          <w:sz w:val="24"/>
          <w:szCs w:val="24"/>
        </w:rPr>
        <w:t xml:space="preserve">Weiner </w:t>
      </w:r>
      <w:r w:rsidR="008947C9">
        <w:rPr>
          <w:rFonts w:ascii="Times New Roman" w:hAnsi="Times New Roman" w:cs="Times New Roman"/>
          <w:noProof/>
          <w:sz w:val="24"/>
          <w:szCs w:val="24"/>
        </w:rPr>
        <w:t>&amp;</w:t>
      </w:r>
      <w:r w:rsidR="00BF3947" w:rsidRPr="00BF3947">
        <w:rPr>
          <w:rFonts w:ascii="Times New Roman" w:hAnsi="Times New Roman" w:cs="Times New Roman"/>
          <w:noProof/>
          <w:sz w:val="24"/>
          <w:szCs w:val="24"/>
        </w:rPr>
        <w:t xml:space="preserve"> Freckleton</w:t>
      </w:r>
      <w:r w:rsidR="00D05E6A">
        <w:rPr>
          <w:rFonts w:ascii="Times New Roman" w:hAnsi="Times New Roman" w:cs="Times New Roman"/>
          <w:noProof/>
          <w:sz w:val="24"/>
          <w:szCs w:val="24"/>
        </w:rPr>
        <w:t>,</w:t>
      </w:r>
      <w:r w:rsidR="00BF3947" w:rsidRPr="00BF3947">
        <w:rPr>
          <w:rFonts w:ascii="Times New Roman" w:hAnsi="Times New Roman" w:cs="Times New Roman"/>
          <w:noProof/>
          <w:sz w:val="24"/>
          <w:szCs w:val="24"/>
        </w:rPr>
        <w:t xml:space="preserve"> 2010)</w:t>
      </w:r>
      <w:r w:rsidR="00BF3947">
        <w:rPr>
          <w:rStyle w:val="FootnoteReference"/>
          <w:rFonts w:ascii="Times New Roman" w:hAnsi="Times New Roman" w:cs="Times New Roman"/>
          <w:sz w:val="24"/>
          <w:szCs w:val="24"/>
        </w:rPr>
        <w:fldChar w:fldCharType="end"/>
      </w:r>
      <w:r w:rsidRPr="007706A8">
        <w:rPr>
          <w:rFonts w:ascii="Times New Roman" w:hAnsi="Times New Roman" w:cs="Times New Roman"/>
          <w:sz w:val="24"/>
          <w:szCs w:val="24"/>
        </w:rPr>
        <w:t xml:space="preserve">. </w:t>
      </w:r>
      <w:r w:rsidR="00D85DD7">
        <w:rPr>
          <w:rFonts w:ascii="Times New Roman" w:hAnsi="Times New Roman" w:cs="Times New Roman"/>
          <w:sz w:val="24"/>
          <w:szCs w:val="24"/>
        </w:rPr>
        <w:t>Therefore, t</w:t>
      </w:r>
      <w:r w:rsidRPr="007706A8">
        <w:rPr>
          <w:rFonts w:ascii="Times New Roman" w:hAnsi="Times New Roman" w:cs="Times New Roman"/>
          <w:sz w:val="24"/>
          <w:szCs w:val="24"/>
        </w:rPr>
        <w:t>o use the rectangular hyperbola, CFY needs to be reached; otherwise, parameter estimates will not be statistically and biologically meaningful</w:t>
      </w:r>
      <w:r w:rsidR="009329E0">
        <w:rPr>
          <w:rFonts w:ascii="Times New Roman" w:hAnsi="Times New Roman" w:cs="Times New Roman"/>
          <w:sz w:val="24"/>
          <w:szCs w:val="24"/>
        </w:rPr>
        <w:t xml:space="preserve"> (</w:t>
      </w:r>
      <w:r w:rsidR="009329E0" w:rsidRPr="00121B0E">
        <w:rPr>
          <w:rFonts w:ascii="Times New Roman" w:hAnsi="Times New Roman" w:cs="Times New Roman"/>
          <w:noProof/>
          <w:sz w:val="24"/>
          <w:szCs w:val="24"/>
        </w:rPr>
        <w:t xml:space="preserve">Weiner </w:t>
      </w:r>
      <w:r w:rsidR="008947C9">
        <w:rPr>
          <w:rFonts w:ascii="Times New Roman" w:hAnsi="Times New Roman" w:cs="Times New Roman"/>
          <w:noProof/>
          <w:sz w:val="24"/>
          <w:szCs w:val="24"/>
        </w:rPr>
        <w:t>&amp;</w:t>
      </w:r>
      <w:r w:rsidR="009329E0" w:rsidRPr="00121B0E">
        <w:rPr>
          <w:rFonts w:ascii="Times New Roman" w:hAnsi="Times New Roman" w:cs="Times New Roman"/>
          <w:noProof/>
          <w:sz w:val="24"/>
          <w:szCs w:val="24"/>
        </w:rPr>
        <w:t xml:space="preserve"> Freckleton 2010</w:t>
      </w:r>
      <w:r w:rsidR="009329E0">
        <w:rPr>
          <w:rFonts w:ascii="Times New Roman" w:hAnsi="Times New Roman" w:cs="Times New Roman"/>
          <w:noProof/>
          <w:sz w:val="24"/>
          <w:szCs w:val="24"/>
        </w:rPr>
        <w:t>)</w:t>
      </w:r>
      <w:r w:rsidR="009329E0">
        <w:rPr>
          <w:rFonts w:ascii="Times New Roman" w:hAnsi="Times New Roman" w:cs="Times New Roman"/>
          <w:sz w:val="24"/>
          <w:szCs w:val="24"/>
        </w:rPr>
        <w:t xml:space="preserve">. </w:t>
      </w:r>
      <w:r>
        <w:rPr>
          <w:rFonts w:ascii="Times New Roman" w:hAnsi="Times New Roman" w:cs="Times New Roman"/>
          <w:sz w:val="24"/>
          <w:szCs w:val="24"/>
        </w:rPr>
        <w:t xml:space="preserve">For example, in our study, the CFY was </w:t>
      </w:r>
      <w:r w:rsidRPr="008779E3">
        <w:rPr>
          <w:rFonts w:ascii="Times New Roman" w:hAnsi="Times New Roman" w:cs="Times New Roman"/>
          <w:noProof/>
          <w:sz w:val="24"/>
          <w:szCs w:val="24"/>
        </w:rPr>
        <w:t>reached</w:t>
      </w:r>
      <w:r>
        <w:rPr>
          <w:rFonts w:ascii="Times New Roman" w:hAnsi="Times New Roman" w:cs="Times New Roman"/>
          <w:noProof/>
          <w:sz w:val="24"/>
          <w:szCs w:val="24"/>
        </w:rPr>
        <w:t xml:space="preserve"> </w:t>
      </w:r>
      <w:r w:rsidR="00010F73">
        <w:rPr>
          <w:rFonts w:ascii="Times New Roman" w:hAnsi="Times New Roman" w:cs="Times New Roman"/>
          <w:noProof/>
          <w:sz w:val="24"/>
          <w:szCs w:val="24"/>
        </w:rPr>
        <w:t>at low density of</w:t>
      </w:r>
      <w:r>
        <w:rPr>
          <w:rFonts w:ascii="Times New Roman" w:hAnsi="Times New Roman" w:cs="Times New Roman"/>
          <w:noProof/>
          <w:sz w:val="24"/>
          <w:szCs w:val="24"/>
        </w:rPr>
        <w:t xml:space="preserve"> </w:t>
      </w:r>
      <w:r w:rsidRPr="00B37ADC">
        <w:rPr>
          <w:rFonts w:ascii="Times New Roman" w:hAnsi="Times New Roman" w:cs="Times New Roman"/>
          <w:i/>
          <w:noProof/>
          <w:sz w:val="24"/>
          <w:szCs w:val="24"/>
        </w:rPr>
        <w:t xml:space="preserve">C. </w:t>
      </w:r>
      <w:r w:rsidRPr="00D6254E">
        <w:rPr>
          <w:rFonts w:ascii="Times New Roman" w:hAnsi="Times New Roman" w:cs="Times New Roman"/>
          <w:i/>
          <w:noProof/>
          <w:sz w:val="24"/>
          <w:szCs w:val="24"/>
        </w:rPr>
        <w:t>benghalensis</w:t>
      </w:r>
      <w:r w:rsidR="00D6254E">
        <w:rPr>
          <w:rFonts w:ascii="Times New Roman" w:hAnsi="Times New Roman" w:cs="Times New Roman"/>
          <w:noProof/>
          <w:sz w:val="24"/>
          <w:szCs w:val="24"/>
        </w:rPr>
        <w:t>. A</w:t>
      </w:r>
      <w:r w:rsidR="00EE1E04" w:rsidRPr="00D6254E">
        <w:rPr>
          <w:rFonts w:ascii="Times New Roman" w:hAnsi="Times New Roman" w:cs="Times New Roman"/>
          <w:noProof/>
          <w:sz w:val="24"/>
          <w:szCs w:val="24"/>
        </w:rPr>
        <w:t>s a result</w:t>
      </w:r>
      <w:r w:rsidR="00D85DD7">
        <w:rPr>
          <w:rFonts w:ascii="Times New Roman" w:hAnsi="Times New Roman" w:cs="Times New Roman"/>
          <w:noProof/>
          <w:sz w:val="24"/>
          <w:szCs w:val="24"/>
        </w:rPr>
        <w:t>, the</w:t>
      </w:r>
      <w:r>
        <w:rPr>
          <w:rFonts w:ascii="Times New Roman" w:hAnsi="Times New Roman" w:cs="Times New Roman"/>
          <w:sz w:val="24"/>
          <w:szCs w:val="24"/>
        </w:rPr>
        <w:t xml:space="preserve"> </w:t>
      </w:r>
      <w:r w:rsidR="00EE1E04">
        <w:rPr>
          <w:rFonts w:ascii="Times New Roman" w:hAnsi="Times New Roman" w:cs="Times New Roman"/>
          <w:sz w:val="24"/>
          <w:szCs w:val="24"/>
        </w:rPr>
        <w:t xml:space="preserve">estimation of </w:t>
      </w:r>
      <w:r w:rsidRPr="00D6254E">
        <w:rPr>
          <w:rFonts w:ascii="Times New Roman" w:hAnsi="Times New Roman" w:cs="Times New Roman"/>
          <w:noProof/>
          <w:sz w:val="24"/>
          <w:szCs w:val="24"/>
        </w:rPr>
        <w:t>parameter</w:t>
      </w:r>
      <w:r w:rsidR="00EE1E04" w:rsidRPr="00D6254E">
        <w:rPr>
          <w:rFonts w:ascii="Times New Roman" w:hAnsi="Times New Roman" w:cs="Times New Roman"/>
          <w:noProof/>
          <w:sz w:val="24"/>
          <w:szCs w:val="24"/>
        </w:rPr>
        <w:t>s</w:t>
      </w:r>
      <w:r w:rsidR="00EE1E04">
        <w:rPr>
          <w:rFonts w:ascii="Times New Roman" w:hAnsi="Times New Roman" w:cs="Times New Roman"/>
          <w:sz w:val="24"/>
          <w:szCs w:val="24"/>
        </w:rPr>
        <w:t xml:space="preserve"> I and</w:t>
      </w:r>
      <w:r>
        <w:rPr>
          <w:rFonts w:ascii="Times New Roman" w:hAnsi="Times New Roman" w:cs="Times New Roman"/>
          <w:sz w:val="24"/>
          <w:szCs w:val="24"/>
        </w:rPr>
        <w:t xml:space="preserve"> </w:t>
      </w:r>
      <w:r w:rsidRPr="00C87F96">
        <w:rPr>
          <w:rFonts w:ascii="Times New Roman" w:hAnsi="Times New Roman" w:cs="Times New Roman"/>
          <w:i/>
          <w:sz w:val="24"/>
          <w:szCs w:val="24"/>
        </w:rPr>
        <w:t>A</w:t>
      </w:r>
      <w:r>
        <w:rPr>
          <w:rFonts w:ascii="Times New Roman" w:hAnsi="Times New Roman" w:cs="Times New Roman"/>
          <w:i/>
          <w:sz w:val="24"/>
          <w:szCs w:val="24"/>
        </w:rPr>
        <w:t xml:space="preserve"> </w:t>
      </w:r>
      <w:r>
        <w:rPr>
          <w:rFonts w:ascii="Times New Roman" w:hAnsi="Times New Roman" w:cs="Times New Roman"/>
          <w:sz w:val="24"/>
          <w:szCs w:val="24"/>
        </w:rPr>
        <w:t xml:space="preserve">from </w:t>
      </w:r>
      <w:r w:rsidRPr="00C87F96">
        <w:rPr>
          <w:rFonts w:ascii="Times New Roman" w:hAnsi="Times New Roman" w:cs="Times New Roman"/>
          <w:i/>
          <w:sz w:val="24"/>
          <w:szCs w:val="24"/>
        </w:rPr>
        <w:t>C. benghalensis</w:t>
      </w:r>
      <w:r>
        <w:rPr>
          <w:rFonts w:ascii="Times New Roman" w:hAnsi="Times New Roman" w:cs="Times New Roman"/>
          <w:sz w:val="24"/>
          <w:szCs w:val="24"/>
        </w:rPr>
        <w:t xml:space="preserve"> </w:t>
      </w:r>
      <w:r w:rsidR="009C06A7">
        <w:rPr>
          <w:rFonts w:ascii="Times New Roman" w:hAnsi="Times New Roman" w:cs="Times New Roman"/>
          <w:noProof/>
          <w:sz w:val="24"/>
          <w:szCs w:val="24"/>
        </w:rPr>
        <w:t>was</w:t>
      </w:r>
      <w:r w:rsidR="00EE1E04">
        <w:rPr>
          <w:rFonts w:ascii="Times New Roman" w:hAnsi="Times New Roman" w:cs="Times New Roman"/>
          <w:sz w:val="24"/>
          <w:szCs w:val="24"/>
        </w:rPr>
        <w:t xml:space="preserve"> </w:t>
      </w:r>
      <w:r>
        <w:rPr>
          <w:rFonts w:ascii="Times New Roman" w:hAnsi="Times New Roman" w:cs="Times New Roman"/>
          <w:sz w:val="24"/>
          <w:szCs w:val="24"/>
        </w:rPr>
        <w:t>over 100% (Table 2).</w:t>
      </w:r>
      <w:r w:rsidR="000055F8">
        <w:rPr>
          <w:rFonts w:ascii="Times New Roman" w:hAnsi="Times New Roman" w:cs="Times New Roman"/>
          <w:sz w:val="24"/>
          <w:szCs w:val="24"/>
        </w:rPr>
        <w:t xml:space="preserve"> </w:t>
      </w:r>
      <w:r w:rsidR="00EE1E04">
        <w:rPr>
          <w:rFonts w:ascii="Times New Roman" w:hAnsi="Times New Roman" w:cs="Times New Roman"/>
          <w:sz w:val="24"/>
          <w:szCs w:val="24"/>
        </w:rPr>
        <w:t xml:space="preserve">In contrast, for </w:t>
      </w:r>
      <w:r w:rsidR="00EE1E04" w:rsidRPr="00EE1E04">
        <w:rPr>
          <w:rFonts w:ascii="Times New Roman" w:hAnsi="Times New Roman" w:cs="Times New Roman"/>
          <w:i/>
          <w:sz w:val="24"/>
          <w:szCs w:val="24"/>
        </w:rPr>
        <w:t>R. brasiliensis</w:t>
      </w:r>
      <w:r w:rsidR="00EE1E04">
        <w:rPr>
          <w:rFonts w:ascii="Times New Roman" w:hAnsi="Times New Roman" w:cs="Times New Roman"/>
          <w:sz w:val="24"/>
          <w:szCs w:val="24"/>
        </w:rPr>
        <w:t xml:space="preserve">, CFY was reached without parameter overestimation. Thus, the weed density for </w:t>
      </w:r>
      <w:r w:rsidR="009C06A7">
        <w:rPr>
          <w:rFonts w:ascii="Times New Roman" w:hAnsi="Times New Roman" w:cs="Times New Roman"/>
          <w:sz w:val="24"/>
          <w:szCs w:val="24"/>
        </w:rPr>
        <w:t>attaining</w:t>
      </w:r>
      <w:r w:rsidR="00EE1E04">
        <w:rPr>
          <w:rFonts w:ascii="Times New Roman" w:hAnsi="Times New Roman" w:cs="Times New Roman"/>
          <w:sz w:val="24"/>
          <w:szCs w:val="24"/>
        </w:rPr>
        <w:t xml:space="preserve"> CFY can vary among</w:t>
      </w:r>
      <w:r w:rsidR="000E4B6F">
        <w:rPr>
          <w:rFonts w:ascii="Times New Roman" w:hAnsi="Times New Roman" w:cs="Times New Roman"/>
          <w:sz w:val="24"/>
          <w:szCs w:val="24"/>
        </w:rPr>
        <w:t>st</w:t>
      </w:r>
      <w:r w:rsidR="00EE1E04">
        <w:rPr>
          <w:rFonts w:ascii="Times New Roman" w:hAnsi="Times New Roman" w:cs="Times New Roman"/>
          <w:sz w:val="24"/>
          <w:szCs w:val="24"/>
        </w:rPr>
        <w:t xml:space="preserve"> species. </w:t>
      </w:r>
      <w:r w:rsidR="00D85DD7">
        <w:rPr>
          <w:rFonts w:ascii="Times New Roman" w:hAnsi="Times New Roman" w:cs="Times New Roman"/>
          <w:sz w:val="24"/>
          <w:szCs w:val="24"/>
        </w:rPr>
        <w:t>Consequently</w:t>
      </w:r>
      <w:r w:rsidR="00EE1E04">
        <w:rPr>
          <w:rFonts w:ascii="Times New Roman" w:hAnsi="Times New Roman" w:cs="Times New Roman"/>
          <w:sz w:val="24"/>
          <w:szCs w:val="24"/>
        </w:rPr>
        <w:t xml:space="preserve">, for proper additive design studies, different weed densities based </w:t>
      </w:r>
      <w:r w:rsidR="00D6254E">
        <w:rPr>
          <w:rFonts w:ascii="Times New Roman" w:hAnsi="Times New Roman" w:cs="Times New Roman"/>
          <w:noProof/>
          <w:sz w:val="24"/>
          <w:szCs w:val="24"/>
        </w:rPr>
        <w:t>o</w:t>
      </w:r>
      <w:r w:rsidR="00EE1E04" w:rsidRPr="00D6254E">
        <w:rPr>
          <w:rFonts w:ascii="Times New Roman" w:hAnsi="Times New Roman" w:cs="Times New Roman"/>
          <w:noProof/>
          <w:sz w:val="24"/>
          <w:szCs w:val="24"/>
        </w:rPr>
        <w:t>n</w:t>
      </w:r>
      <w:r w:rsidR="00EE1E04">
        <w:rPr>
          <w:rFonts w:ascii="Times New Roman" w:hAnsi="Times New Roman" w:cs="Times New Roman"/>
          <w:sz w:val="24"/>
          <w:szCs w:val="24"/>
        </w:rPr>
        <w:t xml:space="preserve"> the competitive potential </w:t>
      </w:r>
      <w:r w:rsidR="00D6254E">
        <w:rPr>
          <w:rFonts w:ascii="Times New Roman" w:hAnsi="Times New Roman" w:cs="Times New Roman"/>
          <w:noProof/>
          <w:sz w:val="24"/>
          <w:szCs w:val="24"/>
        </w:rPr>
        <w:t>of</w:t>
      </w:r>
      <w:r w:rsidR="00EE1E04">
        <w:rPr>
          <w:rFonts w:ascii="Times New Roman" w:hAnsi="Times New Roman" w:cs="Times New Roman"/>
          <w:sz w:val="24"/>
          <w:szCs w:val="24"/>
        </w:rPr>
        <w:t xml:space="preserve"> each species might be necessary. O</w:t>
      </w:r>
      <w:r w:rsidR="007A2C01">
        <w:rPr>
          <w:rFonts w:ascii="Times New Roman" w:hAnsi="Times New Roman" w:cs="Times New Roman"/>
          <w:sz w:val="24"/>
          <w:szCs w:val="24"/>
        </w:rPr>
        <w:t xml:space="preserve">ther studies showed that CFY was reached and estimation of </w:t>
      </w:r>
      <w:r w:rsidR="007A2C01" w:rsidRPr="007A2C01">
        <w:rPr>
          <w:rFonts w:ascii="Times New Roman" w:hAnsi="Times New Roman" w:cs="Times New Roman"/>
          <w:i/>
          <w:sz w:val="24"/>
          <w:szCs w:val="24"/>
        </w:rPr>
        <w:t>I</w:t>
      </w:r>
      <w:r w:rsidR="007A2C01">
        <w:rPr>
          <w:rFonts w:ascii="Times New Roman" w:hAnsi="Times New Roman" w:cs="Times New Roman"/>
          <w:sz w:val="24"/>
          <w:szCs w:val="24"/>
        </w:rPr>
        <w:t xml:space="preserve"> and </w:t>
      </w:r>
      <w:r w:rsidR="007A2C01" w:rsidRPr="007A2C01">
        <w:rPr>
          <w:rFonts w:ascii="Times New Roman" w:hAnsi="Times New Roman" w:cs="Times New Roman"/>
          <w:i/>
          <w:sz w:val="24"/>
          <w:szCs w:val="24"/>
        </w:rPr>
        <w:t>A</w:t>
      </w:r>
      <w:r w:rsidR="007A2C01">
        <w:rPr>
          <w:rFonts w:ascii="Times New Roman" w:hAnsi="Times New Roman" w:cs="Times New Roman"/>
          <w:sz w:val="24"/>
          <w:szCs w:val="24"/>
        </w:rPr>
        <w:t xml:space="preserve"> was under 100%</w:t>
      </w:r>
      <w:r w:rsidR="009D5DC2">
        <w:rPr>
          <w:rFonts w:ascii="Times New Roman" w:hAnsi="Times New Roman" w:cs="Times New Roman"/>
          <w:sz w:val="24"/>
          <w:szCs w:val="24"/>
        </w:rPr>
        <w:t>, indicating that some weed species may not lead to total crop yield loss</w:t>
      </w:r>
      <w:r w:rsidR="007A2C01">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D05E6A">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"id" : "ITEM-2", "itemData" : { "DOI" : "10.2307/4045983", "abstract" : "Redroot pigweed is a common weed in sorghum fields throughout the southcentral United States including Kansas. In 1994 and 1995, field studies were conducted at two sites near Manhattan, KS, to determine the influence of redroot pigweed densities and times of emergence on sorghum yield and yield components. Redroot pigweed was sown at densities of 0.5, 1, 2, 4, and 12 plants meter\u207b\u00b9 of row within a 25-cm band over the sorghum row at planting and at the three- to four-leaf stage of sorghum. A rectangular hyperbola was used to describe the relationship between crop yield loss and weed density. Because of the instability of both coefficients I (percentage yield loss at low weed density) and A (percentage yield loss at high weed density), our results do not support the use of a model based exclusively on weed number to estimate sorghum yield loss across all locations within a region. A quadratic polynomial equation that accounts for the time of weed emergence relative to the crop growth stage is suggested as an alternative method to estimate sorghum yield loss. At the densities studied, the time of pigweed emergence relative to the sorghum leaf stage was critical for the outcome of sorghum-pigweed competition. Significant sorghum yield losses occurred only when pigweed emerged before the 5.5-leaf stage of sorghum. An examination of yield components suggested that the yield loss was a result of a reduction in number of seeds per head.", "author" : [ { "dropping-particle" : "", "family" : "Knezevic", "given" : "Stevan Z.", "non-dropping-particle" : "", "parse-names" : false, "suffix" : "" }, { "dropping-particle" : "", "family" : "Horak", "given" : "Michael J.", "non-dropping-particle" : "", "parse-names" : false, "suffix" : "" }, { "dropping-particle" : "", "family" : "Vanderlip", "given" : "Richard L.", "non-dropping-particle" : "", "parse-names" : false, "suffix" : "" } ], "container-title" : "Weed Science", "id" : "ITEM-2", "issued" : { "date-parts" : [ [ "1997" ] ] }, "page" : "502-508", "publisher" : "Weed Science Society of America", "title" : "Relative Time of Redroot Pigweed (Amaranthus retroflexus L.) Emergence Is Critical in Pigweed-Sorghum [Sorghum bicolor (L.) Moench] Competition", "type" : "article-journal", "volume" : "45" }, "uris" : [ "http://www.mendeley.com/documents/?uuid=f5a069eb-e32c-385d-aeec-df282e0e5468" ] } ], "mendeley" : { "formattedCitation" : "(Knezevic et al. 1997, Knezevic and Horak 1998)", "manualFormatting" : "(Knezevic et al., 1997, Knezevic &amp; Horak, 1998)", "plainTextFormattedCitation" : "(Knezevic et al. 1997, Knezevic and Horak 1998)", "previouslyFormattedCitation" : "(Knezevic et al. 1997, Knezevic and Horak 1998)"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noProof/>
          <w:sz w:val="24"/>
          <w:szCs w:val="24"/>
        </w:rPr>
        <w:t>(Knezevic et al.</w:t>
      </w:r>
      <w:r w:rsidR="008947C9">
        <w:rPr>
          <w:rFonts w:ascii="Times New Roman" w:hAnsi="Times New Roman" w:cs="Times New Roman"/>
          <w:noProof/>
          <w:sz w:val="24"/>
          <w:szCs w:val="24"/>
        </w:rPr>
        <w:t>,</w:t>
      </w:r>
      <w:r w:rsidR="00BF3947" w:rsidRPr="00BF3947">
        <w:rPr>
          <w:rFonts w:ascii="Times New Roman" w:hAnsi="Times New Roman" w:cs="Times New Roman"/>
          <w:noProof/>
          <w:sz w:val="24"/>
          <w:szCs w:val="24"/>
        </w:rPr>
        <w:t xml:space="preserve"> 1997, Knezevic </w:t>
      </w:r>
      <w:r w:rsidR="008947C9">
        <w:rPr>
          <w:rFonts w:ascii="Times New Roman" w:hAnsi="Times New Roman" w:cs="Times New Roman"/>
          <w:noProof/>
          <w:sz w:val="24"/>
          <w:szCs w:val="24"/>
        </w:rPr>
        <w:t>&amp;</w:t>
      </w:r>
      <w:r w:rsidR="00BF3947" w:rsidRPr="00BF3947">
        <w:rPr>
          <w:rFonts w:ascii="Times New Roman" w:hAnsi="Times New Roman" w:cs="Times New Roman"/>
          <w:noProof/>
          <w:sz w:val="24"/>
          <w:szCs w:val="24"/>
        </w:rPr>
        <w:t xml:space="preserve"> Horak</w:t>
      </w:r>
      <w:r w:rsidR="00D05E6A">
        <w:rPr>
          <w:rFonts w:ascii="Times New Roman" w:hAnsi="Times New Roman" w:cs="Times New Roman"/>
          <w:noProof/>
          <w:sz w:val="24"/>
          <w:szCs w:val="24"/>
        </w:rPr>
        <w:t>,</w:t>
      </w:r>
      <w:r w:rsidR="00BF3947" w:rsidRPr="00BF3947">
        <w:rPr>
          <w:rFonts w:ascii="Times New Roman" w:hAnsi="Times New Roman" w:cs="Times New Roman"/>
          <w:noProof/>
          <w:sz w:val="24"/>
          <w:szCs w:val="24"/>
        </w:rPr>
        <w:t xml:space="preserve"> 1998)</w:t>
      </w:r>
      <w:r w:rsidR="00BF3947">
        <w:rPr>
          <w:rStyle w:val="FootnoteReference"/>
          <w:rFonts w:ascii="Times New Roman" w:hAnsi="Times New Roman" w:cs="Times New Roman"/>
          <w:sz w:val="24"/>
          <w:szCs w:val="24"/>
        </w:rPr>
        <w:fldChar w:fldCharType="end"/>
      </w:r>
      <w:r w:rsidR="007A2C01">
        <w:rPr>
          <w:rFonts w:ascii="Times New Roman" w:hAnsi="Times New Roman" w:cs="Times New Roman"/>
          <w:sz w:val="24"/>
          <w:szCs w:val="24"/>
        </w:rPr>
        <w:t xml:space="preserve">. </w:t>
      </w:r>
      <w:r w:rsidR="00D85DD7">
        <w:rPr>
          <w:rFonts w:ascii="Times New Roman" w:hAnsi="Times New Roman" w:cs="Times New Roman"/>
          <w:sz w:val="24"/>
          <w:szCs w:val="24"/>
        </w:rPr>
        <w:t>Additionally</w:t>
      </w:r>
      <w:r w:rsidR="00EE1E04">
        <w:rPr>
          <w:rFonts w:ascii="Times New Roman" w:hAnsi="Times New Roman" w:cs="Times New Roman"/>
          <w:sz w:val="24"/>
          <w:szCs w:val="24"/>
        </w:rPr>
        <w:t>, a</w:t>
      </w:r>
      <w:r w:rsidRPr="00BE2C21">
        <w:rPr>
          <w:rFonts w:ascii="Times New Roman" w:hAnsi="Times New Roman" w:cs="Times New Roman"/>
          <w:sz w:val="24"/>
          <w:szCs w:val="24"/>
        </w:rPr>
        <w:t xml:space="preserve"> competition study that </w:t>
      </w:r>
      <w:r w:rsidR="00DF0EDA" w:rsidRPr="00D6254E">
        <w:rPr>
          <w:rFonts w:ascii="Times New Roman" w:hAnsi="Times New Roman" w:cs="Times New Roman"/>
          <w:noProof/>
          <w:sz w:val="24"/>
          <w:szCs w:val="24"/>
        </w:rPr>
        <w:t>report</w:t>
      </w:r>
      <w:r w:rsidR="00D6254E">
        <w:rPr>
          <w:rFonts w:ascii="Times New Roman" w:hAnsi="Times New Roman" w:cs="Times New Roman"/>
          <w:noProof/>
          <w:sz w:val="24"/>
          <w:szCs w:val="24"/>
        </w:rPr>
        <w:t>s</w:t>
      </w:r>
      <w:r w:rsidRPr="00BE2C21">
        <w:rPr>
          <w:rFonts w:ascii="Times New Roman" w:hAnsi="Times New Roman" w:cs="Times New Roman"/>
          <w:sz w:val="24"/>
          <w:szCs w:val="24"/>
        </w:rPr>
        <w:t xml:space="preserve"> a linear relationship trend </w:t>
      </w:r>
      <w:r w:rsidR="00DF0EDA">
        <w:rPr>
          <w:rFonts w:ascii="Times New Roman" w:hAnsi="Times New Roman" w:cs="Times New Roman"/>
          <w:sz w:val="24"/>
          <w:szCs w:val="24"/>
        </w:rPr>
        <w:t xml:space="preserve">between crop yield loss and weed density </w:t>
      </w:r>
      <w:r>
        <w:rPr>
          <w:rFonts w:ascii="Times New Roman" w:hAnsi="Times New Roman" w:cs="Times New Roman"/>
          <w:sz w:val="24"/>
          <w:szCs w:val="24"/>
        </w:rPr>
        <w:t>has</w:t>
      </w:r>
      <w:r w:rsidRPr="00BE2C21">
        <w:rPr>
          <w:rFonts w:ascii="Times New Roman" w:hAnsi="Times New Roman" w:cs="Times New Roman"/>
          <w:sz w:val="24"/>
          <w:szCs w:val="24"/>
        </w:rPr>
        <w:t xml:space="preserve"> not reached CFY</w:t>
      </w:r>
      <w:r w:rsidR="00DF0EDA">
        <w:rPr>
          <w:rFonts w:ascii="Times New Roman" w:hAnsi="Times New Roman" w:cs="Times New Roman"/>
          <w:sz w:val="24"/>
          <w:szCs w:val="24"/>
        </w:rPr>
        <w:t xml:space="preserve"> </w:t>
      </w:r>
      <w:r w:rsidR="00B54A2A">
        <w:rPr>
          <w:rFonts w:ascii="Times New Roman" w:hAnsi="Times New Roman" w:cs="Times New Roman"/>
          <w:sz w:val="24"/>
          <w:szCs w:val="24"/>
        </w:rPr>
        <w:t>(Figure 1A). I</w:t>
      </w:r>
      <w:r>
        <w:rPr>
          <w:rFonts w:ascii="Times New Roman" w:hAnsi="Times New Roman" w:cs="Times New Roman"/>
          <w:sz w:val="24"/>
          <w:szCs w:val="24"/>
        </w:rPr>
        <w:t xml:space="preserve">t is likely that either </w:t>
      </w:r>
      <w:r w:rsidRPr="00BE2C21">
        <w:rPr>
          <w:rFonts w:ascii="Times New Roman" w:hAnsi="Times New Roman" w:cs="Times New Roman"/>
          <w:sz w:val="24"/>
          <w:szCs w:val="24"/>
        </w:rPr>
        <w:t>the appropriated</w:t>
      </w:r>
      <w:r>
        <w:rPr>
          <w:rFonts w:ascii="Times New Roman" w:hAnsi="Times New Roman" w:cs="Times New Roman"/>
          <w:sz w:val="24"/>
          <w:szCs w:val="24"/>
        </w:rPr>
        <w:t xml:space="preserve"> weed density for the study </w:t>
      </w:r>
      <w:r w:rsidRPr="0021047E">
        <w:rPr>
          <w:rFonts w:ascii="Times New Roman" w:hAnsi="Times New Roman" w:cs="Times New Roman"/>
          <w:noProof/>
          <w:sz w:val="24"/>
          <w:szCs w:val="24"/>
        </w:rPr>
        <w:t>was not selected</w:t>
      </w:r>
      <w:r>
        <w:rPr>
          <w:rFonts w:ascii="Times New Roman" w:hAnsi="Times New Roman" w:cs="Times New Roman"/>
          <w:noProof/>
          <w:sz w:val="24"/>
          <w:szCs w:val="24"/>
        </w:rPr>
        <w:t xml:space="preserve"> or plants were harvested before significant competition </w:t>
      </w:r>
      <w:r w:rsidR="00D85DD7">
        <w:rPr>
          <w:rFonts w:ascii="Times New Roman" w:hAnsi="Times New Roman" w:cs="Times New Roman"/>
          <w:noProof/>
          <w:sz w:val="24"/>
          <w:szCs w:val="24"/>
        </w:rPr>
        <w:t xml:space="preserve">occurred </w:t>
      </w:r>
      <w:r w:rsidR="00D85DD7">
        <w:rPr>
          <w:rFonts w:ascii="Times New Roman" w:hAnsi="Times New Roman" w:cs="Times New Roman"/>
          <w:noProof/>
          <w:sz w:val="24"/>
          <w:szCs w:val="24"/>
        </w:rPr>
        <w:fldChar w:fldCharType="begin" w:fldLock="1"/>
      </w:r>
      <w:r w:rsidR="00D05E6A">
        <w:rPr>
          <w:rFonts w:ascii="Times New Roman" w:hAnsi="Times New Roman" w:cs="Times New Roman"/>
          <w:noProof/>
          <w:sz w:val="24"/>
          <w:szCs w:val="24"/>
        </w:rPr>
        <w:instrText>ADDIN CSL_CITATION { "citationItems" : [ { "id" : "ITEM-1", "itemData" : { "DOI" : "10.1146/annurev-ecolsys-102209-144642", "abstract" : "Constant final yield is an empirical generalization concerning the total biomass production of plant stands growing at different densities after a period of growth. Total standing biomass initially increases in proportion to density, levels off, and then remains constant as density increases further. We review the empirical basis for and mathematical formulations of this pattern, and we clarify the relationship of constant final yield to density-dependent mortality (self-thinning). There are several mechanisms that can explain the pattern, and it has a clear evolutionary basis. Constant final yield is a key to understanding population-and community-level phenomena. Establishing whether or not a plant community is at or close to constant final yield is important for understanding and predicting its behavior. It represents the maximum biomass for a genotype in an environment after a period of growth and, as such, can serve as a baseline for the measurement of disturbance in plant communities.", "author" : [ { "dropping-particle" : "", "family" : "Weiner", "given" : "Jacob", "non-dropping-particle" : "", "parse-names" : false, "suffix" : "" }, { "dropping-particle" : "", "family" : "Freckleton", "given" : "Robert P", "non-dropping-particle" : "", "parse-names" : false, "suffix" : "" } ], "container-title" : "Annu. Rev. Ecol. Evol. Syst", "id" : "ITEM-1", "issued" : { "date-parts" : [ [ "2010" ] ] }, "page" : "173-92", "title" : "Constant Final Yield", "type" : "article-journal", "volume" : "41" }, "uris" : [ "http://www.mendeley.com/documents/?uuid=88f7b71d-aeae-39ed-81b6-0d316480abfb" ] } ], "mendeley" : { "formattedCitation" : "(Weiner and Freckleton 2010)", "manualFormatting" : "(Weiner &amp; Freckleton, 2010)", "plainTextFormattedCitation" : "(Weiner and Freckleton 2010)", "previouslyFormattedCitation" : "(Weiner and Freckleton 2010)" }, "properties" : {  }, "schema" : "https://github.com/citation-style-language/schema/raw/master/csl-citation.json" }</w:instrText>
      </w:r>
      <w:r w:rsidR="00D85DD7">
        <w:rPr>
          <w:rFonts w:ascii="Times New Roman" w:hAnsi="Times New Roman" w:cs="Times New Roman"/>
          <w:noProof/>
          <w:sz w:val="24"/>
          <w:szCs w:val="24"/>
        </w:rPr>
        <w:fldChar w:fldCharType="separate"/>
      </w:r>
      <w:r w:rsidR="00D85DD7" w:rsidRPr="00D85DD7">
        <w:rPr>
          <w:rFonts w:ascii="Times New Roman" w:hAnsi="Times New Roman" w:cs="Times New Roman"/>
          <w:noProof/>
          <w:sz w:val="24"/>
          <w:szCs w:val="24"/>
        </w:rPr>
        <w:t xml:space="preserve">(Weiner </w:t>
      </w:r>
      <w:r w:rsidR="008947C9">
        <w:rPr>
          <w:rFonts w:ascii="Times New Roman" w:hAnsi="Times New Roman" w:cs="Times New Roman"/>
          <w:noProof/>
          <w:sz w:val="24"/>
          <w:szCs w:val="24"/>
        </w:rPr>
        <w:t>&amp;</w:t>
      </w:r>
      <w:r w:rsidR="00D85DD7" w:rsidRPr="00D85DD7">
        <w:rPr>
          <w:rFonts w:ascii="Times New Roman" w:hAnsi="Times New Roman" w:cs="Times New Roman"/>
          <w:noProof/>
          <w:sz w:val="24"/>
          <w:szCs w:val="24"/>
        </w:rPr>
        <w:t xml:space="preserve"> Freckleton</w:t>
      </w:r>
      <w:r w:rsidR="00D05E6A">
        <w:rPr>
          <w:rFonts w:ascii="Times New Roman" w:hAnsi="Times New Roman" w:cs="Times New Roman"/>
          <w:noProof/>
          <w:sz w:val="24"/>
          <w:szCs w:val="24"/>
        </w:rPr>
        <w:t>,</w:t>
      </w:r>
      <w:r w:rsidR="00D85DD7" w:rsidRPr="00D85DD7">
        <w:rPr>
          <w:rFonts w:ascii="Times New Roman" w:hAnsi="Times New Roman" w:cs="Times New Roman"/>
          <w:noProof/>
          <w:sz w:val="24"/>
          <w:szCs w:val="24"/>
        </w:rPr>
        <w:t xml:space="preserve"> 2010)</w:t>
      </w:r>
      <w:r w:rsidR="00D85DD7">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w:t>
      </w:r>
      <w:r w:rsidR="00B54A2A" w:rsidRPr="00BE2C21">
        <w:rPr>
          <w:rFonts w:ascii="Times New Roman" w:hAnsi="Times New Roman" w:cs="Times New Roman"/>
          <w:sz w:val="24"/>
          <w:szCs w:val="24"/>
        </w:rPr>
        <w:t>Therefore</w:t>
      </w:r>
      <w:r w:rsidR="00B54A2A">
        <w:rPr>
          <w:rFonts w:ascii="Times New Roman" w:hAnsi="Times New Roman" w:cs="Times New Roman"/>
          <w:sz w:val="24"/>
          <w:szCs w:val="24"/>
        </w:rPr>
        <w:t xml:space="preserve">, </w:t>
      </w:r>
      <w:r w:rsidR="000E4B6F">
        <w:rPr>
          <w:rFonts w:ascii="Times New Roman" w:hAnsi="Times New Roman" w:cs="Times New Roman"/>
          <w:sz w:val="24"/>
          <w:szCs w:val="24"/>
        </w:rPr>
        <w:t xml:space="preserve">the crop-weed competition </w:t>
      </w:r>
      <w:r w:rsidR="00B54A2A" w:rsidRPr="0044728F">
        <w:rPr>
          <w:rFonts w:ascii="Times New Roman" w:hAnsi="Times New Roman" w:cs="Times New Roman"/>
          <w:sz w:val="24"/>
          <w:szCs w:val="24"/>
        </w:rPr>
        <w:t>experiment</w:t>
      </w:r>
      <w:r w:rsidR="000E4B6F">
        <w:rPr>
          <w:rFonts w:ascii="Times New Roman" w:hAnsi="Times New Roman" w:cs="Times New Roman"/>
          <w:sz w:val="24"/>
          <w:szCs w:val="24"/>
        </w:rPr>
        <w:t>s</w:t>
      </w:r>
      <w:r w:rsidR="00B54A2A" w:rsidRPr="0044728F">
        <w:rPr>
          <w:rFonts w:ascii="Times New Roman" w:hAnsi="Times New Roman" w:cs="Times New Roman"/>
          <w:sz w:val="24"/>
          <w:szCs w:val="24"/>
        </w:rPr>
        <w:t xml:space="preserve"> need to </w:t>
      </w:r>
      <w:r w:rsidR="00B54A2A" w:rsidRPr="0044728F">
        <w:rPr>
          <w:rFonts w:ascii="Times New Roman" w:hAnsi="Times New Roman" w:cs="Times New Roman"/>
          <w:noProof/>
          <w:sz w:val="24"/>
          <w:szCs w:val="24"/>
        </w:rPr>
        <w:t>be</w:t>
      </w:r>
      <w:r w:rsidR="000E4B6F">
        <w:rPr>
          <w:rFonts w:ascii="Times New Roman" w:hAnsi="Times New Roman" w:cs="Times New Roman"/>
          <w:noProof/>
          <w:sz w:val="24"/>
          <w:szCs w:val="24"/>
        </w:rPr>
        <w:t xml:space="preserve"> properly designed </w:t>
      </w:r>
      <w:r w:rsidR="000E4B6F">
        <w:rPr>
          <w:rFonts w:ascii="Times New Roman" w:hAnsi="Times New Roman" w:cs="Times New Roman"/>
          <w:sz w:val="24"/>
          <w:szCs w:val="24"/>
        </w:rPr>
        <w:t>so</w:t>
      </w:r>
      <w:r w:rsidR="00B54A2A" w:rsidRPr="0044728F">
        <w:rPr>
          <w:rFonts w:ascii="Times New Roman" w:hAnsi="Times New Roman" w:cs="Times New Roman"/>
          <w:sz w:val="24"/>
          <w:szCs w:val="24"/>
        </w:rPr>
        <w:t xml:space="preserve"> CFY</w:t>
      </w:r>
      <w:r w:rsidR="000E4B6F">
        <w:rPr>
          <w:rFonts w:ascii="Times New Roman" w:hAnsi="Times New Roman" w:cs="Times New Roman"/>
          <w:sz w:val="24"/>
          <w:szCs w:val="24"/>
        </w:rPr>
        <w:t xml:space="preserve"> is achieved and model parameter estimat</w:t>
      </w:r>
      <w:r w:rsidR="00374D2D">
        <w:rPr>
          <w:rFonts w:ascii="Times New Roman" w:hAnsi="Times New Roman" w:cs="Times New Roman"/>
          <w:sz w:val="24"/>
          <w:szCs w:val="24"/>
        </w:rPr>
        <w:t>es</w:t>
      </w:r>
      <w:r w:rsidR="000E4B6F">
        <w:rPr>
          <w:rFonts w:ascii="Times New Roman" w:hAnsi="Times New Roman" w:cs="Times New Roman"/>
          <w:sz w:val="24"/>
          <w:szCs w:val="24"/>
        </w:rPr>
        <w:t xml:space="preserve"> are statistically accurate and biologically meaningful</w:t>
      </w:r>
      <w:r w:rsidR="00B54A2A" w:rsidRPr="0044728F">
        <w:rPr>
          <w:rFonts w:ascii="Times New Roman" w:hAnsi="Times New Roman" w:cs="Times New Roman"/>
          <w:sz w:val="24"/>
          <w:szCs w:val="24"/>
        </w:rPr>
        <w:t>.</w:t>
      </w:r>
    </w:p>
    <w:p w14:paraId="13F8DFCC" w14:textId="0608EFFA" w:rsidR="00A75DAD" w:rsidRDefault="00A75DA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DC21EE">
        <w:rPr>
          <w:rFonts w:ascii="Times New Roman" w:hAnsi="Times New Roman" w:cs="Times New Roman"/>
          <w:sz w:val="24"/>
          <w:szCs w:val="24"/>
        </w:rPr>
        <w:t>additive design</w:t>
      </w:r>
      <w:r>
        <w:rPr>
          <w:rFonts w:ascii="Times New Roman" w:hAnsi="Times New Roman" w:cs="Times New Roman"/>
          <w:sz w:val="24"/>
          <w:szCs w:val="24"/>
        </w:rPr>
        <w:t xml:space="preserve"> studies, because of misleading model selection (usually R</w:t>
      </w:r>
      <w:r w:rsidRPr="00B37ADC">
        <w:rPr>
          <w:rFonts w:ascii="Times New Roman" w:hAnsi="Times New Roman" w:cs="Times New Roman"/>
          <w:sz w:val="24"/>
          <w:szCs w:val="24"/>
          <w:vertAlign w:val="superscript"/>
        </w:rPr>
        <w:t>2</w:t>
      </w:r>
      <w:r>
        <w:rPr>
          <w:rFonts w:ascii="Times New Roman" w:hAnsi="Times New Roman" w:cs="Times New Roman"/>
          <w:sz w:val="24"/>
          <w:szCs w:val="24"/>
        </w:rPr>
        <w:t xml:space="preserve">), it is common to find multiple equations </w:t>
      </w:r>
      <w:r w:rsidR="00374D2D">
        <w:rPr>
          <w:rFonts w:ascii="Times New Roman" w:hAnsi="Times New Roman" w:cs="Times New Roman"/>
          <w:sz w:val="24"/>
          <w:szCs w:val="24"/>
        </w:rPr>
        <w:t xml:space="preserve">describing </w:t>
      </w:r>
      <w:r>
        <w:rPr>
          <w:rFonts w:ascii="Times New Roman" w:hAnsi="Times New Roman" w:cs="Times New Roman"/>
          <w:sz w:val="24"/>
          <w:szCs w:val="24"/>
        </w:rPr>
        <w:t>response variables</w:t>
      </w:r>
      <w:r w:rsidR="008A45A1">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842C50">
        <w:rPr>
          <w:rFonts w:ascii="Times New Roman" w:hAnsi="Times New Roman" w:cs="Times New Roman"/>
          <w:sz w:val="24"/>
          <w:szCs w:val="24"/>
        </w:rPr>
        <w:instrText>ADDIN CSL_CITATION { "citationItems" : [ { "id" : "ITEM-1", "itemData" : { "abstract" : "Pic\u00e3o-preto (Bidens pilosa) e capim-braquiar\u00e3o (Urochloa brizantha) s\u00e3o plantas daninhas comumente encontradas em \u00e1reas com a cultura da soja, sendo de dif\u00edcil manejo com a utiliza\u00e7\u00e3o \u00fanica de herbicidas. A avalia\u00e7\u00e3o da agressividade dessas esp\u00e9cies atrav\u00e9s de vari\u00e1veis fisiol\u00f3gicas pode ser \u00fatil no estabelecimento de estrat\u00e9gias de controle alternativas \u00e0 aplica\u00e7\u00e3o de herbicidas. Dessa forma, objetivou-se com este trabalho avaliar o efeito da interfer\u00eancia de Bidens pilosa e Urochloa brizantha nas caracter\u00edsticas fisiol\u00f3gicas da soja transg\u00eanica. Para isso foi realizado um experimento em delineamento inteiramente casualizado, com quatro repeti\u00e7\u00f5es. Os tratamentos foram dispostos em esquema fatorial 2 \u00d7 5, sendo o fator A representado pela soja (BRS 243 RR) em competi\u00e7\u00e3o com as duas plantas daninhas (B. pilosa e U. brizantha), e o fator B pelas diferentes densidades das plantas competidoras (0, 65, 130, 195 e 260 plantas m\u20132). Aos 50 dias ap\u00f3s a emerg\u00eancia (DAE), foram avaliados o consumo de CO2, o carbono interno, a condut\u00e2ncia estom\u00e1tica de vapores de \u00e1gua, a taxa de transpira\u00e7\u00e3o, a taxa fotossint\u00e9tica, a temperatura da folha, a rela\u00e7\u00e3o Ci/Ca e a efici\u00eancia do uso da \u00e1gua. As 60 DAE, coletou-se a parte a\u00e9rea a soja para determina\u00e7\u00e3o da mat\u00e9ria seca. U. brizantha \u00e9 mais competitiva com a cultura se comparada \u00e0 B. pilosa, proporcionando maiores decr\u00e9scimos na maioria das caracter\u00edsticas fisiol\u00f3gicas estudadas e na mat\u00e9ria seca das plantas de soja, com o incremento da densidade dessas esp\u00e9cies.", "author" : [ { "dropping-particle" : "", "family" : "Ferreira", "given" : "Evander Alves", "non-dropping-particle" : "", "parse-names" : false, "suffix" : "" }, { "dropping-particle" : "", "family" : "Matos", "given" : "Christiano da Concei\u00e7\u00e3o", "non-dropping-particle" : "", "parse-names" : false, "suffix" : "" }, { "dropping-particle" : "", "family" : "Barbosa", "given" : "Edimilson Alves", "non-dropping-particle" : "", "parse-names" : false, "suffix" : "" }, { "dropping-particle" : "", "family" : "Melo", "given" : "Christiane Augusta Diniz", "non-dropping-particle" : "", "parse-names" : false, "suffix" : "" }, { "dropping-particle" : "da", "family" : "Silva", "given" : "Daniel Valad\u00e3o", "non-dropping-particle" : "", "parse-names" : false, "suffix" : "" }, { "dropping-particle" : "dos", "family" : "Santos", "given" : "Jos\u00e9 Barbosa", "non-dropping-particle" : "", "parse-names" : false, "suffix" : "" } ], "container-title" : "Amazonian Journal of Agricultural and Environmental Sciences", "id" : "ITEM-1", "issue" : "2", "issued" : { "date-parts" : [ [ "2015" ] ] }, "page" : "115-121", "publisher" : "Shufunotomo Co", "title" : "Physiology aspects of transgenic soybean submitted to competition with weed", "type" : "article-journal", "volume" : "58" }, "uris" : [ "http://www.mendeley.com/documents/?uuid=a410a547-7d7e-31fc-8abc-6b8caf65a7a2" ] }, { "id" : "ITEM-2", "itemData" : { "DOI" : "10.1590/0103-8478cr20140760", "ISSN" : "0103-8478", "author" : [ { "dropping-particle" : "", "family" : "Silva", "given" : "Daniel Valad\u00e3o", "non-dropping-particle" : "", "parse-names" : false, "suffix" : "" }, { "dropping-particle" : "", "family" : "Ant\u00f4nio", "given" : "Gustavo", "non-dropping-particle" : "", "parse-names" : false, "suffix" : "" }, { "dropping-particle" : "", "family" : "Pereira Ii", "given" : "Mendes", "non-dropping-particle" : "", "parse-names" : false, "suffix" : "" }, { "dropping-particle" : "", "family" : "Ant\u00f4nio", "given" : "Marco", "non-dropping-particle" : "", "parse-names" : false, "suffix" : "" }, { "dropping-particle" : "", "family" : "De", "given" : "Moreira", "non-dropping-particle" : "", "parse-names" : false, "suffix" : "" }, { "dropping-particle" : "", "family" : "Iii", "given" : "Freitas", "non-dropping-particle" : "", "parse-names" : false, "suffix" : "" }, { "dropping-particle" : "", "family" : "Alberto", "given" : "Antonio", "non-dropping-particle" : "", "parse-names" : false, "suffix" : "" }, { "dropping-particle" : "", "family" : "Silva", "given" : "Da", "non-dropping-particle" : "", "parse-names" : false, "suffix" : "" }, { "dropping-particle" : "", "family" : "Tocio", "given" : "Ii", "non-dropping-particle" : "", "parse-names" : false, "suffix" : "" }, { "dropping-particle" : "", "family" : "Ii", "given" : "Sediyama", "non-dropping-particle" : "", "parse-names" : false, "suffix" : "" }, { "dropping-particle" : "", "family" : "Soares", "given" : "Gustavo", "non-dropping-particle" : "", "parse-names" : false, "suffix" : "" }, { "dropping-particle" : "", "family" : "Lino", "given" : "Silva Ii", "non-dropping-particle" : "", "parse-names" : false, "suffix" : "" }, { "dropping-particle" : "", "family" : "Ferreira Ii", "given" : "Roberto", "non-dropping-particle" : "", "parse-names" : false, "suffix" : "" }, { "dropping-particle" : "", "family" : "Roberto", "given" : "Paulo", "non-dropping-particle" : "", "parse-names" : false, "suffix" : "" }, { "dropping-particle" : "", "family" : "Iv", "given" : "Cecon", "non-dropping-particle" : "", "parse-names" : false, "suffix" : "" } ], "container-title" : "Ciencia Rural", "id" : "ITEM-2", "issue" : "8", "issued" : { "date-parts" : [ [ "2015" ] ] }, "page" : "1394-1400", "title" : "Nutritional efficiency of maize in intercropping with signalgrass", "type" : "article-journal", "volume" : "45" }, "uris" : [ "http://www.mendeley.com/documents/?uuid=73975d95-cd3b-367f-98a2-5354cca10279" ] } ], "mendeley" : { "formattedCitation" : "(Ferreira et al. 2015, Silva et al. 2015)", "manualFormatting" : "(Ferreira et al., 2015, Silva et al., 2015)", "plainTextFormattedCitation" : "(Ferreira et al. 2015, Silva et al. 2015)", "previouslyFormattedCitation" : "(Ferreira et al. 2015, Silva et al. 2015)"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bCs/>
          <w:noProof/>
          <w:sz w:val="24"/>
          <w:szCs w:val="24"/>
        </w:rPr>
        <w:t>(Ferreira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2015, Silva et </w:t>
      </w:r>
      <w:r w:rsidR="00BF3947" w:rsidRPr="00BF3947">
        <w:rPr>
          <w:rFonts w:ascii="Times New Roman" w:hAnsi="Times New Roman" w:cs="Times New Roman"/>
          <w:bCs/>
          <w:noProof/>
          <w:sz w:val="24"/>
          <w:szCs w:val="24"/>
        </w:rPr>
        <w:lastRenderedPageBreak/>
        <w:t>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2015)</w:t>
      </w:r>
      <w:r w:rsidR="00BF3947">
        <w:rPr>
          <w:rStyle w:val="FootnoteReference"/>
          <w:rFonts w:ascii="Times New Roman" w:hAnsi="Times New Roman" w:cs="Times New Roman"/>
          <w:sz w:val="24"/>
          <w:szCs w:val="24"/>
        </w:rPr>
        <w:fldChar w:fldCharType="end"/>
      </w:r>
      <w:r w:rsidR="008A45A1">
        <w:rPr>
          <w:rFonts w:ascii="Times New Roman" w:hAnsi="Times New Roman" w:cs="Times New Roman"/>
          <w:sz w:val="24"/>
          <w:szCs w:val="24"/>
        </w:rPr>
        <w:t>.</w:t>
      </w:r>
      <w:r w:rsidRPr="008A45A1">
        <w:rPr>
          <w:rFonts w:ascii="Times New Roman" w:hAnsi="Times New Roman" w:cs="Times New Roman"/>
          <w:sz w:val="24"/>
          <w:szCs w:val="24"/>
        </w:rPr>
        <w:t xml:space="preserve"> </w:t>
      </w:r>
      <w:r w:rsidR="00DC21EE">
        <w:rPr>
          <w:rFonts w:ascii="Times New Roman" w:hAnsi="Times New Roman" w:cs="Times New Roman"/>
          <w:sz w:val="24"/>
          <w:szCs w:val="24"/>
        </w:rPr>
        <w:t xml:space="preserve">For example, </w:t>
      </w:r>
      <w:r w:rsidR="00526373">
        <w:rPr>
          <w:rFonts w:ascii="Times New Roman" w:hAnsi="Times New Roman" w:cs="Times New Roman"/>
          <w:sz w:val="24"/>
          <w:szCs w:val="24"/>
        </w:rPr>
        <w:t>over</w:t>
      </w:r>
      <w:r>
        <w:rPr>
          <w:rFonts w:ascii="Times New Roman" w:hAnsi="Times New Roman" w:cs="Times New Roman"/>
          <w:sz w:val="24"/>
          <w:szCs w:val="24"/>
        </w:rPr>
        <w:t xml:space="preserve"> six models were used to describe the competition of two weed species (</w:t>
      </w:r>
      <w:r w:rsidRPr="00B37ADC">
        <w:rPr>
          <w:rFonts w:ascii="Times New Roman" w:hAnsi="Times New Roman" w:cs="Times New Roman"/>
          <w:i/>
          <w:sz w:val="24"/>
          <w:szCs w:val="24"/>
        </w:rPr>
        <w:t>Urochloa decumbens</w:t>
      </w:r>
      <w:r>
        <w:rPr>
          <w:rFonts w:ascii="Times New Roman" w:hAnsi="Times New Roman" w:cs="Times New Roman"/>
          <w:sz w:val="24"/>
          <w:szCs w:val="24"/>
        </w:rPr>
        <w:t xml:space="preserve"> and </w:t>
      </w:r>
      <w:r w:rsidRPr="00B37ADC">
        <w:rPr>
          <w:rFonts w:ascii="Times New Roman" w:hAnsi="Times New Roman" w:cs="Times New Roman"/>
          <w:i/>
          <w:sz w:val="24"/>
          <w:szCs w:val="24"/>
        </w:rPr>
        <w:t>Ipomoea grandifolia</w:t>
      </w:r>
      <w:r>
        <w:rPr>
          <w:rFonts w:ascii="Times New Roman" w:hAnsi="Times New Roman" w:cs="Times New Roman"/>
          <w:sz w:val="24"/>
          <w:szCs w:val="24"/>
        </w:rPr>
        <w:t>) with th</w:t>
      </w:r>
      <w:r w:rsidR="000055F8">
        <w:rPr>
          <w:rFonts w:ascii="Times New Roman" w:hAnsi="Times New Roman" w:cs="Times New Roman"/>
          <w:sz w:val="24"/>
          <w:szCs w:val="24"/>
        </w:rPr>
        <w:t>r</w:t>
      </w:r>
      <w:r>
        <w:rPr>
          <w:rFonts w:ascii="Times New Roman" w:hAnsi="Times New Roman" w:cs="Times New Roman"/>
          <w:sz w:val="24"/>
          <w:szCs w:val="24"/>
        </w:rPr>
        <w:t>ee neotropical trees (</w:t>
      </w:r>
      <w:r w:rsidRPr="00C6443D">
        <w:rPr>
          <w:rFonts w:ascii="Times New Roman" w:hAnsi="Times New Roman" w:cs="Times New Roman"/>
          <w:i/>
          <w:sz w:val="24"/>
          <w:szCs w:val="24"/>
        </w:rPr>
        <w:t>Senegalia polyphylla</w:t>
      </w:r>
      <w:r>
        <w:rPr>
          <w:rFonts w:ascii="Times New Roman" w:hAnsi="Times New Roman" w:cs="Times New Roman"/>
          <w:i/>
          <w:sz w:val="24"/>
          <w:szCs w:val="24"/>
        </w:rPr>
        <w:t>, Ceiba speciosa, and Luehea divaricata</w:t>
      </w:r>
      <w:r w:rsidR="008947C9">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D05E6A">
        <w:rPr>
          <w:rFonts w:ascii="Times New Roman" w:hAnsi="Times New Roman" w:cs="Times New Roman"/>
          <w:sz w:val="24"/>
          <w:szCs w:val="24"/>
        </w:rPr>
        <w:instrText>ADDIN CSL_CITATION { "citationItems" : [ { "id" : "ITEM-1", "itemData" : { "DOI" : "10.4025/actasciagron.v37i2.19280", "ISSN" : "1807-8621", "author" : [ { "dropping-particle" : "", "family" : "Monquero", "given" : "Patricia Andrea", "non-dropping-particle" : "", "parse-names" : false, "suffix" : "" }, { "dropping-particle" : "", "family" : "Orzari", "given" : "Izabela", "non-dropping-particle" : "", "parse-names" : false, "suffix" : "" }, { "dropping-particle" : "da", "family" : "Silva", "given" : "Paulo Vinicius", "non-dropping-particle" : "", "parse-names" : false, "suffix" : "" }, { "dropping-particle" : "", "family" : "Penha", "given" : "Alessandra Dos Santos", "non-dropping-particle" : "", "parse-names" : false, "suffix" : "" } ], "container-title" : "Acta Scientiarum. Agronomy", "id" : "ITEM-1", "issue" : "2", "issued" : { "date-parts" : [ [ "2015", "5", "4" ] ] }, "page" : "219-232", "title" : "Interference of weeds on seedlings of four neotropical tree species", "type" : "article-journal", "volume" : "37" }, "uris" : [ "http://www.mendeley.com/documents/?uuid=8c7d9ea2-3c14-393e-a835-9d2b9100a2d3" ] } ], "mendeley" : { "formattedCitation" : "(Monquero et al. 2015)", "manualFormatting" : "Monquero et al., 2015)", "plainTextFormattedCitation" : "(Monquero et al. 2015)", "previouslyFormattedCitation" : "(Monquero et al. 2015)"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bCs/>
          <w:noProof/>
          <w:sz w:val="24"/>
          <w:szCs w:val="24"/>
        </w:rPr>
        <w:t>Monquero et al.</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2015)</w:t>
      </w:r>
      <w:r w:rsidR="00BF3947">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It becomes </w:t>
      </w:r>
      <w:r w:rsidR="00374D2D">
        <w:rPr>
          <w:rFonts w:ascii="Times New Roman" w:hAnsi="Times New Roman" w:cs="Times New Roman"/>
          <w:sz w:val="24"/>
          <w:szCs w:val="24"/>
        </w:rPr>
        <w:t xml:space="preserve">difficult </w:t>
      </w:r>
      <w:r>
        <w:rPr>
          <w:rFonts w:ascii="Times New Roman" w:hAnsi="Times New Roman" w:cs="Times New Roman"/>
          <w:sz w:val="24"/>
          <w:szCs w:val="24"/>
        </w:rPr>
        <w:t xml:space="preserve">to evaluate and compare weed competitiveness when different equations with </w:t>
      </w:r>
      <w:r w:rsidR="00374D2D">
        <w:rPr>
          <w:rFonts w:ascii="Times New Roman" w:hAnsi="Times New Roman" w:cs="Times New Roman"/>
          <w:sz w:val="24"/>
          <w:szCs w:val="24"/>
        </w:rPr>
        <w:t xml:space="preserve">non-related </w:t>
      </w:r>
      <w:r>
        <w:rPr>
          <w:rFonts w:ascii="Times New Roman" w:hAnsi="Times New Roman" w:cs="Times New Roman"/>
          <w:sz w:val="24"/>
          <w:szCs w:val="24"/>
        </w:rPr>
        <w:t>parameters are used.</w:t>
      </w:r>
    </w:p>
    <w:p w14:paraId="21CA6EC5" w14:textId="77777777" w:rsidR="005657F0" w:rsidRPr="00C4307E" w:rsidRDefault="000055F8" w:rsidP="00B84910">
      <w:pPr>
        <w:spacing w:after="0" w:line="480" w:lineRule="auto"/>
        <w:rPr>
          <w:rFonts w:ascii="Times New Roman" w:eastAsiaTheme="minorEastAsia" w:hAnsi="Times New Roman" w:cs="Times New Roman"/>
          <w:i/>
          <w:sz w:val="24"/>
          <w:szCs w:val="24"/>
        </w:rPr>
      </w:pPr>
      <w:r w:rsidRPr="00C4307E">
        <w:rPr>
          <w:rFonts w:ascii="Times New Roman" w:eastAsiaTheme="minorEastAsia" w:hAnsi="Times New Roman" w:cs="Times New Roman"/>
          <w:i/>
          <w:sz w:val="24"/>
          <w:szCs w:val="24"/>
        </w:rPr>
        <w:t>Model selection to evaluate weed competitiveness with the crop</w:t>
      </w:r>
    </w:p>
    <w:p w14:paraId="72E21E2F" w14:textId="5FB60219" w:rsidR="00707A53" w:rsidRDefault="00635598" w:rsidP="00B84910">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00D6254E">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w:t>
      </w:r>
      <w:r w:rsidRPr="00D6254E">
        <w:rPr>
          <w:rFonts w:ascii="Times New Roman" w:eastAsiaTheme="minorEastAsia" w:hAnsi="Times New Roman" w:cs="Times New Roman"/>
          <w:noProof/>
          <w:sz w:val="24"/>
          <w:szCs w:val="24"/>
        </w:rPr>
        <w:t>was statistically demonstrated</w:t>
      </w:r>
      <w:r>
        <w:rPr>
          <w:rFonts w:ascii="Times New Roman" w:eastAsiaTheme="minorEastAsia" w:hAnsi="Times New Roman" w:cs="Times New Roman"/>
          <w:sz w:val="24"/>
          <w:szCs w:val="24"/>
        </w:rPr>
        <w:t xml:space="preserve"> the rectangular hyperbola model was the top model to describe crop weed competition in additive design. </w:t>
      </w:r>
      <w:r w:rsidR="00707A53">
        <w:rPr>
          <w:rFonts w:ascii="Times New Roman" w:eastAsiaTheme="minorEastAsia" w:hAnsi="Times New Roman" w:cs="Times New Roman"/>
          <w:sz w:val="24"/>
          <w:szCs w:val="24"/>
        </w:rPr>
        <w:t xml:space="preserve">The F-test </w:t>
      </w:r>
      <w:r w:rsidR="00520C9B">
        <w:rPr>
          <w:rFonts w:ascii="Times New Roman" w:eastAsiaTheme="minorEastAsia" w:hAnsi="Times New Roman" w:cs="Times New Roman"/>
          <w:sz w:val="24"/>
          <w:szCs w:val="24"/>
        </w:rPr>
        <w:t xml:space="preserve">showed </w:t>
      </w:r>
      <w:r w:rsidR="00707A53">
        <w:rPr>
          <w:rFonts w:ascii="Times New Roman" w:eastAsiaTheme="minorEastAsia" w:hAnsi="Times New Roman" w:cs="Times New Roman"/>
          <w:sz w:val="24"/>
          <w:szCs w:val="24"/>
        </w:rPr>
        <w:t>that at high densities (</w:t>
      </w:r>
      <w:r w:rsidR="00707A53" w:rsidRPr="00853297">
        <w:rPr>
          <w:rFonts w:ascii="Times New Roman" w:eastAsiaTheme="minorEastAsia" w:hAnsi="Times New Roman" w:cs="Times New Roman"/>
          <w:i/>
          <w:sz w:val="24"/>
          <w:szCs w:val="24"/>
        </w:rPr>
        <w:t>A</w:t>
      </w:r>
      <w:r w:rsidR="00707A53">
        <w:rPr>
          <w:rFonts w:ascii="Times New Roman" w:eastAsiaTheme="minorEastAsia" w:hAnsi="Times New Roman" w:cs="Times New Roman"/>
          <w:sz w:val="24"/>
          <w:szCs w:val="24"/>
        </w:rPr>
        <w:t xml:space="preserve">) competition of </w:t>
      </w:r>
      <w:r w:rsidR="00707A53" w:rsidRPr="00707A53">
        <w:rPr>
          <w:rFonts w:ascii="Times New Roman" w:eastAsiaTheme="minorEastAsia" w:hAnsi="Times New Roman" w:cs="Times New Roman"/>
          <w:i/>
          <w:sz w:val="24"/>
          <w:szCs w:val="24"/>
        </w:rPr>
        <w:t>R. brasiliensis</w:t>
      </w:r>
      <w:r w:rsidR="00707A53">
        <w:rPr>
          <w:rFonts w:ascii="Times New Roman" w:eastAsiaTheme="minorEastAsia" w:hAnsi="Times New Roman" w:cs="Times New Roman"/>
          <w:sz w:val="24"/>
          <w:szCs w:val="24"/>
        </w:rPr>
        <w:t xml:space="preserve"> and </w:t>
      </w:r>
      <w:r w:rsidR="00707A53" w:rsidRPr="00707A53">
        <w:rPr>
          <w:rFonts w:ascii="Times New Roman" w:eastAsiaTheme="minorEastAsia" w:hAnsi="Times New Roman" w:cs="Times New Roman"/>
          <w:i/>
          <w:sz w:val="24"/>
          <w:szCs w:val="24"/>
        </w:rPr>
        <w:t>C. benghalensis</w:t>
      </w:r>
      <w:r w:rsidR="00707A53">
        <w:rPr>
          <w:rFonts w:ascii="Times New Roman" w:eastAsiaTheme="minorEastAsia" w:hAnsi="Times New Roman" w:cs="Times New Roman"/>
          <w:sz w:val="24"/>
          <w:szCs w:val="24"/>
        </w:rPr>
        <w:t xml:space="preserve"> in corn yield loss is similar, but at low densities (</w:t>
      </w:r>
      <w:r w:rsidR="00707A53" w:rsidRPr="00707A53">
        <w:rPr>
          <w:rFonts w:ascii="Times New Roman" w:eastAsiaTheme="minorEastAsia" w:hAnsi="Times New Roman" w:cs="Times New Roman"/>
          <w:i/>
          <w:sz w:val="24"/>
          <w:szCs w:val="24"/>
        </w:rPr>
        <w:t>I</w:t>
      </w:r>
      <w:r w:rsidR="00707A53">
        <w:rPr>
          <w:rFonts w:ascii="Times New Roman" w:eastAsiaTheme="minorEastAsia" w:hAnsi="Times New Roman" w:cs="Times New Roman"/>
          <w:sz w:val="24"/>
          <w:szCs w:val="24"/>
        </w:rPr>
        <w:t>) is different</w:t>
      </w:r>
      <w:r w:rsidR="00D85DD7">
        <w:rPr>
          <w:rFonts w:ascii="Times New Roman" w:eastAsiaTheme="minorEastAsia" w:hAnsi="Times New Roman" w:cs="Times New Roman"/>
          <w:sz w:val="24"/>
          <w:szCs w:val="24"/>
        </w:rPr>
        <w:t xml:space="preserve"> (Table 5)</w:t>
      </w:r>
      <w:r w:rsidR="00707A53">
        <w:rPr>
          <w:rFonts w:ascii="Times New Roman" w:eastAsiaTheme="minorEastAsia" w:hAnsi="Times New Roman" w:cs="Times New Roman"/>
          <w:sz w:val="24"/>
          <w:szCs w:val="24"/>
        </w:rPr>
        <w:t xml:space="preserve">. </w:t>
      </w:r>
      <w:r w:rsidR="00DC21EE">
        <w:rPr>
          <w:rFonts w:ascii="Times New Roman" w:eastAsiaTheme="minorEastAsia" w:hAnsi="Times New Roman" w:cs="Times New Roman"/>
          <w:sz w:val="24"/>
          <w:szCs w:val="24"/>
        </w:rPr>
        <w:t xml:space="preserve">Therefore, the hypothesis that competition of </w:t>
      </w:r>
      <w:r w:rsidR="00DC21EE" w:rsidRPr="00635598">
        <w:rPr>
          <w:rFonts w:ascii="Times New Roman" w:eastAsiaTheme="minorEastAsia" w:hAnsi="Times New Roman" w:cs="Times New Roman"/>
          <w:i/>
          <w:sz w:val="24"/>
          <w:szCs w:val="24"/>
        </w:rPr>
        <w:t>R. brasiliensis</w:t>
      </w:r>
      <w:r w:rsidR="00DC21EE">
        <w:rPr>
          <w:rFonts w:ascii="Times New Roman" w:eastAsiaTheme="minorEastAsia" w:hAnsi="Times New Roman" w:cs="Times New Roman"/>
          <w:sz w:val="24"/>
          <w:szCs w:val="24"/>
        </w:rPr>
        <w:t xml:space="preserve"> is similar to </w:t>
      </w:r>
      <w:r w:rsidR="00DC21EE" w:rsidRPr="00635598">
        <w:rPr>
          <w:rFonts w:ascii="Times New Roman" w:eastAsiaTheme="minorEastAsia" w:hAnsi="Times New Roman" w:cs="Times New Roman"/>
          <w:i/>
          <w:sz w:val="24"/>
          <w:szCs w:val="24"/>
        </w:rPr>
        <w:t>C. benghalensis</w:t>
      </w:r>
      <w:r w:rsidR="00DC21EE">
        <w:rPr>
          <w:rFonts w:ascii="Times New Roman" w:eastAsiaTheme="minorEastAsia" w:hAnsi="Times New Roman" w:cs="Times New Roman"/>
          <w:sz w:val="24"/>
          <w:szCs w:val="24"/>
        </w:rPr>
        <w:t xml:space="preserve"> in corn was partially rejected.</w:t>
      </w:r>
    </w:p>
    <w:p w14:paraId="33FE3F44" w14:textId="105EE355" w:rsidR="00707A53" w:rsidRDefault="00707A53"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complete review of model parameter </w:t>
      </w:r>
      <w:r w:rsidRPr="00776F7F">
        <w:rPr>
          <w:rFonts w:ascii="Times New Roman" w:hAnsi="Times New Roman" w:cs="Times New Roman"/>
          <w:i/>
          <w:sz w:val="24"/>
          <w:szCs w:val="24"/>
        </w:rPr>
        <w:t>I</w:t>
      </w:r>
      <w:r>
        <w:rPr>
          <w:rFonts w:ascii="Times New Roman" w:hAnsi="Times New Roman" w:cs="Times New Roman"/>
          <w:sz w:val="24"/>
          <w:szCs w:val="24"/>
        </w:rPr>
        <w:t xml:space="preserve"> and </w:t>
      </w:r>
      <w:r w:rsidRPr="00520C9B">
        <w:rPr>
          <w:rFonts w:ascii="Times New Roman" w:hAnsi="Times New Roman" w:cs="Times New Roman"/>
          <w:i/>
          <w:noProof/>
          <w:sz w:val="24"/>
          <w:szCs w:val="24"/>
        </w:rPr>
        <w:t>A</w:t>
      </w:r>
      <w:r w:rsidRPr="00520C9B">
        <w:rPr>
          <w:rFonts w:ascii="Times New Roman" w:hAnsi="Times New Roman" w:cs="Times New Roman"/>
          <w:noProof/>
          <w:sz w:val="24"/>
          <w:szCs w:val="24"/>
        </w:rPr>
        <w:t xml:space="preserve"> of</w:t>
      </w:r>
      <w:r>
        <w:rPr>
          <w:rFonts w:ascii="Times New Roman" w:hAnsi="Times New Roman" w:cs="Times New Roman"/>
          <w:sz w:val="24"/>
          <w:szCs w:val="24"/>
        </w:rPr>
        <w:t xml:space="preserve"> the rectangular hyperbola is </w:t>
      </w:r>
      <w:r w:rsidRPr="00BE2C21">
        <w:rPr>
          <w:rFonts w:ascii="Times New Roman" w:hAnsi="Times New Roman" w:cs="Times New Roman"/>
          <w:sz w:val="24"/>
          <w:szCs w:val="24"/>
        </w:rPr>
        <w:t>provide</w:t>
      </w:r>
      <w:r>
        <w:rPr>
          <w:rFonts w:ascii="Times New Roman" w:hAnsi="Times New Roman" w:cs="Times New Roman"/>
          <w:sz w:val="24"/>
          <w:szCs w:val="24"/>
        </w:rPr>
        <w:t>d</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by </w:t>
      </w:r>
      <w:r w:rsidR="00BF3947">
        <w:rPr>
          <w:rStyle w:val="FootnoteReference"/>
          <w:rFonts w:ascii="Times New Roman" w:hAnsi="Times New Roman" w:cs="Times New Roman"/>
          <w:sz w:val="24"/>
          <w:szCs w:val="24"/>
        </w:rPr>
        <w:fldChar w:fldCharType="begin" w:fldLock="1"/>
      </w:r>
      <w:r w:rsidR="008A4148">
        <w:rPr>
          <w:rFonts w:ascii="Times New Roman" w:hAnsi="Times New Roman" w:cs="Times New Roman"/>
          <w:sz w:val="24"/>
          <w:szCs w:val="24"/>
        </w:rPr>
        <w:instrText>ADDIN CSL_CITATION { "citationItems" : [ { "id" : "ITEM-1", "itemData" : { "DOI" : "10.1111/j.1744-7348.1985.tb01567.x", "ISSN" : "0003-4746", "author" : [ { "dropping-particle" : "", "family" : "Cousens", "given" : "Roger", "non-dropping-particle" : "", "parse-names" : false, "suffix" : "" } ], "container-title" : "Annals of Applied Biology", "id" : "ITEM-1", "issue" : "2", "issued" : { "date-parts" : [ [ "1985", "10", "1" ] ] }, "page" : "239-252", "publisher" : "Blackwell Publishing Ltd", "title" : "A simple model relating yield loss to weed density", "type" : "article-journal", "volume" : "107" }, "uris" : [ "http://www.mendeley.com/documents/?uuid=7b7a164b-4fde-34ba-80a8-59524746efaf" ] } ], "mendeley" : { "formattedCitation" : "(Cousens 1985)", "manualFormatting" : "Cousens (1985)", "plainTextFormattedCitation" : "(Cousens 1985)", "previouslyFormattedCitation" : "(Cousens 1985)"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Pr>
          <w:rFonts w:ascii="Times New Roman" w:hAnsi="Times New Roman" w:cs="Times New Roman"/>
          <w:noProof/>
          <w:sz w:val="24"/>
          <w:szCs w:val="24"/>
        </w:rPr>
        <w:t>Cousens (1985)</w:t>
      </w:r>
      <w:r w:rsidR="00BF3947">
        <w:rPr>
          <w:rStyle w:val="FootnoteReference"/>
          <w:rFonts w:ascii="Times New Roman" w:hAnsi="Times New Roman" w:cs="Times New Roman"/>
          <w:sz w:val="24"/>
          <w:szCs w:val="24"/>
        </w:rPr>
        <w:fldChar w:fldCharType="end"/>
      </w:r>
      <w:r>
        <w:rPr>
          <w:rFonts w:ascii="Times New Roman" w:hAnsi="Times New Roman" w:cs="Times New Roman"/>
          <w:sz w:val="24"/>
          <w:szCs w:val="24"/>
        </w:rPr>
        <w:t>.</w:t>
      </w:r>
      <w:r w:rsidRPr="00BE2C21">
        <w:rPr>
          <w:rFonts w:ascii="Times New Roman" w:hAnsi="Times New Roman" w:cs="Times New Roman"/>
          <w:sz w:val="24"/>
          <w:szCs w:val="24"/>
        </w:rPr>
        <w:t xml:space="preserve"> Many authors have used this model to answer their research questions</w:t>
      </w:r>
      <w:r>
        <w:rPr>
          <w:rFonts w:ascii="Times New Roman" w:hAnsi="Times New Roman" w:cs="Times New Roman"/>
          <w:sz w:val="24"/>
          <w:szCs w:val="24"/>
        </w:rPr>
        <w:t xml:space="preserve"> and improve weed control decision-making</w:t>
      </w:r>
      <w:r w:rsidRPr="00BE2C21">
        <w:rPr>
          <w:rFonts w:ascii="Times New Roman" w:hAnsi="Times New Roman" w:cs="Times New Roman"/>
          <w:sz w:val="24"/>
          <w:szCs w:val="24"/>
        </w:rPr>
        <w:t xml:space="preserve"> </w:t>
      </w:r>
      <w:r w:rsidR="00BF3947">
        <w:rPr>
          <w:rStyle w:val="FootnoteReference"/>
          <w:rFonts w:ascii="Times New Roman" w:hAnsi="Times New Roman" w:cs="Times New Roman"/>
          <w:sz w:val="24"/>
          <w:szCs w:val="24"/>
        </w:rPr>
        <w:fldChar w:fldCharType="begin" w:fldLock="1"/>
      </w:r>
      <w:r w:rsidR="00D05E6A">
        <w:rPr>
          <w:rFonts w:ascii="Times New Roman" w:hAnsi="Times New Roman" w:cs="Times New Roman"/>
          <w:sz w:val="24"/>
          <w:szCs w:val="24"/>
        </w:rPr>
        <w:instrText>ADDIN CSL_CITATION { "citationItems" : [ { "id" : "ITEM-1", "itemData" : { "DOI" : "10.1614/P2002-145", "ISSN" : "0043-1745", "abstract" : "&lt;p&gt; Environmental legislation may impose limitations on the quantity of nitrogen (N) used in corn production on the basis of soil type and ground water flow. If N rates are reduced, this might influence the relative competitiveness of weed species. Therefore, the objectives of this research were to develop a surface response model to provide estimations of the effect of differing N rates on threshold values of green foxtail in corn and to use this model as a theoretical framework for hypothesis testing. Field experiments were conducted from 1999 to 2001 to examine the interaction of N rate and green foxtail density on corn grain yield. The experiment was designed as a two-factor factorial with N levels ranging from 0 to 200 kg N ha &lt;sup&gt;\u22121&lt;/sup&gt; and targeted green foxtail densities ranging from 0 to 300 green foxtail plants m &lt;sup&gt;\u22122&lt;/sup&gt; . The addition of up to 200 kg N ha &lt;sup&gt;\u22121&lt;/sup&gt; increased corn grain yield in both weed-free and weedy treatments. Corn yield loss attributed to green foxtail ranged from 35 to 40% at 0 kg N ha &lt;sup&gt;\u22121&lt;/sup&gt; to 12 to 17% at 200 kg N ha &lt;sup&gt;\u22121&lt;/sup&gt; . Ridge analysis of the response surfaces indicated that optimal corn grain yield could be achieved at derived values of 131 to 138 kg N ha &lt;sup&gt;\u22121&lt;/sup&gt; while maintaining a green foxtail density of 8 to 9 green foxtail plants m &lt;sup&gt;\u22122&lt;/sup&gt; on a sandy soil with less than 2% organic matter. The analyses of simulation results led to the generation of hypotheses of practical relevance to N management. On the basis of the generated hypotheses, a legislated reduction in N or an increase in the cost of N fertilizer would result in a lower threshold value for green foxtail in corn. If legislation were to ban the use of all herbicides in corn production, higher N rates or an increase in mechanical weed control measures would be required to offset yield losses caused by green foxtail. The human health and environmental consequences of such legislation would be significant. &lt;/p&gt;", "author" : [ { "dropping-particle" : "", "family" : "Cathcart", "given" : "R. Jason", "non-dropping-particle" : "", "parse-names" : false, "suffix" : "" }, { "dropping-particle" : "", "family" : "Swanton", "given" : "Clarence J.", "non-dropping-particle" : "", "parse-names" : false, "suffix" : "" } ], "container-title" : "Weed Science", "id" : "ITEM-1", "issue" : "06", "issued" : { "date-parts" : [ [ "2003", "12", "20" ] ] }, "page" : "975-986", "title" : "Nitrogen management will influence threshold values of green foxtail (Setaria viridis) in corn", "type" : "article-journal", "volume" : "51" }, "uris" : [ "http://www.mendeley.com/documents/?uuid=3804747b-0909-35bb-8eff-ac91d073e7f3" ] }, { "id" : "ITEM-2", "itemData" : { "DOI" : "10.1614/P2000-172", "ISSN" : "0043-1745", "abstract" : "&lt;p&gt; Variation in crop\u2013weed interference relationships has been shown for a number of crop\u2013weed mixtures and may have an important influence on weed management decision-making. Field experiments were conducted at seven locations over 2 yr to evaluate variation in common lambsquarters interference in field corn and whether a single set of model parameters could be used to estimate corn grain yield loss throughout the northcentral United States. Two coefficients ( &lt;italic&gt;I&lt;/italic&gt; and &lt;italic&gt;A&lt;/italic&gt; ) of a rectangular hyperbola were estimated for each data set using nonlinear regression analysis. The &lt;italic&gt;I&lt;/italic&gt; coefficient represents corn yield loss as weed density approaches zero, and &lt;italic&gt;A&lt;/italic&gt; represents maximum percent yield loss. Estimates of both coefficients varied between years at Wisconsin, and &lt;italic&gt;I&lt;/italic&gt; varied between years at Michigan. When locations with similar sample variances were combined, estimates of both &lt;italic&gt;I&lt;/italic&gt; and &lt;italic&gt;A&lt;/italic&gt; varied. Common lambsquarters interference caused the greatest corn yield reduction in Michigan (100%) and had the least effect in Minnesota, Nebraska, and Indiana (0% yield loss). Variation in &lt;italic&gt;I&lt;/italic&gt; and &lt;italic&gt;A&lt;/italic&gt; parameters resulted in variation in estimates of a single-year economic threshold (0.32 to 4.17 plants m &lt;sup&gt;\u22121&lt;/sup&gt; of row). Results of this study fail to support the use of a common yield loss\u2013weed density function for all locations. &lt;/p&gt;", "author" : [ { "dropping-particle" : "", "family" : "Fischer", "given" : "David W.", "non-dropping-particle" : "", "parse-names" : false, "suffix" : "" }, { "dropping-particle" : "", "family" : "Harvey", "given" : "R. Gordon", "non-dropping-particle" : "", "parse-names" : false, "suffix" : "" }, { "dropping-particle" : "", "family" : "Bauman", "given" : "Thomas T.", "non-dropping-particle" : "", "parse-names" : false, "suffix" : "" }, { "dropping-particle" : "", "family" : "Phillips", "given" : "Sam", "non-dropping-particle" : "", "parse-names" : false, "suffix" : "" }, { "dropping-particle" : "", "family" : "Hart", "given" : "Stephen E.", "non-dropping-particle" : "", "parse-names" : false, "suffix" : "" }, { "dropping-particle" : "", "family" : "Johnson", "given" : "Gregg A.", "non-dropping-particle" : "", "parse-names" : false, "suffix" : "" }, { "dropping-particle" : "", "family" : "Kells", "given" : "James J.", "non-dropping-particle" : "", "parse-names" : false, "suffix" : "" }, { "dropping-particle" : "", "family" : "Westra", "given" : "Philip", "non-dropping-particle" : "", "parse-names" : false, "suffix" : "" }, { "dropping-particle" : "", "family" : "Lindquist", "given" : "John", "non-dropping-particle" : "", "parse-names" : false, "suffix" : "" } ], "container-title" : "Weed Science", "id" : "ITEM-2", "issue" : "06", "issued" : { "date-parts" : [ [ "2004", "12", "20" ] ] }, "page" : "1034-1038", "title" : "Common lambsquarters (Chenopodium album) interference with corn across the northcentral United States", "type" : "article-journal", "volume" : "52" }, "uris" : [ "http://www.mendeley.com/documents/?uuid=83bd74d5-5417-3629-a2f6-2eea3fe69d87" ] }, { "id" : "ITEM-3",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Variation in interference relationships have been shown for a number of crop-wee associations and may have an important effect on the implementation of decision support systems for weed management. Multiyear field experiments were conducted at eight locations to determine the stability of corn-foxtail interference relationships across years and locations. Two coefficients (I and A) of a rectangular hyperbola equation were estimated for each data set using nonlinear regression procedures. The I and A coefficients represent percent corn yield loss as foxtail density approaches zero and maximum percent corn yield loss, respectively. The coefficient I was stable across years at two locations and varied across years at four locations. Maximum yield loss (A) varied between years at one location. Both coefficients varied among locations. Although 3 to 4 foxtail plants m-1 row was a conservative estimate of the single-year economic threshold (Te) of foxtail density, variation in I and A resulted in a large variation in T,. Therefore, the utility of using common coefficient estimates to predict future crop yield loss from foxtail interference between years or among locations within a region is limited.", "author" : [ { "dropping-particle" : "", "family" : "Lindquist", "given" : "John L", "non-dropping-particle" : "", "parse-names" : false, "suffix" : "" }, { "dropping-particle" : "", "family" : "Mortensen", "given" : "David A", "non-dropping-particle" : "", "parse-names" : false, "suffix" : "" }, { "dropping-particle" : "", "family" : "Westra", "given" : "Philip", "non-dropping-particle" : "", "parse-names" : false, "suffix" : "" }, { "dropping-particle" : "", "family" : "Lambert", "given" : "W J", "non-dropping-particle" : "", "parse-names" : false, "suffix" : "" }, { "dropping-particle" : "", "family" : "Bauman", "given" : "Thomas T", "non-dropping-particle" : "", "parse-names" : false, "suffix" : "" }, { "dropping-particle" : "", "family" : "Fausey", "given" : "Jason C", "non-dropping-particle" : "", "parse-names" : false, "suffix" : "" }, { "dropping-particle" : "", "family" : "Kells", "given" : "James J", "non-dropping-particle" : "", "parse-names" : false, "suffix" : "" }, { "dropping-particle" : "", "family" : "Langton", "given" : "Steven J", "non-dropping-particle" : "", "parse-names" : false, "suffix" : "" }, { "dropping-particle" : "", "family" : "Harvey", "given" : "R Gordon", "non-dropping-particle" : "", "parse-names" : false, "suffix" : "" }, { "dropping-particle" : "", "family" : "Bussler", "given" : "Brett H", "non-dropping-particle" : "", "parse-names" : false, "suffix" : "" }, { "dropping-particle" : "", "family" : "Banken", "given" : "Kevin", "non-dropping-particle" : "", "parse-names" : false, "suffix" : "" }, { "dropping-particle" : "", "family" : "Clay", "given" : "Sharon", "non-dropping-particle" : "", "parse-names" : false, "suffix" : "" }, { "dropping-particle" : "", "family" : "Forcella", "given" : "Frank", "non-dropping-particle" : "", "parse-names" : false, "suffix" : "" } ], "container-title" : "Source: Weed Science Weed Science", "id" : "ITEM-3", "issue" : "47", "issued" : { "date-parts" : [ [ "1999" ] ] }, "page" : "195-200", "title" : "Stability of Corn (Zea mays)-Foxtail (Setaria spp.) Interference Relationships", "type" : "article-journal", "volume" : "47" }, "uris" : [ "http://www.mendeley.com/documents/?uuid=bcb02a6d-2aaf-334e-991c-c1b134e3cfce" ] }, { "id" : "ITEM-4", "itemData" : { "DOI" : "10.5539/jas.v6n4p159", "ISSN" : "1916-9760", "abstract" : "ALS-tolerant grain sorghum cultivars are expected to be available for farmers within the next few years. Knowing that:  i ) crosses between sorghum and shattercane are likely to occur resulting in crop-to-weed gene flow;  ii ) ALS-susceptible shattercane X ALS-tolerant grain sorghum F1 hybrids (hybrids) were ultimately resistant to ALS-herbicides under field conditions; and  iii ) hybrid fitness is equal to, or greater than, the wild parent, we conducted a greenhouse study to compare the competitive effect of shattercane and hybrid on sorghum, and whether or not herbicide application would influence the competitive ability of the hybrid plants. An additive design was used where weed densities varied while that of crop remained constant. The treatment design was a factorial with two weedy genotypes, shattercane and hybrid, with the hybrid being either exposed or not exposed to an ALS-herbicide application (nicosulfuron (26.25 g ai ha -1 ) + rimsulfuron (13.16 g ai ha -1 )), and five weed densities (0, 1, 2, 3, and 4 plants pot -1 ). Sorghum density was kept at 1 plant pot -1 . F-tests were performed to compare differences across treatment levels. Shattercane and hybrid produced similar amounts of total above ground biomass within each density, and herbicide exposure did not decrease hybrid biomass production. Moreover, shattercane and hybrid competed similarly with sorghum, and a herbicide application did not reduce the competitive ability of the hybrid. Sorghum wild relatives must be managed by alternative methods before and during the adoption of ALS-tolerant sorghum technology to avoid gene flow and crop yield loss due to competition.", "author" : [ { "dropping-particle" : "", "family" : "Werle", "given" : "Rodrigo", "non-dropping-particle" : "", "parse-names" : false, "suffix" : "" }, { "dropping-particle" : "", "family" : "Schmidt", "given" : "Jared J.", "non-dropping-particle" : "", "parse-names" : false, "suffix" : "" }, { "dropping-particle" : "", "family" : "Laborde", "given" : "John", "non-dropping-particle" : "", "parse-names" : false, "suffix" : "" }, { "dropping-particle" : "", "family" : "Tran", "given" : "Angela", "non-dropping-particle" : "", "parse-names" : false, "suffix" : "" }, { "dropping-particle" : "", "family" : "Creech", "given" : "Cody F.", "non-dropping-particle" : "", "parse-names" : false, "suffix" : "" }, { "dropping-particle" : "", "family" : "Lindquist", "given" : "John L.", "non-dropping-particle" : "", "parse-names" : false, "suffix" : "" } ], "container-title" : "Journal of Agricultural Science", "id" : "ITEM-4", "issue" : "4", "issued" : { "date-parts" : [ [ "2014", "3", "15" ] ] }, "page" : "159", "title" : "Shattercane X ALS-Tolerant Sorghum F1 Hybrid and Shattercane Interference in ALS-Tolerant Sorghum", "type" : "article-journal", "volume" : "6" }, "uris" : [ "http://www.mendeley.com/documents/?uuid=c7a51f2c-e1c6-36e6-9206-b4ad999acd26" ] } ], "mendeley" : { "formattedCitation" : "(Cathcart and Swanton 2003, Fischer et al. 2004, Lindquist et al. 1999, Werle et al. 2014c)", "manualFormatting" : "(Cathcart &amp; Swanton, 2003; Fischer et al., 2004; Lindquist et al., 1999; Werle et al., 2014c)", "plainTextFormattedCitation" : "(Cathcart and Swanton 2003, Fischer et al. 2004, Lindquist et al. 1999, Werle et al. 2014c)", "previouslyFormattedCitation" : "(Cathcart and Swanton 2003, Fischer et al. 2004, Lindquist et al. 1999, Werle et al. 2014c)"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bCs/>
          <w:noProof/>
          <w:sz w:val="24"/>
          <w:szCs w:val="24"/>
        </w:rPr>
        <w:t xml:space="preserve">(Cathcart </w:t>
      </w:r>
      <w:r w:rsidR="008947C9">
        <w:rPr>
          <w:rFonts w:ascii="Times New Roman" w:hAnsi="Times New Roman" w:cs="Times New Roman"/>
          <w:bCs/>
          <w:noProof/>
          <w:sz w:val="24"/>
          <w:szCs w:val="24"/>
        </w:rPr>
        <w:t>&amp;</w:t>
      </w:r>
      <w:r w:rsidR="00BF3947" w:rsidRPr="00BF3947">
        <w:rPr>
          <w:rFonts w:ascii="Times New Roman" w:hAnsi="Times New Roman" w:cs="Times New Roman"/>
          <w:bCs/>
          <w:noProof/>
          <w:sz w:val="24"/>
          <w:szCs w:val="24"/>
        </w:rPr>
        <w:t xml:space="preserve"> Swanton</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2003</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Fischer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2004</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Lindquist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1999</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Werle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2014c)</w:t>
      </w:r>
      <w:r w:rsidR="00BF3947">
        <w:rPr>
          <w:rStyle w:val="FootnoteReference"/>
          <w:rFonts w:ascii="Times New Roman" w:hAnsi="Times New Roman" w:cs="Times New Roman"/>
          <w:sz w:val="24"/>
          <w:szCs w:val="24"/>
        </w:rPr>
        <w:fldChar w:fldCharType="end"/>
      </w:r>
      <w:r w:rsidRPr="00BE2C21">
        <w:rPr>
          <w:rFonts w:ascii="Times New Roman" w:hAnsi="Times New Roman" w:cs="Times New Roman"/>
          <w:sz w:val="24"/>
          <w:szCs w:val="24"/>
        </w:rPr>
        <w:t>. For example,</w:t>
      </w:r>
      <w:r w:rsidR="009D5DC2">
        <w:rPr>
          <w:rFonts w:ascii="Times New Roman" w:hAnsi="Times New Roman" w:cs="Times New Roman"/>
          <w:sz w:val="24"/>
          <w:szCs w:val="24"/>
        </w:rPr>
        <w:t xml:space="preserve"> using parameters </w:t>
      </w:r>
      <w:r w:rsidR="009D5DC2" w:rsidRPr="00623FBF">
        <w:rPr>
          <w:rFonts w:ascii="Times New Roman" w:hAnsi="Times New Roman" w:cs="Times New Roman"/>
          <w:i/>
          <w:sz w:val="24"/>
          <w:szCs w:val="24"/>
        </w:rPr>
        <w:t>I</w:t>
      </w:r>
      <w:r w:rsidR="009D5DC2">
        <w:rPr>
          <w:rFonts w:ascii="Times New Roman" w:hAnsi="Times New Roman" w:cs="Times New Roman"/>
          <w:sz w:val="24"/>
          <w:szCs w:val="24"/>
        </w:rPr>
        <w:t xml:space="preserve"> and </w:t>
      </w:r>
      <w:r w:rsidR="009D5DC2" w:rsidRPr="00623FBF">
        <w:rPr>
          <w:rFonts w:ascii="Times New Roman" w:hAnsi="Times New Roman" w:cs="Times New Roman"/>
          <w:i/>
          <w:sz w:val="24"/>
          <w:szCs w:val="24"/>
        </w:rPr>
        <w:t>A</w:t>
      </w:r>
      <w:r w:rsidR="009D5DC2">
        <w:rPr>
          <w:rFonts w:ascii="Times New Roman" w:hAnsi="Times New Roman" w:cs="Times New Roman"/>
          <w:i/>
          <w:sz w:val="24"/>
          <w:szCs w:val="24"/>
        </w:rPr>
        <w:t xml:space="preserve">, </w:t>
      </w:r>
      <w:r w:rsidR="009D5DC2">
        <w:rPr>
          <w:rFonts w:ascii="Times New Roman" w:hAnsi="Times New Roman" w:cs="Times New Roman"/>
          <w:sz w:val="24"/>
          <w:szCs w:val="24"/>
        </w:rPr>
        <w:t>it was</w:t>
      </w:r>
      <w:r w:rsidR="009D5DC2" w:rsidRPr="00544259">
        <w:rPr>
          <w:rFonts w:ascii="Times New Roman" w:hAnsi="Times New Roman" w:cs="Times New Roman"/>
          <w:sz w:val="24"/>
          <w:szCs w:val="24"/>
        </w:rPr>
        <w:t xml:space="preserve"> demonstrate</w:t>
      </w:r>
      <w:r w:rsidR="009D5DC2">
        <w:rPr>
          <w:rFonts w:ascii="Times New Roman" w:hAnsi="Times New Roman" w:cs="Times New Roman"/>
          <w:sz w:val="24"/>
          <w:szCs w:val="24"/>
        </w:rPr>
        <w:t>d</w:t>
      </w:r>
      <w:r w:rsidR="009D5DC2" w:rsidRPr="00544259">
        <w:rPr>
          <w:rFonts w:ascii="Times New Roman" w:hAnsi="Times New Roman" w:cs="Times New Roman"/>
          <w:sz w:val="24"/>
          <w:szCs w:val="24"/>
        </w:rPr>
        <w:t xml:space="preserve"> that organic cropping s</w:t>
      </w:r>
      <w:r w:rsidR="009D5DC2">
        <w:rPr>
          <w:rFonts w:ascii="Times New Roman" w:hAnsi="Times New Roman" w:cs="Times New Roman"/>
          <w:sz w:val="24"/>
          <w:szCs w:val="24"/>
        </w:rPr>
        <w:t xml:space="preserve">ystems have the potential to tolerate great abundance of weeds compared to conventional system </w:t>
      </w:r>
      <w:r w:rsidR="00BF3947">
        <w:rPr>
          <w:rStyle w:val="FootnoteReference"/>
          <w:rFonts w:ascii="Times New Roman" w:hAnsi="Times New Roman" w:cs="Times New Roman"/>
          <w:sz w:val="24"/>
          <w:szCs w:val="24"/>
        </w:rPr>
        <w:fldChar w:fldCharType="begin" w:fldLock="1"/>
      </w:r>
      <w:r w:rsidR="00842C50">
        <w:rPr>
          <w:rFonts w:ascii="Times New Roman" w:hAnsi="Times New Roman" w:cs="Times New Roman"/>
          <w:sz w:val="24"/>
          <w:szCs w:val="24"/>
        </w:rPr>
        <w:instrText>ADDIN CSL_CITATION { "citationItems" : [ { "id" : "ITEM-1", "itemData" : { "DOI" : "10.1111/j.1365-3180.2009.00736.x", "abstract" : "See, stats, and : https : / / www . researchgate . net / publication / 230289899 Weed \u2013 crop between systems Article DOI : 10 . 1111 / j . 1365 - 3180 . 2009 . 00736 . x CITATIONS 30 READS 91 7 , including : Some : Weed , Environmental Macronutrient (Bombus) foraging preferences Richard University 86 , 027 SEE David . Mortensen Pennsylvania 187 , 754 SEE All . The . Summary Experiments comparing conventional and organic sys - tems often report similar yields despite substantially higher weed abundance in the organic systems . A potential explanation for this observation is that weed \u2013 crop competition relationships differ between the two types of systems . We analysed weed and crop yield data from the Rodale Institute Farming Systems Trial (FST) , which provides a unique 27 - year dataset of a conven - tional (CNV) and two organic [ manure (MNR) and legume (LEG) ] soyabean (Glycine max (L .) Merr .) and maize (Zea mays L .) cropping systems . Average soya - bean yields were similar between the MNR and CNV systems and only slightly reduced in the LEG system , whereas average maize yields did not differ among", "author" : [ { "dropping-particle" : "", "family" : "Ryan", "given" : "M R", "non-dropping-particle" : "", "parse-names" : false, "suffix" : "" }, { "dropping-particle" : "", "family" : "Smith", "given" : "R G", "non-dropping-particle" : "", "parse-names" : false, "suffix" : "" }, { "dropping-particle" : "", "family" : "Mortensen", "given" : "D A", "non-dropping-particle" : "", "parse-names" : false, "suffix" : "" }, { "dropping-particle" : "", "family" : "Teasdale", "given" : "J R", "non-dropping-particle" : "", "parse-names" : false, "suffix" : "" }, { "dropping-particle" : "", "family" : "Curran", "given" : "W S", "non-dropping-particle" : "", "parse-names" : false, "suffix" : "" }, { "dropping-particle" : "", "family" : "Seidel\u00e0", "given" : "R", "non-dropping-particle" : "", "parse-names" : false, "suffix" : "" }, { "dropping-particle" : "", "family" : "Shumway", "given" : "D L", "non-dropping-particle" : "", "parse-names" : false, "suffix" : "" } ], "container-title" : "Weed Research", "id" : "ITEM-1", "issued" : { "date-parts" : [ [ "2009" ] ] }, "page" : "572-580", "title" : "Weed \u2013 crop competition relationships differ between organic and conventional cropping systems", "type" : "article-journal", "volume" : "49" }, "uris" : [ "http://www.mendeley.com/documents/?uuid=98953f36-d9ee-3f67-83fd-d6483d090e5f" ] } ], "mendeley" : { "formattedCitation" : "(Ryan et al. 2009)", "manualFormatting" : "(Ryan et al., 2009)", "plainTextFormattedCitation" : "(Ryan et al. 2009)", "previouslyFormattedCitation" : "(Ryan et al. 2009)"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noProof/>
          <w:sz w:val="24"/>
          <w:szCs w:val="24"/>
        </w:rPr>
        <w:t>(Ryan et al.</w:t>
      </w:r>
      <w:r w:rsidR="008947C9">
        <w:rPr>
          <w:rFonts w:ascii="Times New Roman" w:hAnsi="Times New Roman" w:cs="Times New Roman"/>
          <w:noProof/>
          <w:sz w:val="24"/>
          <w:szCs w:val="24"/>
        </w:rPr>
        <w:t>,</w:t>
      </w:r>
      <w:r w:rsidR="00BF3947" w:rsidRPr="00BF3947">
        <w:rPr>
          <w:rFonts w:ascii="Times New Roman" w:hAnsi="Times New Roman" w:cs="Times New Roman"/>
          <w:noProof/>
          <w:sz w:val="24"/>
          <w:szCs w:val="24"/>
        </w:rPr>
        <w:t xml:space="preserve"> 2009)</w:t>
      </w:r>
      <w:r w:rsidR="00BF3947">
        <w:rPr>
          <w:rStyle w:val="FootnoteReference"/>
          <w:rFonts w:ascii="Times New Roman" w:hAnsi="Times New Roman" w:cs="Times New Roman"/>
          <w:sz w:val="24"/>
          <w:szCs w:val="24"/>
        </w:rPr>
        <w:fldChar w:fldCharType="end"/>
      </w:r>
      <w:r w:rsidR="009D5DC2">
        <w:rPr>
          <w:rFonts w:ascii="Times New Roman" w:hAnsi="Times New Roman" w:cs="Times New Roman"/>
          <w:sz w:val="24"/>
          <w:szCs w:val="24"/>
        </w:rPr>
        <w:t>.</w:t>
      </w:r>
      <w:r w:rsidRPr="00BE2C21">
        <w:rPr>
          <w:rFonts w:ascii="Times New Roman" w:hAnsi="Times New Roman" w:cs="Times New Roman"/>
          <w:sz w:val="24"/>
          <w:szCs w:val="24"/>
        </w:rPr>
        <w:t xml:space="preserve"> </w:t>
      </w:r>
      <w:r w:rsidR="009D5DC2">
        <w:rPr>
          <w:rFonts w:ascii="Times New Roman" w:hAnsi="Times New Roman" w:cs="Times New Roman"/>
          <w:sz w:val="24"/>
          <w:szCs w:val="24"/>
        </w:rPr>
        <w:t xml:space="preserve">Additionally, </w:t>
      </w:r>
      <w:r>
        <w:rPr>
          <w:rFonts w:ascii="Times New Roman" w:hAnsi="Times New Roman" w:cs="Times New Roman"/>
          <w:sz w:val="24"/>
          <w:szCs w:val="24"/>
        </w:rPr>
        <w:t xml:space="preserve">using the rectangular hyperbola model, it </w:t>
      </w:r>
      <w:r w:rsidRPr="006E0556">
        <w:rPr>
          <w:rFonts w:ascii="Times New Roman" w:hAnsi="Times New Roman" w:cs="Times New Roman"/>
          <w:noProof/>
          <w:sz w:val="24"/>
          <w:szCs w:val="24"/>
        </w:rPr>
        <w:t>was conclude</w:t>
      </w:r>
      <w:r>
        <w:rPr>
          <w:rFonts w:ascii="Times New Roman" w:hAnsi="Times New Roman" w:cs="Times New Roman"/>
          <w:noProof/>
          <w:sz w:val="24"/>
          <w:szCs w:val="24"/>
        </w:rPr>
        <w:t>d</w:t>
      </w:r>
      <w:r w:rsidRPr="00BE2C21">
        <w:rPr>
          <w:rFonts w:ascii="Times New Roman" w:hAnsi="Times New Roman" w:cs="Times New Roman"/>
          <w:sz w:val="24"/>
          <w:szCs w:val="24"/>
        </w:rPr>
        <w:t xml:space="preserve"> th</w:t>
      </w:r>
      <w:r>
        <w:rPr>
          <w:rFonts w:ascii="Times New Roman" w:hAnsi="Times New Roman" w:cs="Times New Roman"/>
          <w:sz w:val="24"/>
          <w:szCs w:val="24"/>
        </w:rPr>
        <w:t>e</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higher competitive potential of </w:t>
      </w:r>
      <w:r w:rsidRPr="00614960">
        <w:rPr>
          <w:rFonts w:ascii="Times New Roman" w:hAnsi="Times New Roman" w:cs="Times New Roman"/>
          <w:i/>
          <w:sz w:val="24"/>
          <w:szCs w:val="24"/>
        </w:rPr>
        <w:t>Amaranthus palmeri</w:t>
      </w:r>
      <w:r>
        <w:rPr>
          <w:rFonts w:ascii="Times New Roman" w:hAnsi="Times New Roman" w:cs="Times New Roman"/>
          <w:sz w:val="24"/>
          <w:szCs w:val="24"/>
        </w:rPr>
        <w:t xml:space="preserve"> in corn and </w:t>
      </w:r>
      <w:r w:rsidRPr="0089396E">
        <w:rPr>
          <w:rFonts w:ascii="Times New Roman" w:hAnsi="Times New Roman" w:cs="Times New Roman"/>
          <w:i/>
          <w:sz w:val="24"/>
          <w:szCs w:val="24"/>
        </w:rPr>
        <w:t>Kochia scoparia</w:t>
      </w:r>
      <w:r>
        <w:rPr>
          <w:rFonts w:ascii="Times New Roman" w:hAnsi="Times New Roman" w:cs="Times New Roman"/>
          <w:sz w:val="24"/>
          <w:szCs w:val="24"/>
        </w:rPr>
        <w:t xml:space="preserve"> in sunflower </w:t>
      </w:r>
      <w:r w:rsidR="00BF3947">
        <w:rPr>
          <w:rStyle w:val="FootnoteReference"/>
          <w:rFonts w:ascii="Times New Roman" w:hAnsi="Times New Roman" w:cs="Times New Roman"/>
          <w:sz w:val="24"/>
          <w:szCs w:val="24"/>
        </w:rPr>
        <w:fldChar w:fldCharType="begin" w:fldLock="1"/>
      </w:r>
      <w:r w:rsidR="00D05E6A">
        <w:rPr>
          <w:rFonts w:ascii="Times New Roman" w:hAnsi="Times New Roman" w:cs="Times New Roman"/>
          <w:sz w:val="24"/>
          <w:szCs w:val="24"/>
        </w:rPr>
        <w:instrText>ADDIN CSL_CITATION { "citationItems" : [ { "id" : "ITEM-1", "itemData" : { "DOI" : "10.1614/WS-D-13-00069.1", "ISSN" : "0043-1745", "abstract" : "&lt;p&gt; Kochia is a weed found in many sunflower fields across the Northern Great Plains. There is limited information about the ability of sunflower plants to compete with kochia, specifically when the weed grows both in the crop row and in the inter-row space, as in zero tillage systems that rely solely on herbicides to manage weeds. An experiment was conducted over seven site\u2013yr, from 2009 to 2011, to determine the effect of kochia density and relative time of kochia seedling recruitment on sunflower growth and development, yield and seed quality. Kochia seed was broadcast on the soil surface at six densities, into sunflowers planted in 75-cm rows, either at the same time as the sunflower crop was planted (early weed seedling recruitment), or when the sunflowers were at the four-leaf stage (late weed seedling recruitment). When kochia plants emerged at the same time as the sunflowers, yield was reduced by up to 76% and sunflower head diam was reduced in four site\u2013yr, stem diam was reduced in three site\u2013yr, height was reduced in two site\u2013yr and the number of leaves per sunflower plant was reduced in two site\u2013yr The 5% action threshold for early emerging kochia was four kochia plants m &lt;sup&gt;\u22122&lt;/sup&gt; in the combined site\u2013yr analysis. Additionally, early recruiting kochia seedlings reduced sunflower seed size and seed weight at two and three site\u2013yr, respectively. Kochia plants that emerged after the four-leaf stage of the sunflower crop did not affect sunflower growth and development, yield, or seed quality. To reduce the potential for yield and seed quality losses, sunflower growers should be proactive with respect to managing kochia in sunflowers, particularly when the kochia plants emerge at about the same time as the sunflowers. &lt;/p&gt;", "author" : [ { "dropping-particle" : "", "family" : "Lewis", "given" : "Derek W.", "non-dropping-particle" : "", "parse-names" : false, "suffix" : "" }, { "dropping-particle" : "", "family" : "Gulden", "given" : "Robert H.", "non-dropping-particle" : "", "parse-names" : false, "suffix" : "" } ], "container-title" : "Weed Science", "id" : "ITEM-1", "issue" : "01", "issued" : { "date-parts" : [ [ "2014", "3", "20" ] ] }, "page" : "158-165", "publisher" : " Weed Science Society of America 810 East 10th Street, Lawrence, KS 66044-8897 ", "title" : "Effect of Kochia (Kochia scoparia) Interference on Sunflower (Helianthus annuus) Yield", "type" : "article-journal", "volume" : "62" }, "uris" : [ "http://www.mendeley.com/documents/?uuid=592c0462-1cee-33ec-bdd8-2b0045ea7d31" ] }, { "id" : "ITEM-2",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"author" : [ { "dropping-particle" : "", "family" : "Massinga", "given" : "Rafael A", "non-dropping-particle" : "", "parse-names" : false, "suffix" : "" }, { "dropping-particle" : "", "family" : "Currie", "given" : "Randall S", "non-dropping-particle" : "", "parse-names" : false, "suffix" : "" }, { "dropping-particle" : "", "family" : "Horak", "given" : "Michael J", "non-dropping-particle" : "", "parse-names" : false, "suffix" : "" }, { "dropping-particle" : "", "family" : "Boyer", "given" : "John", "non-dropping-particle" : "", "parse-names" : false, "suffix" : "" } ], "container-title" : "Source: Weed Science Weed Science", "id" : "ITEM-2", "issue" : "49", "issued" : { "date-parts" : [ [ "2001" ] ] }, "page" : "202-208", "title" : "Interference of Palmer Amaranth in Corn", "type" : "article-journal", "volume" : "49" }, "uris" : [ "http://www.mendeley.com/documents/?uuid=18116c12-bed0-3f41-a65c-7cd9efb3010d" ] } ], "mendeley" : { "formattedCitation" : "(Lewis and Gulden 2014, Massinga et al. 2001)", "manualFormatting" : "(Lewis &amp; Gulden, 2014; Massinga et al., 2001)", "plainTextFormattedCitation" : "(Lewis and Gulden 2014, Massinga et al. 2001)", "previouslyFormattedCitation" : "(Lewis and Gulden 2014, Massinga et al. 2001)"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bCs/>
          <w:noProof/>
          <w:sz w:val="24"/>
          <w:szCs w:val="24"/>
        </w:rPr>
        <w:t xml:space="preserve">(Lewis </w:t>
      </w:r>
      <w:r w:rsidR="008947C9">
        <w:rPr>
          <w:rFonts w:ascii="Times New Roman" w:hAnsi="Times New Roman" w:cs="Times New Roman"/>
          <w:bCs/>
          <w:noProof/>
          <w:sz w:val="24"/>
          <w:szCs w:val="24"/>
        </w:rPr>
        <w:t>&amp;</w:t>
      </w:r>
      <w:r w:rsidR="00BF3947" w:rsidRPr="00BF3947">
        <w:rPr>
          <w:rFonts w:ascii="Times New Roman" w:hAnsi="Times New Roman" w:cs="Times New Roman"/>
          <w:bCs/>
          <w:noProof/>
          <w:sz w:val="24"/>
          <w:szCs w:val="24"/>
        </w:rPr>
        <w:t xml:space="preserve"> Gulden</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2014</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Massinga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2001)</w:t>
      </w:r>
      <w:r w:rsidR="00BF3947">
        <w:rPr>
          <w:rStyle w:val="FootnoteReference"/>
          <w:rFonts w:ascii="Times New Roman" w:hAnsi="Times New Roman" w:cs="Times New Roman"/>
          <w:sz w:val="24"/>
          <w:szCs w:val="24"/>
        </w:rPr>
        <w:fldChar w:fldCharType="end"/>
      </w:r>
      <w:r w:rsidR="009227C5">
        <w:rPr>
          <w:rStyle w:val="FootnoteReference"/>
          <w:rFonts w:ascii="Times New Roman" w:hAnsi="Times New Roman" w:cs="Times New Roman"/>
          <w:sz w:val="24"/>
          <w:szCs w:val="24"/>
        </w:rPr>
        <w:t xml:space="preserve"> </w:t>
      </w:r>
      <w:r w:rsidR="009227C5">
        <w:rPr>
          <w:rStyle w:val="FootnoteReference"/>
          <w:rFonts w:ascii="Times New Roman" w:hAnsi="Times New Roman" w:cs="Times New Roman"/>
          <w:sz w:val="24"/>
          <w:szCs w:val="24"/>
          <w:vertAlign w:val="baseline"/>
        </w:rPr>
        <w:t xml:space="preserve">and interference of </w:t>
      </w:r>
      <w:r w:rsidR="009227C5" w:rsidRPr="009227C5">
        <w:rPr>
          <w:rStyle w:val="FootnoteReference"/>
          <w:rFonts w:ascii="Times New Roman" w:hAnsi="Times New Roman" w:cs="Times New Roman"/>
          <w:i/>
          <w:sz w:val="24"/>
          <w:szCs w:val="24"/>
          <w:vertAlign w:val="baseline"/>
        </w:rPr>
        <w:t>Ambrosia artemisiifolia</w:t>
      </w:r>
      <w:r w:rsidR="009227C5">
        <w:rPr>
          <w:rStyle w:val="FootnoteReference"/>
          <w:rFonts w:ascii="Times New Roman" w:hAnsi="Times New Roman" w:cs="Times New Roman"/>
          <w:sz w:val="24"/>
          <w:szCs w:val="24"/>
          <w:vertAlign w:val="baseline"/>
        </w:rPr>
        <w:t xml:space="preserve"> in soybeans (Barnes et al., 2018)</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Parameters </w:t>
      </w:r>
      <w:r w:rsidRPr="00623FBF">
        <w:rPr>
          <w:rFonts w:ascii="Times New Roman" w:hAnsi="Times New Roman" w:cs="Times New Roman"/>
          <w:i/>
          <w:sz w:val="24"/>
          <w:szCs w:val="24"/>
        </w:rPr>
        <w:t>I</w:t>
      </w:r>
      <w:r>
        <w:rPr>
          <w:rFonts w:ascii="Times New Roman" w:hAnsi="Times New Roman" w:cs="Times New Roman"/>
          <w:sz w:val="24"/>
          <w:szCs w:val="24"/>
        </w:rPr>
        <w:t xml:space="preserve"> and </w:t>
      </w:r>
      <w:r w:rsidRPr="00623FBF">
        <w:rPr>
          <w:rFonts w:ascii="Times New Roman" w:hAnsi="Times New Roman" w:cs="Times New Roman"/>
          <w:i/>
          <w:sz w:val="24"/>
          <w:szCs w:val="24"/>
        </w:rPr>
        <w:t>A</w:t>
      </w:r>
      <w:r>
        <w:rPr>
          <w:rFonts w:ascii="Times New Roman" w:hAnsi="Times New Roman" w:cs="Times New Roman"/>
          <w:sz w:val="24"/>
          <w:szCs w:val="24"/>
        </w:rPr>
        <w:t xml:space="preserve"> are also useful for estimating weed competition across different locations and </w:t>
      </w:r>
      <w:r w:rsidR="00987BFB">
        <w:rPr>
          <w:rFonts w:ascii="Times New Roman" w:hAnsi="Times New Roman" w:cs="Times New Roman"/>
          <w:sz w:val="24"/>
          <w:szCs w:val="24"/>
        </w:rPr>
        <w:t xml:space="preserve">appropriate </w:t>
      </w:r>
      <w:r>
        <w:rPr>
          <w:rFonts w:ascii="Times New Roman" w:hAnsi="Times New Roman" w:cs="Times New Roman"/>
          <w:sz w:val="24"/>
          <w:szCs w:val="24"/>
        </w:rPr>
        <w:t>f</w:t>
      </w:r>
      <w:r w:rsidR="00071499">
        <w:rPr>
          <w:rFonts w:ascii="Times New Roman" w:hAnsi="Times New Roman" w:cs="Times New Roman"/>
          <w:sz w:val="24"/>
          <w:szCs w:val="24"/>
        </w:rPr>
        <w:t xml:space="preserve">or calculating </w:t>
      </w:r>
      <w:r w:rsidR="00AC5DF4">
        <w:rPr>
          <w:rFonts w:ascii="Times New Roman" w:hAnsi="Times New Roman" w:cs="Times New Roman"/>
          <w:sz w:val="24"/>
          <w:szCs w:val="24"/>
        </w:rPr>
        <w:t xml:space="preserve">economic </w:t>
      </w:r>
      <w:r w:rsidR="00071499">
        <w:rPr>
          <w:rFonts w:ascii="Times New Roman" w:hAnsi="Times New Roman" w:cs="Times New Roman"/>
          <w:sz w:val="24"/>
          <w:szCs w:val="24"/>
        </w:rPr>
        <w:t xml:space="preserve">weed thresholds </w:t>
      </w:r>
      <w:r w:rsidR="00BF3947">
        <w:rPr>
          <w:rStyle w:val="FootnoteReference"/>
          <w:rFonts w:ascii="Times New Roman" w:hAnsi="Times New Roman" w:cs="Times New Roman"/>
          <w:sz w:val="24"/>
          <w:szCs w:val="24"/>
        </w:rPr>
        <w:fldChar w:fldCharType="begin" w:fldLock="1"/>
      </w:r>
      <w:r w:rsidR="009227C5">
        <w:rPr>
          <w:rFonts w:ascii="Times New Roman" w:hAnsi="Times New Roman" w:cs="Times New Roman"/>
          <w:sz w:val="24"/>
          <w:szCs w:val="24"/>
        </w:rPr>
        <w:instrText>ADDIN CSL_CITATION { "citationItems" : [ { "id" : "ITEM-1",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crop-weed interference relationship is a critical component of bioeconomic weed management models. Multi-year field experiments were conducted at five locations to determine the stability of corn-velvetleaf interference re-lationships across years and locations. Two coefficients (I and A) of a hyperbolic equation were estimated for each data set using nonlinear regression procedures. The I and A coeffii-cients represent percent corn yield loss as velvetleaf density approaches zero, and maximum percent corn yield loss, re-spectively. The coefficient I was stable across years at two locations, but varied across years at one location. The coeffii-cient A did not vary across years within locations. Both coefficients, however, varied among locations. Results do not support the use of common coefficient estimates for all loca-tions within a region. Nomenclature: Velvetleaf, Abutilon theophrasti Medik. #3 ABUTH; corn, Zea mays L.", "author" : [ { "dropping-particle" : "", "family" : "Lindquist", "given" : "John L", "non-dropping-particle" : "", "parse-names" : false, "suffix" : "" }, { "dropping-particle" : "", "family" : "Mortensen", "given" : "David A", "non-dropping-particle" : "", "parse-names" : false, "suffix" : "" }, { "dropping-particle" : "", "family" : "Clay", "given" : "Sharon A", "non-dropping-particle" : "", "parse-names" : false, "suffix" : "" }, { "dropping-particle" : "", "family" : "Schmenk", "given" : "Richard", "non-dropping-particle" : "", "parse-names" : false, "suffix" : "" }, { "dropping-particle" : "", "family" : "Kells", "given" : "James J", "non-dropping-particle" : "", "parse-names" : false, "suffix" : "" }, { "dropping-particle" : "", "family" : "Howatt", "given" : "Kirk", "non-dropping-particle" : "", "parse-names" : false, "suffix" : "" }, { "dropping-particle" : "", "family" : "Westra", "given" : "Philip", "non-dropping-particle" : "", "parse-names" : false, "suffix" : "" } ], "container-title" : "Source: Weed Science Weed Science", "id" : "ITEM-1", "issue" : "2", "issued" : { "date-parts" : [ [ "1996" ] ] }, "page" : "309-313", "title" : "Stability of Corn (Zea mays)-Velvetleaf (Abutilon theophrasti) Interference Relationships", "type" : "article-journal", "volume" : "44" }, "uris" : [ "http://www.mendeley.com/documents/?uuid=e915ad95-87ac-3e48-bc16-9340a4e25023" ] }, { "id" : "ITEM-2",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Improved crop tolerance and weed suppressive ability are tactics that may reduce the negative effect of weeds on crop yield. Irrigated field experiments were conducted to compare leaf area index (LAI), intercepted photosynthetic photon flux (PPF), and relative tolerance and velvetleaf suppressive ability among two old (circa 1940) and two modern corn hybrids. Each hybrid was grown in monoculture and in mixture with velvetleaf at 1, 4, 16, and 40 plants m-1 row. Plants were periodically harvested in monoculture plots to obtain estimates of corn LAI, and PPF interception was measured. Variation in hybrid tolerance to velvetleaf competition for light was eval-uated by comparing among hybrids the coefficients of a regression of corn yield loss on velvetleaf density. Velvetleaf seed capsule production in the presence of each hybrid was compared to evaluate variation in velvetleaf suppressive ability among hybrids. Maximum corn yield loss was 32% lower for the two old hybrids, and velvetleaf capsule production was reduced by 62% at low velvetleaf densities in 1995 compared to the modern hybrids. In 1996, yield loss of the modern hybrid 3394 was 74% lower than that of the other three hybrids at low velvetleaf densities, whereas maximum yield loss of the old hybrid 336 was 44% lower at high densities. Velvetleaf capsule production did not vary among hybrids at any velvetleaf density in 1996. Hybrids with greater tolerance and velvetleaf suppressive ability also had greater LAI and PPF interception, suggesting optimized corn LAI and PPF inter-ception may be useful in an integrated weed management program. Nomenclature: Velvetleaf, Abutilon theophrasti L., ABUTH; corn, Zea mays L.", "author" : [ { "dropping-particle" : "", "family" : "Lindquist", "given" : "John L", "non-dropping-particle" : "", "parse-names" : false, "suffix" : "" }, { "dropping-particle" : "", "family" : "Mortensen", "given" : "David A", "non-dropping-particle" : "", "parse-names" : false, "suffix" : "" } ], "container-title" : "Source: Weed Science Weed Science", "id" : "ITEM-2", "issue" : "46", "issued" : { "date-parts" : [ [ "1998" ] ] }, "page" : "569-574", "title" : "Tolerance and Velvetleaf (Abutilon theophrasti) Suppressive Ability of Two Old and Two Modern Corn (Zea mays) Hybrids", "type" : "article-journal", "volume" : "46" }, "uris" : [ "http://www.mendeley.com/documents/?uuid=6030b3ca-c7c1-3aa2-8373-24415e939508" ] } ], "mendeley" : { "formattedCitation" : "(Lindquist et al. 1996, Lindquist and Mortensen 1998)", "manualFormatting" : "(Lindquist et al., 1996; Lindquist &amp; Mortensen 1998)", "plainTextFormattedCitation" : "(Lindquist et al. 1996, Lindquist and Mortensen 1998)", "previouslyFormattedCitation" : "(Lindquist et al. 1996, Lindquist and Mortensen 1998)" }, "properties" : {  }, "schema" : "https://github.com/citation-style-language/schema/raw/master/csl-citation.json" }</w:instrText>
      </w:r>
      <w:r w:rsidR="00BF3947">
        <w:rPr>
          <w:rStyle w:val="FootnoteReference"/>
          <w:rFonts w:ascii="Times New Roman" w:hAnsi="Times New Roman" w:cs="Times New Roman"/>
          <w:sz w:val="24"/>
          <w:szCs w:val="24"/>
        </w:rPr>
        <w:fldChar w:fldCharType="separate"/>
      </w:r>
      <w:r w:rsidR="00BF3947" w:rsidRPr="00BF3947">
        <w:rPr>
          <w:rFonts w:ascii="Times New Roman" w:hAnsi="Times New Roman" w:cs="Times New Roman"/>
          <w:bCs/>
          <w:noProof/>
          <w:sz w:val="24"/>
          <w:szCs w:val="24"/>
        </w:rPr>
        <w:t>(Lindquist et al.</w:t>
      </w:r>
      <w:r w:rsidR="008947C9">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1996</w:t>
      </w:r>
      <w:r w:rsidR="00D05E6A">
        <w:rPr>
          <w:rFonts w:ascii="Times New Roman" w:hAnsi="Times New Roman" w:cs="Times New Roman"/>
          <w:bCs/>
          <w:noProof/>
          <w:sz w:val="24"/>
          <w:szCs w:val="24"/>
        </w:rPr>
        <w:t>;</w:t>
      </w:r>
      <w:r w:rsidR="00BF3947" w:rsidRPr="00BF3947">
        <w:rPr>
          <w:rFonts w:ascii="Times New Roman" w:hAnsi="Times New Roman" w:cs="Times New Roman"/>
          <w:bCs/>
          <w:noProof/>
          <w:sz w:val="24"/>
          <w:szCs w:val="24"/>
        </w:rPr>
        <w:t xml:space="preserve"> Lindquist </w:t>
      </w:r>
      <w:r w:rsidR="008947C9">
        <w:rPr>
          <w:rFonts w:ascii="Times New Roman" w:hAnsi="Times New Roman" w:cs="Times New Roman"/>
          <w:bCs/>
          <w:noProof/>
          <w:sz w:val="24"/>
          <w:szCs w:val="24"/>
        </w:rPr>
        <w:t>&amp;</w:t>
      </w:r>
      <w:r w:rsidR="00BF3947" w:rsidRPr="00BF3947">
        <w:rPr>
          <w:rFonts w:ascii="Times New Roman" w:hAnsi="Times New Roman" w:cs="Times New Roman"/>
          <w:bCs/>
          <w:noProof/>
          <w:sz w:val="24"/>
          <w:szCs w:val="24"/>
        </w:rPr>
        <w:t xml:space="preserve"> Mortensen 1998)</w:t>
      </w:r>
      <w:r w:rsidR="00BF3947">
        <w:rPr>
          <w:rStyle w:val="FootnoteReference"/>
          <w:rFonts w:ascii="Times New Roman" w:hAnsi="Times New Roman" w:cs="Times New Roman"/>
          <w:sz w:val="24"/>
          <w:szCs w:val="24"/>
        </w:rPr>
        <w:fldChar w:fldCharType="end"/>
      </w:r>
      <w:r>
        <w:rPr>
          <w:rFonts w:ascii="Times New Roman" w:hAnsi="Times New Roman" w:cs="Times New Roman"/>
          <w:sz w:val="24"/>
          <w:szCs w:val="24"/>
        </w:rPr>
        <w:t>.</w:t>
      </w:r>
      <w:r w:rsidR="00987BFB">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Thus, the rectangular hyperbola proposed by Cousens (1985) and the F-test nested model selection are important and useful tools </w:t>
      </w:r>
      <w:r w:rsidR="00071499">
        <w:rPr>
          <w:rFonts w:ascii="Times New Roman" w:hAnsi="Times New Roman" w:cs="Times New Roman"/>
          <w:sz w:val="24"/>
          <w:szCs w:val="24"/>
        </w:rPr>
        <w:t>of</w:t>
      </w:r>
      <w:r>
        <w:rPr>
          <w:rFonts w:ascii="Times New Roman" w:hAnsi="Times New Roman" w:cs="Times New Roman"/>
          <w:sz w:val="24"/>
          <w:szCs w:val="24"/>
        </w:rPr>
        <w:t xml:space="preserve"> crop-weed competition </w:t>
      </w:r>
      <w:r w:rsidR="00F444B6">
        <w:rPr>
          <w:rFonts w:ascii="Times New Roman" w:hAnsi="Times New Roman" w:cs="Times New Roman"/>
          <w:sz w:val="24"/>
          <w:szCs w:val="24"/>
        </w:rPr>
        <w:t>in additive design</w:t>
      </w:r>
      <w:r>
        <w:rPr>
          <w:rFonts w:ascii="Times New Roman" w:hAnsi="Times New Roman" w:cs="Times New Roman"/>
          <w:sz w:val="24"/>
          <w:szCs w:val="24"/>
        </w:rPr>
        <w:t>.</w:t>
      </w:r>
    </w:p>
    <w:p w14:paraId="221AA413" w14:textId="3A6508DD" w:rsidR="00A75DAD" w:rsidRDefault="00707A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t>
      </w:r>
      <w:r w:rsidR="008B0934">
        <w:rPr>
          <w:rFonts w:ascii="Times New Roman" w:hAnsi="Times New Roman" w:cs="Times New Roman"/>
          <w:sz w:val="24"/>
          <w:szCs w:val="24"/>
        </w:rPr>
        <w:t xml:space="preserve">we </w:t>
      </w:r>
      <w:r>
        <w:rPr>
          <w:rFonts w:ascii="Times New Roman" w:hAnsi="Times New Roman" w:cs="Times New Roman"/>
          <w:sz w:val="24"/>
          <w:szCs w:val="24"/>
        </w:rPr>
        <w:t>demonstrate that the rectangular hyperbola was</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statistically and biologically </w:t>
      </w:r>
      <w:r w:rsidRPr="00BE2C21">
        <w:rPr>
          <w:rFonts w:ascii="Times New Roman" w:hAnsi="Times New Roman" w:cs="Times New Roman"/>
          <w:sz w:val="24"/>
          <w:szCs w:val="24"/>
        </w:rPr>
        <w:t xml:space="preserve">the best model </w:t>
      </w:r>
      <w:r>
        <w:rPr>
          <w:rFonts w:ascii="Times New Roman" w:hAnsi="Times New Roman" w:cs="Times New Roman"/>
          <w:sz w:val="24"/>
          <w:szCs w:val="24"/>
        </w:rPr>
        <w:t>to describe crop-weed competition data from</w:t>
      </w:r>
      <w:r w:rsidR="008B0934">
        <w:rPr>
          <w:rFonts w:ascii="Times New Roman" w:hAnsi="Times New Roman" w:cs="Times New Roman"/>
          <w:sz w:val="24"/>
          <w:szCs w:val="24"/>
        </w:rPr>
        <w:t xml:space="preserve"> an</w:t>
      </w:r>
      <w:r>
        <w:rPr>
          <w:rFonts w:ascii="Times New Roman" w:hAnsi="Times New Roman" w:cs="Times New Roman"/>
          <w:sz w:val="24"/>
          <w:szCs w:val="24"/>
        </w:rPr>
        <w:t xml:space="preserve"> additive design</w:t>
      </w:r>
      <w:r w:rsidR="008B0934">
        <w:rPr>
          <w:rFonts w:ascii="Times New Roman" w:hAnsi="Times New Roman" w:cs="Times New Roman"/>
          <w:sz w:val="24"/>
          <w:szCs w:val="24"/>
        </w:rPr>
        <w:t xml:space="preserve"> study</w:t>
      </w:r>
      <w:r>
        <w:rPr>
          <w:rFonts w:ascii="Times New Roman" w:hAnsi="Times New Roman" w:cs="Times New Roman"/>
          <w:sz w:val="24"/>
          <w:szCs w:val="24"/>
        </w:rPr>
        <w:t>. Potential issues, including pa</w:t>
      </w:r>
      <w:r w:rsidR="00E8150E">
        <w:rPr>
          <w:rFonts w:ascii="Times New Roman" w:hAnsi="Times New Roman" w:cs="Times New Roman"/>
          <w:sz w:val="24"/>
          <w:szCs w:val="24"/>
        </w:rPr>
        <w:t xml:space="preserve">rameter overestimation (&gt;100%) </w:t>
      </w:r>
      <w:r>
        <w:rPr>
          <w:rFonts w:ascii="Times New Roman" w:hAnsi="Times New Roman" w:cs="Times New Roman"/>
          <w:sz w:val="24"/>
          <w:szCs w:val="24"/>
        </w:rPr>
        <w:t xml:space="preserve">were also addressed. Nonetheless, </w:t>
      </w:r>
      <w:r w:rsidR="00E8150E">
        <w:rPr>
          <w:rFonts w:ascii="Times New Roman" w:hAnsi="Times New Roman" w:cs="Times New Roman"/>
          <w:sz w:val="24"/>
          <w:szCs w:val="24"/>
        </w:rPr>
        <w:t xml:space="preserve">rectangular hyperbola </w:t>
      </w:r>
      <w:r w:rsidRPr="00BE2C21">
        <w:rPr>
          <w:rFonts w:ascii="Times New Roman" w:hAnsi="Times New Roman" w:cs="Times New Roman"/>
          <w:sz w:val="24"/>
          <w:szCs w:val="24"/>
        </w:rPr>
        <w:t xml:space="preserve">model </w:t>
      </w:r>
      <w:r>
        <w:rPr>
          <w:rFonts w:ascii="Times New Roman" w:hAnsi="Times New Roman" w:cs="Times New Roman"/>
          <w:sz w:val="24"/>
          <w:szCs w:val="24"/>
        </w:rPr>
        <w:t>has a</w:t>
      </w:r>
      <w:r w:rsidR="00B54A2A">
        <w:rPr>
          <w:rFonts w:ascii="Times New Roman" w:hAnsi="Times New Roman" w:cs="Times New Roman"/>
          <w:sz w:val="24"/>
          <w:szCs w:val="24"/>
        </w:rPr>
        <w:t>n</w:t>
      </w:r>
      <w:r>
        <w:rPr>
          <w:rFonts w:ascii="Times New Roman" w:hAnsi="Times New Roman" w:cs="Times New Roman"/>
          <w:sz w:val="24"/>
          <w:szCs w:val="24"/>
        </w:rPr>
        <w:t xml:space="preserve"> </w:t>
      </w:r>
      <w:r w:rsidR="00B54A2A">
        <w:rPr>
          <w:rFonts w:ascii="Times New Roman" w:hAnsi="Times New Roman" w:cs="Times New Roman"/>
          <w:sz w:val="24"/>
          <w:szCs w:val="24"/>
        </w:rPr>
        <w:t xml:space="preserve">asymptote </w:t>
      </w:r>
      <w:r>
        <w:rPr>
          <w:rFonts w:ascii="Times New Roman" w:hAnsi="Times New Roman" w:cs="Times New Roman"/>
          <w:sz w:val="24"/>
          <w:szCs w:val="24"/>
        </w:rPr>
        <w:t xml:space="preserve">curve shape that fits well with the </w:t>
      </w:r>
      <w:r w:rsidRPr="00901A75">
        <w:rPr>
          <w:rFonts w:ascii="Times New Roman" w:hAnsi="Times New Roman" w:cs="Times New Roman"/>
          <w:noProof/>
          <w:sz w:val="24"/>
          <w:szCs w:val="24"/>
        </w:rPr>
        <w:t>expect</w:t>
      </w:r>
      <w:r>
        <w:rPr>
          <w:rFonts w:ascii="Times New Roman" w:hAnsi="Times New Roman" w:cs="Times New Roman"/>
          <w:noProof/>
          <w:sz w:val="24"/>
          <w:szCs w:val="24"/>
        </w:rPr>
        <w:t>ed</w:t>
      </w:r>
      <w:r>
        <w:rPr>
          <w:rFonts w:ascii="Times New Roman" w:hAnsi="Times New Roman" w:cs="Times New Roman"/>
          <w:sz w:val="24"/>
          <w:szCs w:val="24"/>
        </w:rPr>
        <w:t xml:space="preserve"> results from additive design</w:t>
      </w:r>
      <w:r w:rsidR="00071499">
        <w:rPr>
          <w:rFonts w:ascii="Times New Roman" w:hAnsi="Times New Roman" w:cs="Times New Roman"/>
          <w:sz w:val="24"/>
          <w:szCs w:val="24"/>
        </w:rPr>
        <w:t xml:space="preserve"> studies</w:t>
      </w:r>
      <w:r>
        <w:rPr>
          <w:rFonts w:ascii="Times New Roman" w:hAnsi="Times New Roman" w:cs="Times New Roman"/>
          <w:sz w:val="24"/>
          <w:szCs w:val="24"/>
        </w:rPr>
        <w:t xml:space="preserve">. The parameters </w:t>
      </w:r>
      <w:r w:rsidRPr="00623FBF">
        <w:rPr>
          <w:rFonts w:ascii="Times New Roman" w:hAnsi="Times New Roman" w:cs="Times New Roman"/>
          <w:i/>
          <w:sz w:val="24"/>
          <w:szCs w:val="24"/>
        </w:rPr>
        <w:t>I</w:t>
      </w:r>
      <w:r>
        <w:rPr>
          <w:rFonts w:ascii="Times New Roman" w:hAnsi="Times New Roman" w:cs="Times New Roman"/>
          <w:sz w:val="24"/>
          <w:szCs w:val="24"/>
        </w:rPr>
        <w:t xml:space="preserve"> and </w:t>
      </w:r>
      <w:r w:rsidRPr="00623FBF">
        <w:rPr>
          <w:rFonts w:ascii="Times New Roman" w:hAnsi="Times New Roman" w:cs="Times New Roman"/>
          <w:i/>
          <w:sz w:val="24"/>
          <w:szCs w:val="24"/>
        </w:rPr>
        <w:t>A</w:t>
      </w:r>
      <w:r>
        <w:rPr>
          <w:rFonts w:ascii="Times New Roman" w:hAnsi="Times New Roman" w:cs="Times New Roman"/>
          <w:sz w:val="24"/>
          <w:szCs w:val="24"/>
        </w:rPr>
        <w:t xml:space="preserve"> are easily </w:t>
      </w:r>
      <w:r w:rsidRPr="0080502B">
        <w:rPr>
          <w:rFonts w:ascii="Times New Roman" w:hAnsi="Times New Roman" w:cs="Times New Roman"/>
          <w:sz w:val="24"/>
          <w:szCs w:val="24"/>
        </w:rPr>
        <w:t xml:space="preserve">interpreted and biologically meaningful. </w:t>
      </w:r>
      <w:r w:rsidRPr="0044728F">
        <w:rPr>
          <w:rFonts w:ascii="Times New Roman" w:hAnsi="Times New Roman" w:cs="Times New Roman"/>
          <w:sz w:val="24"/>
          <w:szCs w:val="24"/>
        </w:rPr>
        <w:t xml:space="preserve">We propose </w:t>
      </w:r>
      <w:r w:rsidR="009F59DA">
        <w:rPr>
          <w:rFonts w:ascii="Times New Roman" w:hAnsi="Times New Roman" w:cs="Times New Roman"/>
          <w:sz w:val="24"/>
          <w:szCs w:val="24"/>
        </w:rPr>
        <w:t xml:space="preserve">rectangular hyperbola </w:t>
      </w:r>
      <w:r w:rsidRPr="0044728F">
        <w:rPr>
          <w:rFonts w:ascii="Times New Roman" w:hAnsi="Times New Roman" w:cs="Times New Roman"/>
          <w:sz w:val="24"/>
          <w:szCs w:val="24"/>
        </w:rPr>
        <w:t xml:space="preserve">as a standardized model for crop-weed competition studies in </w:t>
      </w:r>
      <w:r w:rsidRPr="0080502B">
        <w:rPr>
          <w:rFonts w:ascii="Times New Roman" w:hAnsi="Times New Roman" w:cs="Times New Roman"/>
          <w:sz w:val="24"/>
          <w:szCs w:val="24"/>
        </w:rPr>
        <w:t xml:space="preserve">additive design. </w:t>
      </w:r>
      <w:r w:rsidR="00190A47">
        <w:rPr>
          <w:rFonts w:ascii="Times New Roman" w:hAnsi="Times New Roman" w:cs="Times New Roman"/>
          <w:sz w:val="24"/>
          <w:szCs w:val="24"/>
        </w:rPr>
        <w:t>Sigmoid</w:t>
      </w:r>
      <w:r>
        <w:rPr>
          <w:rFonts w:ascii="Times New Roman" w:hAnsi="Times New Roman" w:cs="Times New Roman"/>
          <w:sz w:val="24"/>
          <w:szCs w:val="24"/>
        </w:rPr>
        <w:t xml:space="preserve"> models </w:t>
      </w:r>
      <w:r w:rsidRPr="0080502B">
        <w:rPr>
          <w:rFonts w:ascii="Times New Roman" w:hAnsi="Times New Roman" w:cs="Times New Roman"/>
          <w:noProof/>
          <w:sz w:val="24"/>
          <w:szCs w:val="24"/>
        </w:rPr>
        <w:t xml:space="preserve">are </w:t>
      </w:r>
      <w:r w:rsidR="00063FDA">
        <w:rPr>
          <w:rFonts w:ascii="Times New Roman" w:hAnsi="Times New Roman" w:cs="Times New Roman"/>
          <w:noProof/>
          <w:sz w:val="24"/>
          <w:szCs w:val="24"/>
        </w:rPr>
        <w:t xml:space="preserve">adequate </w:t>
      </w:r>
      <w:r w:rsidRPr="0080502B">
        <w:rPr>
          <w:rFonts w:ascii="Times New Roman" w:hAnsi="Times New Roman" w:cs="Times New Roman"/>
          <w:sz w:val="24"/>
          <w:szCs w:val="24"/>
        </w:rPr>
        <w:t xml:space="preserve">to </w:t>
      </w:r>
      <w:r>
        <w:rPr>
          <w:rFonts w:ascii="Times New Roman" w:hAnsi="Times New Roman" w:cs="Times New Roman"/>
          <w:sz w:val="24"/>
          <w:szCs w:val="24"/>
        </w:rPr>
        <w:t>an</w:t>
      </w:r>
      <w:r w:rsidRPr="00901A75">
        <w:rPr>
          <w:rFonts w:ascii="Times New Roman" w:hAnsi="Times New Roman" w:cs="Times New Roman"/>
          <w:noProof/>
          <w:sz w:val="24"/>
          <w:szCs w:val="24"/>
        </w:rPr>
        <w:t>other set</w:t>
      </w:r>
      <w:r w:rsidRPr="0080502B">
        <w:rPr>
          <w:rFonts w:ascii="Times New Roman" w:hAnsi="Times New Roman" w:cs="Times New Roman"/>
          <w:sz w:val="24"/>
          <w:szCs w:val="24"/>
        </w:rPr>
        <w:t xml:space="preserve"> of studies in weed research (e.g., herbicide dose-</w:t>
      </w:r>
      <w:r>
        <w:rPr>
          <w:rFonts w:ascii="Times New Roman" w:hAnsi="Times New Roman" w:cs="Times New Roman"/>
          <w:sz w:val="24"/>
          <w:szCs w:val="24"/>
        </w:rPr>
        <w:t>response)</w:t>
      </w:r>
      <w:r w:rsidRPr="00BE2C21">
        <w:rPr>
          <w:rFonts w:ascii="Times New Roman" w:hAnsi="Times New Roman" w:cs="Times New Roman"/>
          <w:sz w:val="24"/>
          <w:szCs w:val="24"/>
        </w:rPr>
        <w:t xml:space="preserve">, and polynomial quadratic curves </w:t>
      </w:r>
      <w:r>
        <w:rPr>
          <w:rFonts w:ascii="Times New Roman" w:hAnsi="Times New Roman" w:cs="Times New Roman"/>
          <w:sz w:val="24"/>
          <w:szCs w:val="24"/>
        </w:rPr>
        <w:t>are not recommended</w:t>
      </w:r>
      <w:r w:rsidR="006026CE">
        <w:rPr>
          <w:rFonts w:ascii="Times New Roman" w:hAnsi="Times New Roman" w:cs="Times New Roman"/>
          <w:sz w:val="24"/>
          <w:szCs w:val="24"/>
        </w:rPr>
        <w:t xml:space="preserve"> in weed research</w:t>
      </w:r>
      <w:r w:rsidRPr="00BE2C21">
        <w:rPr>
          <w:rFonts w:ascii="Times New Roman" w:hAnsi="Times New Roman" w:cs="Times New Roman"/>
          <w:sz w:val="24"/>
          <w:szCs w:val="24"/>
        </w:rPr>
        <w:t>.</w:t>
      </w:r>
      <w:r w:rsidR="00017101">
        <w:rPr>
          <w:rFonts w:ascii="Times New Roman" w:hAnsi="Times New Roman" w:cs="Times New Roman"/>
          <w:sz w:val="24"/>
          <w:szCs w:val="24"/>
        </w:rPr>
        <w:t xml:space="preserve"> </w:t>
      </w:r>
      <w:r w:rsidR="009329E0">
        <w:rPr>
          <w:rFonts w:ascii="Times New Roman" w:hAnsi="Times New Roman" w:cs="Times New Roman"/>
          <w:sz w:val="24"/>
          <w:szCs w:val="24"/>
        </w:rPr>
        <w:t>Also, a</w:t>
      </w:r>
      <w:r w:rsidR="00017101">
        <w:rPr>
          <w:rFonts w:ascii="Times New Roman" w:hAnsi="Times New Roman" w:cs="Times New Roman"/>
          <w:sz w:val="24"/>
          <w:szCs w:val="24"/>
        </w:rPr>
        <w:t xml:space="preserve"> step-by-step statistical analysis</w:t>
      </w:r>
      <w:r w:rsidR="00D85DD7">
        <w:rPr>
          <w:rFonts w:ascii="Times New Roman" w:hAnsi="Times New Roman" w:cs="Times New Roman"/>
          <w:sz w:val="24"/>
          <w:szCs w:val="24"/>
        </w:rPr>
        <w:t xml:space="preserve"> with R codes</w:t>
      </w:r>
      <w:r w:rsidR="00017101">
        <w:rPr>
          <w:rFonts w:ascii="Times New Roman" w:hAnsi="Times New Roman" w:cs="Times New Roman"/>
          <w:sz w:val="24"/>
          <w:szCs w:val="24"/>
        </w:rPr>
        <w:t xml:space="preserve"> was performed for a competition studies in additive design; we believe that this review would improve and </w:t>
      </w:r>
      <w:r w:rsidR="005E7661">
        <w:rPr>
          <w:rFonts w:ascii="Times New Roman" w:hAnsi="Times New Roman" w:cs="Times New Roman"/>
          <w:sz w:val="24"/>
          <w:szCs w:val="24"/>
        </w:rPr>
        <w:t xml:space="preserve">aid to </w:t>
      </w:r>
      <w:r w:rsidR="00BA5D2B">
        <w:rPr>
          <w:rFonts w:ascii="Times New Roman" w:hAnsi="Times New Roman" w:cs="Times New Roman"/>
          <w:sz w:val="24"/>
          <w:szCs w:val="24"/>
        </w:rPr>
        <w:t>standardize</w:t>
      </w:r>
      <w:r w:rsidR="00017101">
        <w:rPr>
          <w:rFonts w:ascii="Times New Roman" w:hAnsi="Times New Roman" w:cs="Times New Roman"/>
          <w:sz w:val="24"/>
          <w:szCs w:val="24"/>
        </w:rPr>
        <w:t xml:space="preserve"> the </w:t>
      </w:r>
      <w:r w:rsidR="005E7661">
        <w:rPr>
          <w:rFonts w:ascii="Times New Roman" w:hAnsi="Times New Roman" w:cs="Times New Roman"/>
          <w:sz w:val="24"/>
          <w:szCs w:val="24"/>
        </w:rPr>
        <w:t xml:space="preserve">data analysis performed by non-statisticians in weed competition research. </w:t>
      </w:r>
      <w:r w:rsidR="00413B2A">
        <w:rPr>
          <w:rFonts w:ascii="Times New Roman" w:hAnsi="Times New Roman" w:cs="Times New Roman"/>
          <w:sz w:val="24"/>
          <w:szCs w:val="24"/>
        </w:rPr>
        <w:t xml:space="preserve">Thus, improving the prediction of weed thresholds in cropping-systems. </w:t>
      </w:r>
      <w:r w:rsidRPr="00BE2C21">
        <w:rPr>
          <w:rFonts w:ascii="Times New Roman" w:hAnsi="Times New Roman" w:cs="Times New Roman"/>
          <w:sz w:val="24"/>
          <w:szCs w:val="24"/>
        </w:rPr>
        <w:t xml:space="preserve"> </w:t>
      </w:r>
    </w:p>
    <w:p w14:paraId="35BEF7A2" w14:textId="3F873081" w:rsidR="00594A93" w:rsidRPr="00C4307E" w:rsidRDefault="001D4D3B" w:rsidP="005657F0">
      <w:pPr>
        <w:spacing w:after="0" w:line="480" w:lineRule="auto"/>
        <w:rPr>
          <w:rFonts w:ascii="Times New Roman" w:hAnsi="Times New Roman" w:cs="Times New Roman"/>
          <w:b/>
          <w:sz w:val="24"/>
        </w:rPr>
      </w:pPr>
      <w:r w:rsidRPr="00C4307E">
        <w:rPr>
          <w:rFonts w:ascii="Times New Roman" w:hAnsi="Times New Roman" w:cs="Times New Roman"/>
          <w:b/>
          <w:sz w:val="24"/>
        </w:rPr>
        <w:t>Acknowledgments</w:t>
      </w:r>
    </w:p>
    <w:p w14:paraId="602083A6" w14:textId="272AC817" w:rsidR="002E49F3" w:rsidRDefault="001D4D3B" w:rsidP="00B84910">
      <w:pPr>
        <w:pStyle w:val="NormalWeb"/>
        <w:spacing w:before="0" w:beforeAutospacing="0" w:after="0" w:afterAutospacing="0" w:line="480" w:lineRule="auto"/>
        <w:ind w:firstLine="720"/>
      </w:pPr>
      <w:r w:rsidRPr="00353A9C">
        <w:t>The authors thank CAPES (Brazilian Government Foundation) - Proc. n</w:t>
      </w:r>
      <w:r w:rsidRPr="00353A9C">
        <w:rPr>
          <w:vertAlign w:val="superscript"/>
        </w:rPr>
        <w:t>o</w:t>
      </w:r>
      <w:r w:rsidRPr="00353A9C">
        <w:t xml:space="preserve"> 9112-13-8, for financial support </w:t>
      </w:r>
      <w:r w:rsidR="00704EDC">
        <w:t>first author of this manuscript</w:t>
      </w:r>
      <w:r w:rsidRPr="00353A9C">
        <w:t xml:space="preserve">. </w:t>
      </w:r>
      <w:r w:rsidR="00353A9C">
        <w:t xml:space="preserve"> </w:t>
      </w:r>
    </w:p>
    <w:p w14:paraId="73A514ED" w14:textId="77777777" w:rsidR="00C4307E" w:rsidRDefault="00C4307E" w:rsidP="003E72F0">
      <w:pPr>
        <w:widowControl w:val="0"/>
        <w:autoSpaceDE w:val="0"/>
        <w:autoSpaceDN w:val="0"/>
        <w:adjustRightInd w:val="0"/>
        <w:spacing w:after="0" w:line="480" w:lineRule="auto"/>
        <w:ind w:left="480" w:hanging="480"/>
        <w:jc w:val="center"/>
        <w:rPr>
          <w:rFonts w:ascii="Times New Roman" w:hAnsi="Times New Roman" w:cs="Times New Roman"/>
          <w:b/>
          <w:caps/>
          <w:sz w:val="24"/>
        </w:rPr>
      </w:pPr>
    </w:p>
    <w:p w14:paraId="750D5B20" w14:textId="77777777" w:rsidR="00C4307E" w:rsidRDefault="00C4307E" w:rsidP="003E72F0">
      <w:pPr>
        <w:widowControl w:val="0"/>
        <w:autoSpaceDE w:val="0"/>
        <w:autoSpaceDN w:val="0"/>
        <w:adjustRightInd w:val="0"/>
        <w:spacing w:after="0" w:line="480" w:lineRule="auto"/>
        <w:ind w:left="480" w:hanging="480"/>
        <w:jc w:val="center"/>
        <w:rPr>
          <w:rFonts w:ascii="Times New Roman" w:hAnsi="Times New Roman" w:cs="Times New Roman"/>
          <w:b/>
          <w:caps/>
          <w:sz w:val="24"/>
        </w:rPr>
      </w:pPr>
    </w:p>
    <w:p w14:paraId="1CC86186" w14:textId="77777777" w:rsidR="00C4307E" w:rsidRDefault="00C4307E" w:rsidP="003E72F0">
      <w:pPr>
        <w:widowControl w:val="0"/>
        <w:autoSpaceDE w:val="0"/>
        <w:autoSpaceDN w:val="0"/>
        <w:adjustRightInd w:val="0"/>
        <w:spacing w:after="0" w:line="480" w:lineRule="auto"/>
        <w:ind w:left="480" w:hanging="480"/>
        <w:jc w:val="center"/>
        <w:rPr>
          <w:rFonts w:ascii="Times New Roman" w:hAnsi="Times New Roman" w:cs="Times New Roman"/>
          <w:b/>
          <w:caps/>
          <w:sz w:val="24"/>
        </w:rPr>
      </w:pPr>
    </w:p>
    <w:p w14:paraId="014A1DA3" w14:textId="77777777" w:rsidR="00BF3947" w:rsidRDefault="00BF3947" w:rsidP="003E72F0">
      <w:pPr>
        <w:widowControl w:val="0"/>
        <w:autoSpaceDE w:val="0"/>
        <w:autoSpaceDN w:val="0"/>
        <w:adjustRightInd w:val="0"/>
        <w:spacing w:after="0" w:line="480" w:lineRule="auto"/>
        <w:ind w:left="480" w:hanging="480"/>
        <w:jc w:val="center"/>
        <w:rPr>
          <w:rFonts w:ascii="Times New Roman" w:hAnsi="Times New Roman" w:cs="Times New Roman"/>
          <w:b/>
          <w:sz w:val="24"/>
        </w:rPr>
      </w:pPr>
    </w:p>
    <w:p w14:paraId="2D322219" w14:textId="77777777" w:rsidR="00BF3947" w:rsidRDefault="00BF3947" w:rsidP="003E72F0">
      <w:pPr>
        <w:widowControl w:val="0"/>
        <w:autoSpaceDE w:val="0"/>
        <w:autoSpaceDN w:val="0"/>
        <w:adjustRightInd w:val="0"/>
        <w:spacing w:after="0" w:line="480" w:lineRule="auto"/>
        <w:ind w:left="480" w:hanging="480"/>
        <w:jc w:val="center"/>
        <w:rPr>
          <w:rFonts w:ascii="Times New Roman" w:hAnsi="Times New Roman" w:cs="Times New Roman"/>
          <w:b/>
          <w:sz w:val="24"/>
        </w:rPr>
      </w:pPr>
    </w:p>
    <w:p w14:paraId="174F52E1" w14:textId="2AF433D5" w:rsidR="00842C50" w:rsidRDefault="00842C50" w:rsidP="00842C50">
      <w:pPr>
        <w:widowControl w:val="0"/>
        <w:autoSpaceDE w:val="0"/>
        <w:autoSpaceDN w:val="0"/>
        <w:adjustRightInd w:val="0"/>
        <w:spacing w:after="0" w:line="480" w:lineRule="auto"/>
        <w:rPr>
          <w:rFonts w:ascii="Times New Roman" w:hAnsi="Times New Roman" w:cs="Times New Roman"/>
          <w:b/>
          <w:sz w:val="24"/>
        </w:rPr>
      </w:pPr>
    </w:p>
    <w:p w14:paraId="0F63C2B0" w14:textId="13DE6A53" w:rsidR="003E72F0" w:rsidRDefault="003E72F0" w:rsidP="00BF3947">
      <w:pPr>
        <w:widowControl w:val="0"/>
        <w:autoSpaceDE w:val="0"/>
        <w:autoSpaceDN w:val="0"/>
        <w:adjustRightInd w:val="0"/>
        <w:spacing w:after="0" w:line="480" w:lineRule="auto"/>
        <w:ind w:left="480" w:hanging="480"/>
        <w:rPr>
          <w:rFonts w:ascii="Times New Roman" w:hAnsi="Times New Roman" w:cs="Times New Roman"/>
          <w:b/>
          <w:sz w:val="24"/>
        </w:rPr>
      </w:pPr>
      <w:r w:rsidRPr="003D197D">
        <w:rPr>
          <w:rFonts w:ascii="Times New Roman" w:hAnsi="Times New Roman" w:cs="Times New Roman"/>
          <w:b/>
          <w:sz w:val="24"/>
        </w:rPr>
        <w:lastRenderedPageBreak/>
        <w:t>R</w:t>
      </w:r>
      <w:r w:rsidR="00BF3947">
        <w:rPr>
          <w:rFonts w:ascii="Times New Roman" w:hAnsi="Times New Roman" w:cs="Times New Roman"/>
          <w:b/>
          <w:sz w:val="24"/>
        </w:rPr>
        <w:t>eferences</w:t>
      </w:r>
    </w:p>
    <w:p w14:paraId="6BE66021"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612ED9">
        <w:rPr>
          <w:rFonts w:ascii="Times New Roman" w:hAnsi="Times New Roman" w:cs="Times New Roman"/>
          <w:sz w:val="24"/>
          <w:szCs w:val="24"/>
        </w:rPr>
        <w:fldChar w:fldCharType="begin" w:fldLock="1"/>
      </w:r>
      <w:r w:rsidRPr="00612ED9">
        <w:rPr>
          <w:rFonts w:ascii="Times New Roman" w:hAnsi="Times New Roman" w:cs="Times New Roman"/>
          <w:sz w:val="24"/>
          <w:szCs w:val="24"/>
        </w:rPr>
        <w:instrText xml:space="preserve">ADDIN Mendeley Bibliography CSL_BIBLIOGRAPHY </w:instrText>
      </w:r>
      <w:r w:rsidRPr="00612ED9">
        <w:rPr>
          <w:rFonts w:ascii="Times New Roman" w:hAnsi="Times New Roman" w:cs="Times New Roman"/>
          <w:sz w:val="24"/>
          <w:szCs w:val="24"/>
        </w:rPr>
        <w:fldChar w:fldCharType="separate"/>
      </w:r>
      <w:r w:rsidRPr="00842C50">
        <w:rPr>
          <w:rFonts w:ascii="Times New Roman" w:hAnsi="Times New Roman" w:cs="Times New Roman"/>
          <w:noProof/>
          <w:sz w:val="24"/>
        </w:rPr>
        <w:t xml:space="preserve">Anderson DR (2007) </w:t>
      </w:r>
      <w:r w:rsidRPr="00842C50">
        <w:rPr>
          <w:rFonts w:ascii="Times New Roman" w:hAnsi="Times New Roman" w:cs="Times New Roman"/>
          <w:i/>
          <w:noProof/>
          <w:sz w:val="24"/>
        </w:rPr>
        <w:t>Model Based Inference in the Life Sciences: A Primer on Evidence</w:t>
      </w:r>
      <w:r w:rsidRPr="00842C50">
        <w:rPr>
          <w:rFonts w:ascii="Times New Roman" w:hAnsi="Times New Roman" w:cs="Times New Roman"/>
          <w:noProof/>
          <w:sz w:val="24"/>
        </w:rPr>
        <w:t xml:space="preserve">. </w:t>
      </w:r>
      <w:r>
        <w:rPr>
          <w:rFonts w:ascii="Times New Roman" w:hAnsi="Times New Roman" w:cs="Times New Roman"/>
          <w:noProof/>
          <w:sz w:val="24"/>
        </w:rPr>
        <w:t>Springer, New York, USA.</w:t>
      </w:r>
    </w:p>
    <w:p w14:paraId="0002B74C" w14:textId="77777777" w:rsidR="009227C5"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Pr>
          <w:rFonts w:ascii="Times New Roman" w:hAnsi="Times New Roman" w:cs="Times New Roman"/>
          <w:noProof/>
          <w:sz w:val="24"/>
        </w:rPr>
        <w:t>Archontoulis SV &amp;</w:t>
      </w:r>
      <w:r w:rsidRPr="00842C50">
        <w:rPr>
          <w:rFonts w:ascii="Times New Roman" w:hAnsi="Times New Roman" w:cs="Times New Roman"/>
          <w:noProof/>
          <w:sz w:val="24"/>
        </w:rPr>
        <w:t xml:space="preserve"> Miguez FE (2015) Nonlinear Regression Models and Applications in Agricultural Research. </w:t>
      </w:r>
      <w:r w:rsidRPr="00842C50">
        <w:rPr>
          <w:rFonts w:ascii="Times New Roman" w:hAnsi="Times New Roman" w:cs="Times New Roman"/>
          <w:i/>
          <w:noProof/>
          <w:sz w:val="24"/>
        </w:rPr>
        <w:t>Agronomy Journal</w:t>
      </w:r>
      <w:r>
        <w:rPr>
          <w:rFonts w:ascii="Times New Roman" w:hAnsi="Times New Roman" w:cs="Times New Roman"/>
          <w:noProof/>
          <w:sz w:val="24"/>
        </w:rPr>
        <w:t>,</w:t>
      </w:r>
      <w:r w:rsidRPr="00842C50">
        <w:rPr>
          <w:rFonts w:ascii="Times New Roman" w:hAnsi="Times New Roman" w:cs="Times New Roman"/>
          <w:noProof/>
          <w:sz w:val="24"/>
        </w:rPr>
        <w:t xml:space="preserve"> </w:t>
      </w:r>
      <w:r w:rsidRPr="00842C50">
        <w:rPr>
          <w:rFonts w:ascii="Times New Roman" w:hAnsi="Times New Roman" w:cs="Times New Roman"/>
          <w:b/>
          <w:noProof/>
          <w:sz w:val="24"/>
        </w:rPr>
        <w:t>107</w:t>
      </w:r>
      <w:r w:rsidRPr="00842C50">
        <w:rPr>
          <w:rFonts w:ascii="Times New Roman" w:hAnsi="Times New Roman" w:cs="Times New Roman"/>
          <w:noProof/>
          <w:sz w:val="24"/>
        </w:rPr>
        <w:t>:786–798</w:t>
      </w:r>
      <w:r>
        <w:rPr>
          <w:rFonts w:ascii="Times New Roman" w:hAnsi="Times New Roman" w:cs="Times New Roman"/>
          <w:noProof/>
          <w:sz w:val="24"/>
        </w:rPr>
        <w:t xml:space="preserve">. </w:t>
      </w:r>
    </w:p>
    <w:p w14:paraId="7FC057A6" w14:textId="5E6128A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Pr>
          <w:rFonts w:ascii="Times New Roman" w:hAnsi="Times New Roman" w:cs="Times New Roman"/>
          <w:noProof/>
          <w:sz w:val="24"/>
        </w:rPr>
        <w:t>Barnes ER, Jhala A</w:t>
      </w:r>
      <w:r w:rsidR="00BD43C2">
        <w:rPr>
          <w:rFonts w:ascii="Times New Roman" w:hAnsi="Times New Roman" w:cs="Times New Roman"/>
          <w:noProof/>
          <w:sz w:val="24"/>
        </w:rPr>
        <w:t>J, Knezevic SZ, Sikkema PH &amp; Lindquist JL (2018) Common ragweed (</w:t>
      </w:r>
      <w:r w:rsidR="00BD43C2" w:rsidRPr="00BD43C2">
        <w:rPr>
          <w:rFonts w:ascii="Times New Roman" w:hAnsi="Times New Roman" w:cs="Times New Roman"/>
          <w:i/>
          <w:noProof/>
          <w:sz w:val="24"/>
        </w:rPr>
        <w:t>Ambrosia artemisiifolia</w:t>
      </w:r>
      <w:r w:rsidR="00BD43C2">
        <w:rPr>
          <w:rFonts w:ascii="Times New Roman" w:hAnsi="Times New Roman" w:cs="Times New Roman"/>
          <w:noProof/>
          <w:sz w:val="24"/>
        </w:rPr>
        <w:t xml:space="preserve"> L.) Interference with Soybean in Nebraska. </w:t>
      </w:r>
      <w:r w:rsidR="00BD43C2" w:rsidRPr="00BD43C2">
        <w:rPr>
          <w:rFonts w:ascii="Times New Roman" w:hAnsi="Times New Roman" w:cs="Times New Roman"/>
          <w:i/>
          <w:noProof/>
          <w:sz w:val="24"/>
        </w:rPr>
        <w:t>Agronomy Journal</w:t>
      </w:r>
      <w:r w:rsidR="00BD43C2">
        <w:rPr>
          <w:rFonts w:ascii="Times New Roman" w:hAnsi="Times New Roman" w:cs="Times New Roman"/>
          <w:noProof/>
          <w:sz w:val="24"/>
        </w:rPr>
        <w:t xml:space="preserve">, </w:t>
      </w:r>
      <w:r w:rsidR="00BD43C2" w:rsidRPr="00BD43C2">
        <w:rPr>
          <w:rFonts w:ascii="Times New Roman" w:hAnsi="Times New Roman" w:cs="Times New Roman"/>
          <w:b/>
          <w:noProof/>
          <w:sz w:val="24"/>
        </w:rPr>
        <w:t>110</w:t>
      </w:r>
      <w:r w:rsidR="00BD43C2">
        <w:rPr>
          <w:rFonts w:ascii="Times New Roman" w:hAnsi="Times New Roman" w:cs="Times New Roman"/>
          <w:noProof/>
          <w:sz w:val="24"/>
        </w:rPr>
        <w:t>:1-8.</w:t>
      </w:r>
    </w:p>
    <w:p w14:paraId="033E81E8"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Cathcart RJ</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Swanton CJ (2003) Nitrogen management will influence threshold values of green foxtail (</w:t>
      </w:r>
      <w:r w:rsidRPr="00842C50">
        <w:rPr>
          <w:rFonts w:ascii="Times New Roman" w:hAnsi="Times New Roman" w:cs="Times New Roman"/>
          <w:i/>
          <w:noProof/>
          <w:sz w:val="24"/>
        </w:rPr>
        <w:t>Setaria viridis</w:t>
      </w:r>
      <w:r w:rsidRPr="00842C50">
        <w:rPr>
          <w:rFonts w:ascii="Times New Roman" w:hAnsi="Times New Roman" w:cs="Times New Roman"/>
          <w:noProof/>
          <w:sz w:val="24"/>
        </w:rPr>
        <w:t xml:space="preserve">) in corn. </w:t>
      </w:r>
      <w:r w:rsidRPr="000F326D">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842C50">
        <w:rPr>
          <w:rFonts w:ascii="Times New Roman" w:hAnsi="Times New Roman" w:cs="Times New Roman"/>
          <w:b/>
          <w:noProof/>
          <w:sz w:val="24"/>
        </w:rPr>
        <w:t>51</w:t>
      </w:r>
      <w:r w:rsidRPr="00842C50">
        <w:rPr>
          <w:rFonts w:ascii="Times New Roman" w:hAnsi="Times New Roman" w:cs="Times New Roman"/>
          <w:noProof/>
          <w:sz w:val="24"/>
        </w:rPr>
        <w:t>:975–986</w:t>
      </w:r>
      <w:r>
        <w:rPr>
          <w:rFonts w:ascii="Times New Roman" w:hAnsi="Times New Roman" w:cs="Times New Roman"/>
          <w:noProof/>
          <w:sz w:val="24"/>
        </w:rPr>
        <w:t>.</w:t>
      </w:r>
    </w:p>
    <w:p w14:paraId="100A439A"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Coble HD</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Mortensen DA (1992) The Threshold Concept and its Application to Weed Science. </w:t>
      </w:r>
      <w:r w:rsidRPr="00842C50">
        <w:rPr>
          <w:rFonts w:ascii="Times New Roman" w:hAnsi="Times New Roman" w:cs="Times New Roman"/>
          <w:i/>
          <w:noProof/>
          <w:sz w:val="24"/>
        </w:rPr>
        <w:t>Weed Technology</w:t>
      </w:r>
      <w:r>
        <w:rPr>
          <w:rFonts w:ascii="Times New Roman" w:hAnsi="Times New Roman" w:cs="Times New Roman"/>
          <w:noProof/>
          <w:sz w:val="24"/>
        </w:rPr>
        <w:t>,</w:t>
      </w:r>
      <w:r w:rsidRPr="00842C50">
        <w:rPr>
          <w:rFonts w:ascii="Times New Roman" w:hAnsi="Times New Roman" w:cs="Times New Roman"/>
          <w:noProof/>
          <w:sz w:val="24"/>
        </w:rPr>
        <w:t xml:space="preserve"> </w:t>
      </w:r>
      <w:r w:rsidRPr="00842C50">
        <w:rPr>
          <w:rFonts w:ascii="Times New Roman" w:hAnsi="Times New Roman" w:cs="Times New Roman"/>
          <w:b/>
          <w:noProof/>
          <w:sz w:val="24"/>
        </w:rPr>
        <w:t>6</w:t>
      </w:r>
      <w:r w:rsidRPr="00842C50">
        <w:rPr>
          <w:rFonts w:ascii="Times New Roman" w:hAnsi="Times New Roman" w:cs="Times New Roman"/>
          <w:noProof/>
          <w:sz w:val="24"/>
        </w:rPr>
        <w:t>:191–195</w:t>
      </w:r>
      <w:r>
        <w:rPr>
          <w:rFonts w:ascii="Times New Roman" w:hAnsi="Times New Roman" w:cs="Times New Roman"/>
          <w:noProof/>
          <w:sz w:val="24"/>
        </w:rPr>
        <w:t>.</w:t>
      </w:r>
    </w:p>
    <w:p w14:paraId="74D03399"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 xml:space="preserve">Cousens R (1985) A simple model relating yield loss to weed density. </w:t>
      </w:r>
      <w:r w:rsidRPr="00842C50">
        <w:rPr>
          <w:rFonts w:ascii="Times New Roman" w:hAnsi="Times New Roman" w:cs="Times New Roman"/>
          <w:i/>
          <w:noProof/>
          <w:sz w:val="24"/>
        </w:rPr>
        <w:t>Ann</w:t>
      </w:r>
      <w:r>
        <w:rPr>
          <w:rFonts w:ascii="Times New Roman" w:hAnsi="Times New Roman" w:cs="Times New Roman"/>
          <w:i/>
          <w:noProof/>
          <w:sz w:val="24"/>
        </w:rPr>
        <w:t>ual</w:t>
      </w:r>
      <w:r w:rsidRPr="00842C50">
        <w:rPr>
          <w:rFonts w:ascii="Times New Roman" w:hAnsi="Times New Roman" w:cs="Times New Roman"/>
          <w:i/>
          <w:noProof/>
          <w:sz w:val="24"/>
        </w:rPr>
        <w:t xml:space="preserve"> Appl</w:t>
      </w:r>
      <w:r>
        <w:rPr>
          <w:rFonts w:ascii="Times New Roman" w:hAnsi="Times New Roman" w:cs="Times New Roman"/>
          <w:i/>
          <w:noProof/>
          <w:sz w:val="24"/>
        </w:rPr>
        <w:t>ied</w:t>
      </w:r>
      <w:r w:rsidRPr="00842C50">
        <w:rPr>
          <w:rFonts w:ascii="Times New Roman" w:hAnsi="Times New Roman" w:cs="Times New Roman"/>
          <w:i/>
          <w:noProof/>
          <w:sz w:val="24"/>
        </w:rPr>
        <w:t xml:space="preserve"> Biol</w:t>
      </w:r>
      <w:r>
        <w:rPr>
          <w:rFonts w:ascii="Times New Roman" w:hAnsi="Times New Roman" w:cs="Times New Roman"/>
          <w:i/>
          <w:noProof/>
          <w:sz w:val="24"/>
        </w:rPr>
        <w:t>ogy</w:t>
      </w:r>
      <w:r>
        <w:rPr>
          <w:rFonts w:ascii="Times New Roman" w:hAnsi="Times New Roman" w:cs="Times New Roman"/>
          <w:noProof/>
          <w:sz w:val="24"/>
        </w:rPr>
        <w:t>,</w:t>
      </w:r>
      <w:r w:rsidRPr="00842C50">
        <w:rPr>
          <w:rFonts w:ascii="Times New Roman" w:hAnsi="Times New Roman" w:cs="Times New Roman"/>
          <w:noProof/>
          <w:sz w:val="24"/>
        </w:rPr>
        <w:t xml:space="preserve"> </w:t>
      </w:r>
      <w:r w:rsidRPr="00842C50">
        <w:rPr>
          <w:rFonts w:ascii="Times New Roman" w:hAnsi="Times New Roman" w:cs="Times New Roman"/>
          <w:b/>
          <w:noProof/>
          <w:sz w:val="24"/>
        </w:rPr>
        <w:t>107</w:t>
      </w:r>
      <w:r w:rsidRPr="00842C50">
        <w:rPr>
          <w:rFonts w:ascii="Times New Roman" w:hAnsi="Times New Roman" w:cs="Times New Roman"/>
          <w:noProof/>
          <w:sz w:val="24"/>
        </w:rPr>
        <w:t>:239–252</w:t>
      </w:r>
      <w:r>
        <w:rPr>
          <w:rFonts w:ascii="Times New Roman" w:hAnsi="Times New Roman" w:cs="Times New Roman"/>
          <w:noProof/>
          <w:sz w:val="24"/>
        </w:rPr>
        <w:t>.</w:t>
      </w:r>
    </w:p>
    <w:p w14:paraId="72586559"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Ferreira EA, Matos CC, Barbosa EA, Melo CAD, Silva DV</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Santos JB (2015) Physiology aspects of transgenic soybean submitted to competition with weed. </w:t>
      </w:r>
      <w:r w:rsidRPr="000F326D">
        <w:rPr>
          <w:rFonts w:ascii="Times New Roman" w:hAnsi="Times New Roman" w:cs="Times New Roman"/>
          <w:i/>
          <w:noProof/>
          <w:sz w:val="24"/>
        </w:rPr>
        <w:t>Amazonian Journal of Agricultural and Environmental Sciences</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58</w:t>
      </w:r>
      <w:r w:rsidRPr="00842C50">
        <w:rPr>
          <w:rFonts w:ascii="Times New Roman" w:hAnsi="Times New Roman" w:cs="Times New Roman"/>
          <w:noProof/>
          <w:sz w:val="24"/>
        </w:rPr>
        <w:t>:115–121</w:t>
      </w:r>
      <w:r>
        <w:rPr>
          <w:rFonts w:ascii="Times New Roman" w:hAnsi="Times New Roman" w:cs="Times New Roman"/>
          <w:noProof/>
          <w:sz w:val="24"/>
        </w:rPr>
        <w:t>.</w:t>
      </w:r>
    </w:p>
    <w:p w14:paraId="4434EF68" w14:textId="77777777" w:rsidR="009227C5"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Fischer DW, Harvey RG, Bauman TT, Phillips S, Hart SE, Johnson GA, Kells JJ, Westra P</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Lindquist J (2004) Common lambsquarters (</w:t>
      </w:r>
      <w:r w:rsidRPr="00ED4435">
        <w:rPr>
          <w:rFonts w:ascii="Times New Roman" w:hAnsi="Times New Roman" w:cs="Times New Roman"/>
          <w:i/>
          <w:noProof/>
          <w:sz w:val="24"/>
        </w:rPr>
        <w:t>Chenopodium album</w:t>
      </w:r>
      <w:r w:rsidRPr="00842C50">
        <w:rPr>
          <w:rFonts w:ascii="Times New Roman" w:hAnsi="Times New Roman" w:cs="Times New Roman"/>
          <w:noProof/>
          <w:sz w:val="24"/>
        </w:rPr>
        <w:t xml:space="preserve">) interference with corn across the northcentral United States. </w:t>
      </w:r>
      <w:r w:rsidRPr="00ED4435">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52</w:t>
      </w:r>
      <w:r w:rsidRPr="00842C50">
        <w:rPr>
          <w:rFonts w:ascii="Times New Roman" w:hAnsi="Times New Roman" w:cs="Times New Roman"/>
          <w:noProof/>
          <w:sz w:val="24"/>
        </w:rPr>
        <w:t>:1034–1038</w:t>
      </w:r>
      <w:r>
        <w:rPr>
          <w:rFonts w:ascii="Times New Roman" w:hAnsi="Times New Roman" w:cs="Times New Roman"/>
          <w:noProof/>
          <w:sz w:val="24"/>
        </w:rPr>
        <w:t>.</w:t>
      </w:r>
    </w:p>
    <w:p w14:paraId="3DD14E29" w14:textId="77777777" w:rsidR="009227C5"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Pr>
          <w:rFonts w:ascii="Times New Roman" w:hAnsi="Times New Roman" w:cs="Times New Roman"/>
          <w:noProof/>
          <w:sz w:val="24"/>
        </w:rPr>
        <w:t xml:space="preserve">Hurvich CM &amp; Tsai C (1991) Bias of the corrected AIC criterion for underfitted regression and time series models. </w:t>
      </w:r>
      <w:r w:rsidRPr="00842C50">
        <w:rPr>
          <w:rFonts w:ascii="Times New Roman" w:hAnsi="Times New Roman" w:cs="Times New Roman"/>
          <w:i/>
          <w:noProof/>
          <w:sz w:val="24"/>
        </w:rPr>
        <w:t>Biometrika</w:t>
      </w:r>
      <w:r>
        <w:rPr>
          <w:rFonts w:ascii="Times New Roman" w:hAnsi="Times New Roman" w:cs="Times New Roman"/>
          <w:noProof/>
          <w:sz w:val="24"/>
        </w:rPr>
        <w:t xml:space="preserve">, </w:t>
      </w:r>
      <w:r w:rsidRPr="00842C50">
        <w:rPr>
          <w:rFonts w:ascii="Times New Roman" w:hAnsi="Times New Roman" w:cs="Times New Roman"/>
          <w:b/>
          <w:noProof/>
          <w:sz w:val="24"/>
        </w:rPr>
        <w:t>78</w:t>
      </w:r>
      <w:r>
        <w:rPr>
          <w:rFonts w:ascii="Times New Roman" w:hAnsi="Times New Roman" w:cs="Times New Roman"/>
          <w:noProof/>
          <w:sz w:val="24"/>
        </w:rPr>
        <w:t>:499</w:t>
      </w:r>
      <w:r w:rsidRPr="00842C50">
        <w:rPr>
          <w:rFonts w:ascii="Times New Roman" w:hAnsi="Times New Roman" w:cs="Times New Roman"/>
          <w:noProof/>
          <w:sz w:val="24"/>
        </w:rPr>
        <w:t>–</w:t>
      </w:r>
      <w:r>
        <w:rPr>
          <w:rFonts w:ascii="Times New Roman" w:hAnsi="Times New Roman" w:cs="Times New Roman"/>
          <w:noProof/>
          <w:sz w:val="24"/>
        </w:rPr>
        <w:t>509.</w:t>
      </w:r>
    </w:p>
    <w:p w14:paraId="034DF1E1" w14:textId="612E083B" w:rsidR="009227C5" w:rsidRPr="00842C50" w:rsidRDefault="009227C5" w:rsidP="009227C5">
      <w:pPr>
        <w:widowControl w:val="0"/>
        <w:autoSpaceDE w:val="0"/>
        <w:autoSpaceDN w:val="0"/>
        <w:adjustRightInd w:val="0"/>
        <w:spacing w:after="0" w:line="480" w:lineRule="auto"/>
        <w:ind w:left="720" w:hanging="720"/>
        <w:rPr>
          <w:rFonts w:ascii="Times New Roman" w:hAnsi="Times New Roman" w:cs="Times New Roman"/>
          <w:noProof/>
          <w:sz w:val="24"/>
        </w:rPr>
      </w:pPr>
      <w:r>
        <w:rPr>
          <w:rFonts w:ascii="Times New Roman" w:hAnsi="Times New Roman" w:cs="Times New Roman"/>
          <w:sz w:val="24"/>
          <w:szCs w:val="24"/>
        </w:rPr>
        <w:t>Knezevi</w:t>
      </w:r>
      <w:r w:rsidRPr="00A93EA0">
        <w:rPr>
          <w:rFonts w:ascii="Times New Roman" w:hAnsi="Times New Roman" w:cs="Times New Roman"/>
          <w:sz w:val="24"/>
          <w:szCs w:val="24"/>
        </w:rPr>
        <w:t xml:space="preserve">c SZ, Jhala A &amp; Datta A. 2017. Integrated weed management. In: </w:t>
      </w:r>
      <w:r w:rsidRPr="00A93EA0">
        <w:rPr>
          <w:rFonts w:ascii="Times New Roman" w:hAnsi="Times New Roman" w:cs="Times New Roman"/>
          <w:i/>
          <w:sz w:val="24"/>
          <w:szCs w:val="24"/>
        </w:rPr>
        <w:t xml:space="preserve">Encyclopedia of </w:t>
      </w:r>
      <w:r w:rsidRPr="00A93EA0">
        <w:rPr>
          <w:rFonts w:ascii="Times New Roman" w:hAnsi="Times New Roman" w:cs="Times New Roman"/>
          <w:i/>
          <w:sz w:val="24"/>
          <w:szCs w:val="24"/>
        </w:rPr>
        <w:lastRenderedPageBreak/>
        <w:t>applied plant sciences</w:t>
      </w:r>
      <w:r w:rsidRPr="00A93EA0">
        <w:rPr>
          <w:rFonts w:ascii="Times New Roman" w:hAnsi="Times New Roman" w:cs="Times New Roman"/>
          <w:sz w:val="24"/>
          <w:szCs w:val="24"/>
        </w:rPr>
        <w:t xml:space="preserve"> (eds B Thomas, BG Murray &amp; DJ Murphy), 2</w:t>
      </w:r>
      <w:r w:rsidRPr="00A93EA0">
        <w:rPr>
          <w:rFonts w:ascii="Times New Roman" w:hAnsi="Times New Roman" w:cs="Times New Roman"/>
          <w:sz w:val="24"/>
          <w:szCs w:val="24"/>
          <w:vertAlign w:val="superscript"/>
        </w:rPr>
        <w:t xml:space="preserve">nd </w:t>
      </w:r>
      <w:r w:rsidRPr="00A93EA0">
        <w:rPr>
          <w:rFonts w:ascii="Times New Roman" w:hAnsi="Times New Roman" w:cs="Times New Roman"/>
          <w:sz w:val="24"/>
          <w:szCs w:val="24"/>
        </w:rPr>
        <w:t>edn, 459–462. Academic Press, Waltham, EUA.</w:t>
      </w:r>
    </w:p>
    <w:p w14:paraId="6044FFEE"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Knezevic SZ</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Datta A (2015) The Critical Period for Weed Control: Revisiting Data Analysis. </w:t>
      </w:r>
      <w:r w:rsidRPr="000F326D">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63</w:t>
      </w:r>
      <w:r w:rsidRPr="00842C50">
        <w:rPr>
          <w:rFonts w:ascii="Times New Roman" w:hAnsi="Times New Roman" w:cs="Times New Roman"/>
          <w:noProof/>
          <w:sz w:val="24"/>
        </w:rPr>
        <w:t>:188–202</w:t>
      </w:r>
      <w:r>
        <w:rPr>
          <w:rFonts w:ascii="Times New Roman" w:hAnsi="Times New Roman" w:cs="Times New Roman"/>
          <w:noProof/>
          <w:sz w:val="24"/>
        </w:rPr>
        <w:t>.</w:t>
      </w:r>
    </w:p>
    <w:p w14:paraId="521B3A55"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Knezevic SZ, Evans SP</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Blankenship EE, Van Acker RC</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Lindquist JL (2002) Critical period for weed control: the concept and data analysis. </w:t>
      </w:r>
      <w:r w:rsidRPr="00ED4435">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50</w:t>
      </w:r>
      <w:r w:rsidRPr="00842C50">
        <w:rPr>
          <w:rFonts w:ascii="Times New Roman" w:hAnsi="Times New Roman" w:cs="Times New Roman"/>
          <w:noProof/>
          <w:sz w:val="24"/>
        </w:rPr>
        <w:t>:773–786</w:t>
      </w:r>
      <w:r>
        <w:rPr>
          <w:rFonts w:ascii="Times New Roman" w:hAnsi="Times New Roman" w:cs="Times New Roman"/>
          <w:noProof/>
          <w:sz w:val="24"/>
        </w:rPr>
        <w:t>.</w:t>
      </w:r>
    </w:p>
    <w:p w14:paraId="7999BCCC"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Knezevic SZ</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Horak MJ (1998) Influence of Emergence Time and Density on Redroot Pigweed (</w:t>
      </w:r>
      <w:r w:rsidRPr="00ED4435">
        <w:rPr>
          <w:rFonts w:ascii="Times New Roman" w:hAnsi="Times New Roman" w:cs="Times New Roman"/>
          <w:i/>
          <w:noProof/>
          <w:sz w:val="24"/>
        </w:rPr>
        <w:t>Amaranthus retroflexus</w:t>
      </w:r>
      <w:r w:rsidRPr="00842C50">
        <w:rPr>
          <w:rFonts w:ascii="Times New Roman" w:hAnsi="Times New Roman" w:cs="Times New Roman"/>
          <w:noProof/>
          <w:sz w:val="24"/>
        </w:rPr>
        <w:t xml:space="preserve">). </w:t>
      </w:r>
      <w:r w:rsidRPr="00ED4435">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46</w:t>
      </w:r>
      <w:r w:rsidRPr="00842C50">
        <w:rPr>
          <w:rFonts w:ascii="Times New Roman" w:hAnsi="Times New Roman" w:cs="Times New Roman"/>
          <w:noProof/>
          <w:sz w:val="24"/>
        </w:rPr>
        <w:t>:665–672</w:t>
      </w:r>
      <w:r>
        <w:rPr>
          <w:rFonts w:ascii="Times New Roman" w:hAnsi="Times New Roman" w:cs="Times New Roman"/>
          <w:noProof/>
          <w:sz w:val="24"/>
        </w:rPr>
        <w:t>.</w:t>
      </w:r>
    </w:p>
    <w:p w14:paraId="19ECC9DC"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Knezevic SZ, Horak MJ</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Vanderlip RL (1997) Relative Time of Redroot Pigweed (</w:t>
      </w:r>
      <w:r w:rsidRPr="00ED4435">
        <w:rPr>
          <w:rFonts w:ascii="Times New Roman" w:hAnsi="Times New Roman" w:cs="Times New Roman"/>
          <w:i/>
          <w:noProof/>
          <w:sz w:val="24"/>
        </w:rPr>
        <w:t>Amaranthus retroflexus</w:t>
      </w:r>
      <w:r w:rsidRPr="00842C50">
        <w:rPr>
          <w:rFonts w:ascii="Times New Roman" w:hAnsi="Times New Roman" w:cs="Times New Roman"/>
          <w:noProof/>
          <w:sz w:val="24"/>
        </w:rPr>
        <w:t xml:space="preserve"> L.) Emergence Is Critical in Pigweed-Sorghum [</w:t>
      </w:r>
      <w:r w:rsidRPr="00ED4435">
        <w:rPr>
          <w:rFonts w:ascii="Times New Roman" w:hAnsi="Times New Roman" w:cs="Times New Roman"/>
          <w:i/>
          <w:noProof/>
          <w:sz w:val="24"/>
        </w:rPr>
        <w:t>Sorghum bicolor</w:t>
      </w:r>
      <w:r w:rsidRPr="00842C50">
        <w:rPr>
          <w:rFonts w:ascii="Times New Roman" w:hAnsi="Times New Roman" w:cs="Times New Roman"/>
          <w:noProof/>
          <w:sz w:val="24"/>
        </w:rPr>
        <w:t xml:space="preserve"> (L.) Moench] Competition. </w:t>
      </w:r>
      <w:r w:rsidRPr="000F326D">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45</w:t>
      </w:r>
      <w:r w:rsidRPr="00842C50">
        <w:rPr>
          <w:rFonts w:ascii="Times New Roman" w:hAnsi="Times New Roman" w:cs="Times New Roman"/>
          <w:noProof/>
          <w:sz w:val="24"/>
        </w:rPr>
        <w:t>:502–508</w:t>
      </w:r>
      <w:r>
        <w:rPr>
          <w:rFonts w:ascii="Times New Roman" w:hAnsi="Times New Roman" w:cs="Times New Roman"/>
          <w:noProof/>
          <w:sz w:val="24"/>
        </w:rPr>
        <w:t>.</w:t>
      </w:r>
    </w:p>
    <w:p w14:paraId="2C08B831"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Knezevic SZ, Streibig JC</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Ritz C (2007) Utilizing R software package for dose-response studies: the concept and data analysis. </w:t>
      </w:r>
      <w:r w:rsidRPr="00ED4435">
        <w:rPr>
          <w:rFonts w:ascii="Times New Roman" w:hAnsi="Times New Roman" w:cs="Times New Roman"/>
          <w:i/>
          <w:noProof/>
          <w:sz w:val="24"/>
        </w:rPr>
        <w:t>Weed Technology</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21</w:t>
      </w:r>
      <w:r w:rsidRPr="00842C50">
        <w:rPr>
          <w:rFonts w:ascii="Times New Roman" w:hAnsi="Times New Roman" w:cs="Times New Roman"/>
          <w:noProof/>
          <w:sz w:val="24"/>
        </w:rPr>
        <w:t>:840–848</w:t>
      </w:r>
      <w:r>
        <w:rPr>
          <w:rFonts w:ascii="Times New Roman" w:hAnsi="Times New Roman" w:cs="Times New Roman"/>
          <w:noProof/>
          <w:sz w:val="24"/>
        </w:rPr>
        <w:t>.</w:t>
      </w:r>
    </w:p>
    <w:p w14:paraId="658EFD46"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Lewis DW</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Gulden RH (2014) Effect of Kochia (</w:t>
      </w:r>
      <w:r w:rsidRPr="00ED4435">
        <w:rPr>
          <w:rFonts w:ascii="Times New Roman" w:hAnsi="Times New Roman" w:cs="Times New Roman"/>
          <w:i/>
          <w:noProof/>
          <w:sz w:val="24"/>
        </w:rPr>
        <w:t>Kochia scoparia</w:t>
      </w:r>
      <w:r w:rsidRPr="00842C50">
        <w:rPr>
          <w:rFonts w:ascii="Times New Roman" w:hAnsi="Times New Roman" w:cs="Times New Roman"/>
          <w:noProof/>
          <w:sz w:val="24"/>
        </w:rPr>
        <w:t>) Interference on Sunflower (</w:t>
      </w:r>
      <w:r w:rsidRPr="00ED4435">
        <w:rPr>
          <w:rFonts w:ascii="Times New Roman" w:hAnsi="Times New Roman" w:cs="Times New Roman"/>
          <w:i/>
          <w:noProof/>
          <w:sz w:val="24"/>
        </w:rPr>
        <w:t>Helianthus annuus</w:t>
      </w:r>
      <w:r w:rsidRPr="00842C50">
        <w:rPr>
          <w:rFonts w:ascii="Times New Roman" w:hAnsi="Times New Roman" w:cs="Times New Roman"/>
          <w:noProof/>
          <w:sz w:val="24"/>
        </w:rPr>
        <w:t xml:space="preserve">) Yield. </w:t>
      </w:r>
      <w:r w:rsidRPr="00ED4435">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62</w:t>
      </w:r>
      <w:r w:rsidRPr="00842C50">
        <w:rPr>
          <w:rFonts w:ascii="Times New Roman" w:hAnsi="Times New Roman" w:cs="Times New Roman"/>
          <w:noProof/>
          <w:sz w:val="24"/>
        </w:rPr>
        <w:t>:158–165</w:t>
      </w:r>
      <w:r>
        <w:rPr>
          <w:rFonts w:ascii="Times New Roman" w:hAnsi="Times New Roman" w:cs="Times New Roman"/>
          <w:noProof/>
          <w:sz w:val="24"/>
        </w:rPr>
        <w:t>.</w:t>
      </w:r>
    </w:p>
    <w:p w14:paraId="39975F97"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Lewis F, Butler A</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Gilbert L (2011) A unified approach to model selection using the likelihood ratio test. </w:t>
      </w:r>
      <w:r w:rsidRPr="000F326D">
        <w:rPr>
          <w:rFonts w:ascii="Times New Roman" w:hAnsi="Times New Roman" w:cs="Times New Roman"/>
          <w:i/>
          <w:noProof/>
          <w:sz w:val="24"/>
        </w:rPr>
        <w:t>Methods in Ecology and Evolution</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2</w:t>
      </w:r>
      <w:r w:rsidRPr="00842C50">
        <w:rPr>
          <w:rFonts w:ascii="Times New Roman" w:hAnsi="Times New Roman" w:cs="Times New Roman"/>
          <w:noProof/>
          <w:sz w:val="24"/>
        </w:rPr>
        <w:t>:155–162</w:t>
      </w:r>
      <w:r>
        <w:rPr>
          <w:rFonts w:ascii="Times New Roman" w:hAnsi="Times New Roman" w:cs="Times New Roman"/>
          <w:noProof/>
          <w:sz w:val="24"/>
        </w:rPr>
        <w:t>.</w:t>
      </w:r>
    </w:p>
    <w:p w14:paraId="7F3AF2AD"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Lindquist JL</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Mortensen DA (1998) Tolerance and Velvetleaf (</w:t>
      </w:r>
      <w:r w:rsidRPr="00ED4435">
        <w:rPr>
          <w:rFonts w:ascii="Times New Roman" w:hAnsi="Times New Roman" w:cs="Times New Roman"/>
          <w:i/>
          <w:noProof/>
          <w:sz w:val="24"/>
        </w:rPr>
        <w:t>Abutilon theophrasti</w:t>
      </w:r>
      <w:r w:rsidRPr="00842C50">
        <w:rPr>
          <w:rFonts w:ascii="Times New Roman" w:hAnsi="Times New Roman" w:cs="Times New Roman"/>
          <w:noProof/>
          <w:sz w:val="24"/>
        </w:rPr>
        <w:t>) Suppressive Ability of Two Old and Two Modern Corn (</w:t>
      </w:r>
      <w:r w:rsidRPr="00ED4435">
        <w:rPr>
          <w:rFonts w:ascii="Times New Roman" w:hAnsi="Times New Roman" w:cs="Times New Roman"/>
          <w:i/>
          <w:noProof/>
          <w:sz w:val="24"/>
        </w:rPr>
        <w:t>Zea mays</w:t>
      </w:r>
      <w:r w:rsidRPr="00842C50">
        <w:rPr>
          <w:rFonts w:ascii="Times New Roman" w:hAnsi="Times New Roman" w:cs="Times New Roman"/>
          <w:noProof/>
          <w:sz w:val="24"/>
        </w:rPr>
        <w:t xml:space="preserve">) Hybrids. </w:t>
      </w:r>
      <w:r w:rsidRPr="00ED4435">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46</w:t>
      </w:r>
      <w:r w:rsidRPr="00842C50">
        <w:rPr>
          <w:rFonts w:ascii="Times New Roman" w:hAnsi="Times New Roman" w:cs="Times New Roman"/>
          <w:noProof/>
          <w:sz w:val="24"/>
        </w:rPr>
        <w:t>:569–574</w:t>
      </w:r>
      <w:r>
        <w:rPr>
          <w:rFonts w:ascii="Times New Roman" w:hAnsi="Times New Roman" w:cs="Times New Roman"/>
          <w:noProof/>
          <w:sz w:val="24"/>
        </w:rPr>
        <w:t>.</w:t>
      </w:r>
    </w:p>
    <w:p w14:paraId="137CDA5A"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Lindquist JL, Mortensen DA, Clay SA, Schmenk R, Kells JJ, Howatt K</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Westra P (1996) Stability of Corn (</w:t>
      </w:r>
      <w:r w:rsidRPr="00ED4435">
        <w:rPr>
          <w:rFonts w:ascii="Times New Roman" w:hAnsi="Times New Roman" w:cs="Times New Roman"/>
          <w:i/>
          <w:noProof/>
          <w:sz w:val="24"/>
        </w:rPr>
        <w:t>Zea mays</w:t>
      </w:r>
      <w:r w:rsidRPr="00842C50">
        <w:rPr>
          <w:rFonts w:ascii="Times New Roman" w:hAnsi="Times New Roman" w:cs="Times New Roman"/>
          <w:noProof/>
          <w:sz w:val="24"/>
        </w:rPr>
        <w:t>)-Velvetleaf (</w:t>
      </w:r>
      <w:r w:rsidRPr="00ED4435">
        <w:rPr>
          <w:rFonts w:ascii="Times New Roman" w:hAnsi="Times New Roman" w:cs="Times New Roman"/>
          <w:i/>
          <w:noProof/>
          <w:sz w:val="24"/>
        </w:rPr>
        <w:t>Abutilon theophrasti</w:t>
      </w:r>
      <w:r w:rsidRPr="00842C50">
        <w:rPr>
          <w:rFonts w:ascii="Times New Roman" w:hAnsi="Times New Roman" w:cs="Times New Roman"/>
          <w:noProof/>
          <w:sz w:val="24"/>
        </w:rPr>
        <w:t xml:space="preserve">) Interference Relationships. </w:t>
      </w:r>
      <w:r w:rsidRPr="000F326D">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44</w:t>
      </w:r>
      <w:r w:rsidRPr="00842C50">
        <w:rPr>
          <w:rFonts w:ascii="Times New Roman" w:hAnsi="Times New Roman" w:cs="Times New Roman"/>
          <w:noProof/>
          <w:sz w:val="24"/>
        </w:rPr>
        <w:t>:309–313</w:t>
      </w:r>
      <w:r>
        <w:rPr>
          <w:rFonts w:ascii="Times New Roman" w:hAnsi="Times New Roman" w:cs="Times New Roman"/>
          <w:noProof/>
          <w:sz w:val="24"/>
        </w:rPr>
        <w:t>.</w:t>
      </w:r>
    </w:p>
    <w:p w14:paraId="37D159C8"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lastRenderedPageBreak/>
        <w:t>Lindquist JL, Mortensen DA, Westra P, Lambert WJ, Bauman TT, Fausey JC, Kells JJ, Langton SJ, Harvey RG, Bussler BH, Banken K, Clay S</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Forcella F (1999) Stability of Corn (</w:t>
      </w:r>
      <w:r w:rsidRPr="00ED4435">
        <w:rPr>
          <w:rFonts w:ascii="Times New Roman" w:hAnsi="Times New Roman" w:cs="Times New Roman"/>
          <w:i/>
          <w:noProof/>
          <w:sz w:val="24"/>
        </w:rPr>
        <w:t>Zea mays</w:t>
      </w:r>
      <w:r w:rsidRPr="00842C50">
        <w:rPr>
          <w:rFonts w:ascii="Times New Roman" w:hAnsi="Times New Roman" w:cs="Times New Roman"/>
          <w:noProof/>
          <w:sz w:val="24"/>
        </w:rPr>
        <w:t>)-Foxtail (</w:t>
      </w:r>
      <w:r w:rsidRPr="00ED4435">
        <w:rPr>
          <w:rFonts w:ascii="Times New Roman" w:hAnsi="Times New Roman" w:cs="Times New Roman"/>
          <w:i/>
          <w:noProof/>
          <w:sz w:val="24"/>
        </w:rPr>
        <w:t>Setaria</w:t>
      </w:r>
      <w:r w:rsidRPr="00842C50">
        <w:rPr>
          <w:rFonts w:ascii="Times New Roman" w:hAnsi="Times New Roman" w:cs="Times New Roman"/>
          <w:noProof/>
          <w:sz w:val="24"/>
        </w:rPr>
        <w:t xml:space="preserve"> spp.) Interference Relationships. </w:t>
      </w:r>
      <w:r w:rsidRPr="00ED4435">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47</w:t>
      </w:r>
      <w:r w:rsidRPr="00842C50">
        <w:rPr>
          <w:rFonts w:ascii="Times New Roman" w:hAnsi="Times New Roman" w:cs="Times New Roman"/>
          <w:noProof/>
          <w:sz w:val="24"/>
        </w:rPr>
        <w:t>:195–200</w:t>
      </w:r>
      <w:r>
        <w:rPr>
          <w:rFonts w:ascii="Times New Roman" w:hAnsi="Times New Roman" w:cs="Times New Roman"/>
          <w:noProof/>
          <w:sz w:val="24"/>
        </w:rPr>
        <w:t>.</w:t>
      </w:r>
    </w:p>
    <w:p w14:paraId="756E1223"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Massinga RA, Currie RS, Horak MJ</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Boyer J (2001) Interference of Palmer Amaranth in Corn. </w:t>
      </w:r>
      <w:r w:rsidRPr="000F326D">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49</w:t>
      </w:r>
      <w:r w:rsidRPr="00842C50">
        <w:rPr>
          <w:rFonts w:ascii="Times New Roman" w:hAnsi="Times New Roman" w:cs="Times New Roman"/>
          <w:noProof/>
          <w:sz w:val="24"/>
        </w:rPr>
        <w:t>:202–208</w:t>
      </w:r>
      <w:r>
        <w:rPr>
          <w:rFonts w:ascii="Times New Roman" w:hAnsi="Times New Roman" w:cs="Times New Roman"/>
          <w:noProof/>
          <w:sz w:val="24"/>
        </w:rPr>
        <w:t>.</w:t>
      </w:r>
    </w:p>
    <w:p w14:paraId="1ABAC9AB"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Mayer DG</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Butler DG (1993) Statistical validation. </w:t>
      </w:r>
      <w:r w:rsidRPr="00ED4435">
        <w:rPr>
          <w:rFonts w:ascii="Times New Roman" w:hAnsi="Times New Roman" w:cs="Times New Roman"/>
          <w:i/>
          <w:noProof/>
          <w:sz w:val="24"/>
        </w:rPr>
        <w:t>Ecological Modelling</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68</w:t>
      </w:r>
      <w:r w:rsidRPr="00842C50">
        <w:rPr>
          <w:rFonts w:ascii="Times New Roman" w:hAnsi="Times New Roman" w:cs="Times New Roman"/>
          <w:noProof/>
          <w:sz w:val="24"/>
        </w:rPr>
        <w:t>:21–32</w:t>
      </w:r>
      <w:r>
        <w:rPr>
          <w:rFonts w:ascii="Times New Roman" w:hAnsi="Times New Roman" w:cs="Times New Roman"/>
          <w:noProof/>
          <w:sz w:val="24"/>
        </w:rPr>
        <w:t>.</w:t>
      </w:r>
    </w:p>
    <w:p w14:paraId="0AD76FD4"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Monquero PA, Orzari I, Silva PV</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Penha ADS (2015) Interference of weeds on seedlings of four neotropical tree species. </w:t>
      </w:r>
      <w:r w:rsidRPr="00ED4435">
        <w:rPr>
          <w:rFonts w:ascii="Times New Roman" w:hAnsi="Times New Roman" w:cs="Times New Roman"/>
          <w:i/>
          <w:noProof/>
          <w:sz w:val="24"/>
        </w:rPr>
        <w:t>Acta Scientiarum Agronomy</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37</w:t>
      </w:r>
      <w:r w:rsidRPr="00842C50">
        <w:rPr>
          <w:rFonts w:ascii="Times New Roman" w:hAnsi="Times New Roman" w:cs="Times New Roman"/>
          <w:noProof/>
          <w:sz w:val="24"/>
        </w:rPr>
        <w:t>:219–232</w:t>
      </w:r>
      <w:r>
        <w:rPr>
          <w:rFonts w:ascii="Times New Roman" w:hAnsi="Times New Roman" w:cs="Times New Roman"/>
          <w:noProof/>
          <w:sz w:val="24"/>
        </w:rPr>
        <w:t>.</w:t>
      </w:r>
    </w:p>
    <w:p w14:paraId="05E9CF2B" w14:textId="77777777" w:rsidR="009227C5"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Oliveira MC, Jhala AJ, Gaines T, Irmak S, Amundsen K, Scott JE</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Knezevic SZ (2017) Confirmation and control of HPPD-inhibiting herbicide–resistant waterhemp (</w:t>
      </w:r>
      <w:r w:rsidRPr="00842C50">
        <w:rPr>
          <w:rFonts w:ascii="Times New Roman" w:hAnsi="Times New Roman" w:cs="Times New Roman"/>
          <w:i/>
          <w:iCs/>
          <w:noProof/>
          <w:sz w:val="24"/>
        </w:rPr>
        <w:t>Amaranthus tuberculatus</w:t>
      </w:r>
      <w:r w:rsidRPr="00842C50">
        <w:rPr>
          <w:rFonts w:ascii="Times New Roman" w:hAnsi="Times New Roman" w:cs="Times New Roman"/>
          <w:noProof/>
          <w:sz w:val="24"/>
        </w:rPr>
        <w:t xml:space="preserve">) in Nebraska. </w:t>
      </w:r>
      <w:r w:rsidRPr="00ED4435">
        <w:rPr>
          <w:rFonts w:ascii="Times New Roman" w:hAnsi="Times New Roman" w:cs="Times New Roman"/>
          <w:i/>
          <w:noProof/>
          <w:sz w:val="24"/>
        </w:rPr>
        <w:t>Weed Technology</w:t>
      </w:r>
      <w:r>
        <w:rPr>
          <w:rFonts w:ascii="Times New Roman" w:hAnsi="Times New Roman" w:cs="Times New Roman"/>
          <w:noProof/>
          <w:sz w:val="24"/>
        </w:rPr>
        <w:t>,</w:t>
      </w:r>
      <w:r w:rsidRPr="00842C50">
        <w:rPr>
          <w:rFonts w:ascii="Times New Roman" w:hAnsi="Times New Roman" w:cs="Times New Roman"/>
          <w:noProof/>
          <w:sz w:val="24"/>
        </w:rPr>
        <w:t xml:space="preserve"> </w:t>
      </w:r>
      <w:r w:rsidRPr="00ED4435">
        <w:rPr>
          <w:rFonts w:ascii="Times New Roman" w:hAnsi="Times New Roman" w:cs="Times New Roman"/>
          <w:b/>
          <w:noProof/>
          <w:sz w:val="24"/>
        </w:rPr>
        <w:t>31</w:t>
      </w:r>
      <w:r w:rsidRPr="00842C50">
        <w:rPr>
          <w:rFonts w:ascii="Times New Roman" w:hAnsi="Times New Roman" w:cs="Times New Roman"/>
          <w:noProof/>
          <w:sz w:val="24"/>
        </w:rPr>
        <w:t>:67–79</w:t>
      </w:r>
      <w:r>
        <w:rPr>
          <w:rFonts w:ascii="Times New Roman" w:hAnsi="Times New Roman" w:cs="Times New Roman"/>
          <w:noProof/>
          <w:sz w:val="24"/>
        </w:rPr>
        <w:t>.</w:t>
      </w:r>
    </w:p>
    <w:p w14:paraId="75BD4C1B" w14:textId="77777777" w:rsidR="009227C5"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Pr>
          <w:rFonts w:ascii="Times New Roman" w:hAnsi="Times New Roman" w:cs="Times New Roman"/>
          <w:noProof/>
          <w:sz w:val="24"/>
        </w:rPr>
        <w:t xml:space="preserve">Onofri A, Carbonell EA, Piepho H-P, Mortimer AM, Cousens RD (2010) Current statistical issues in </w:t>
      </w:r>
      <w:r w:rsidRPr="00F9251B">
        <w:rPr>
          <w:rFonts w:ascii="Times New Roman" w:hAnsi="Times New Roman" w:cs="Times New Roman"/>
          <w:i/>
          <w:noProof/>
          <w:sz w:val="24"/>
        </w:rPr>
        <w:t>Weed Research</w:t>
      </w:r>
      <w:r>
        <w:rPr>
          <w:rFonts w:ascii="Times New Roman" w:hAnsi="Times New Roman" w:cs="Times New Roman"/>
          <w:noProof/>
          <w:sz w:val="24"/>
        </w:rPr>
        <w:t xml:space="preserve">. </w:t>
      </w:r>
      <w:r w:rsidRPr="00F9251B">
        <w:rPr>
          <w:rFonts w:ascii="Times New Roman" w:hAnsi="Times New Roman" w:cs="Times New Roman"/>
          <w:b/>
          <w:noProof/>
          <w:sz w:val="24"/>
        </w:rPr>
        <w:t>50</w:t>
      </w:r>
      <w:r>
        <w:rPr>
          <w:rFonts w:ascii="Times New Roman" w:hAnsi="Times New Roman" w:cs="Times New Roman"/>
          <w:noProof/>
          <w:sz w:val="24"/>
        </w:rPr>
        <w:t>:5-24.</w:t>
      </w:r>
    </w:p>
    <w:p w14:paraId="7A1D9D71"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Pr>
          <w:rFonts w:ascii="Times New Roman" w:hAnsi="Times New Roman" w:cs="Times New Roman"/>
          <w:noProof/>
          <w:sz w:val="24"/>
        </w:rPr>
        <w:t>R Core Team (2016) R: A language and environment for statistical computing. R foundation for Statistical Computing, Vienna, Austria. URL https://www.R-project.org/.</w:t>
      </w:r>
    </w:p>
    <w:p w14:paraId="5D2DFF25"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Ritz C, Baty F, Streibig JC, Gerhard D, Baun A</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Nyholm N (2015) Dose-Resp</w:t>
      </w:r>
      <w:r>
        <w:rPr>
          <w:rFonts w:ascii="Times New Roman" w:hAnsi="Times New Roman" w:cs="Times New Roman"/>
          <w:noProof/>
          <w:sz w:val="24"/>
        </w:rPr>
        <w:t xml:space="preserve">onse Analysis Using R. </w:t>
      </w:r>
      <w:r w:rsidRPr="00ED4435">
        <w:rPr>
          <w:rFonts w:ascii="Times New Roman" w:hAnsi="Times New Roman" w:cs="Times New Roman"/>
          <w:i/>
          <w:noProof/>
          <w:sz w:val="24"/>
        </w:rPr>
        <w:t>PLoS One</w:t>
      </w:r>
      <w:r>
        <w:rPr>
          <w:rFonts w:ascii="Times New Roman" w:hAnsi="Times New Roman" w:cs="Times New Roman"/>
          <w:noProof/>
          <w:sz w:val="24"/>
        </w:rPr>
        <w:t xml:space="preserve">, </w:t>
      </w:r>
      <w:r w:rsidRPr="00ED4435">
        <w:rPr>
          <w:rFonts w:ascii="Times New Roman" w:hAnsi="Times New Roman" w:cs="Times New Roman"/>
          <w:b/>
          <w:noProof/>
          <w:sz w:val="24"/>
        </w:rPr>
        <w:t>10</w:t>
      </w:r>
      <w:r w:rsidRPr="00842C50">
        <w:rPr>
          <w:rFonts w:ascii="Times New Roman" w:hAnsi="Times New Roman" w:cs="Times New Roman"/>
          <w:noProof/>
          <w:sz w:val="24"/>
        </w:rPr>
        <w:t>:e0146021</w:t>
      </w:r>
      <w:r>
        <w:rPr>
          <w:rFonts w:ascii="Times New Roman" w:hAnsi="Times New Roman" w:cs="Times New Roman"/>
          <w:noProof/>
          <w:sz w:val="24"/>
        </w:rPr>
        <w:t>.</w:t>
      </w:r>
    </w:p>
    <w:p w14:paraId="48A21B76"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Ritz C</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Streibig</w:t>
      </w:r>
      <w:r>
        <w:rPr>
          <w:rFonts w:ascii="Times New Roman" w:hAnsi="Times New Roman" w:cs="Times New Roman"/>
          <w:noProof/>
          <w:sz w:val="24"/>
        </w:rPr>
        <w:t xml:space="preserve"> JC</w:t>
      </w:r>
      <w:r w:rsidRPr="00842C50">
        <w:rPr>
          <w:rFonts w:ascii="Times New Roman" w:hAnsi="Times New Roman" w:cs="Times New Roman"/>
          <w:noProof/>
          <w:sz w:val="24"/>
        </w:rPr>
        <w:t xml:space="preserve"> (2008) </w:t>
      </w:r>
      <w:r w:rsidRPr="00AB7AAF">
        <w:rPr>
          <w:rFonts w:ascii="Times New Roman" w:hAnsi="Times New Roman" w:cs="Times New Roman"/>
          <w:i/>
          <w:noProof/>
          <w:sz w:val="24"/>
        </w:rPr>
        <w:t>Nonlinear Regression with R</w:t>
      </w:r>
      <w:r w:rsidRPr="00842C50">
        <w:rPr>
          <w:rFonts w:ascii="Times New Roman" w:hAnsi="Times New Roman" w:cs="Times New Roman"/>
          <w:noProof/>
          <w:sz w:val="24"/>
        </w:rPr>
        <w:t>. Springer</w:t>
      </w:r>
      <w:r>
        <w:rPr>
          <w:rFonts w:ascii="Times New Roman" w:hAnsi="Times New Roman" w:cs="Times New Roman"/>
          <w:noProof/>
          <w:sz w:val="24"/>
        </w:rPr>
        <w:t>, New York, USA.</w:t>
      </w:r>
    </w:p>
    <w:p w14:paraId="0E0462B9"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Ritz C</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Streibig JC (2005) Bioassay Analysis using R. J</w:t>
      </w:r>
      <w:r>
        <w:rPr>
          <w:rFonts w:ascii="Times New Roman" w:hAnsi="Times New Roman" w:cs="Times New Roman"/>
          <w:noProof/>
          <w:sz w:val="24"/>
        </w:rPr>
        <w:t>ournal of</w:t>
      </w:r>
      <w:r w:rsidRPr="00842C50">
        <w:rPr>
          <w:rFonts w:ascii="Times New Roman" w:hAnsi="Times New Roman" w:cs="Times New Roman"/>
          <w:noProof/>
          <w:sz w:val="24"/>
        </w:rPr>
        <w:t xml:space="preserve"> Stat</w:t>
      </w:r>
      <w:r>
        <w:rPr>
          <w:rFonts w:ascii="Times New Roman" w:hAnsi="Times New Roman" w:cs="Times New Roman"/>
          <w:noProof/>
          <w:sz w:val="24"/>
        </w:rPr>
        <w:t>istical</w:t>
      </w:r>
      <w:r w:rsidRPr="00842C50">
        <w:rPr>
          <w:rFonts w:ascii="Times New Roman" w:hAnsi="Times New Roman" w:cs="Times New Roman"/>
          <w:noProof/>
          <w:sz w:val="24"/>
        </w:rPr>
        <w:t xml:space="preserve"> Softw</w:t>
      </w:r>
      <w:r>
        <w:rPr>
          <w:rFonts w:ascii="Times New Roman" w:hAnsi="Times New Roman" w:cs="Times New Roman"/>
          <w:noProof/>
          <w:sz w:val="24"/>
        </w:rPr>
        <w:t>are,</w:t>
      </w:r>
      <w:r w:rsidRPr="00842C50">
        <w:rPr>
          <w:rFonts w:ascii="Times New Roman" w:hAnsi="Times New Roman" w:cs="Times New Roman"/>
          <w:noProof/>
          <w:sz w:val="24"/>
        </w:rPr>
        <w:t xml:space="preserve"> </w:t>
      </w:r>
      <w:r w:rsidRPr="00ED4435">
        <w:rPr>
          <w:rFonts w:ascii="Times New Roman" w:hAnsi="Times New Roman" w:cs="Times New Roman"/>
          <w:b/>
          <w:noProof/>
          <w:sz w:val="24"/>
        </w:rPr>
        <w:t>12</w:t>
      </w:r>
      <w:r w:rsidRPr="00842C50">
        <w:rPr>
          <w:rFonts w:ascii="Times New Roman" w:hAnsi="Times New Roman" w:cs="Times New Roman"/>
          <w:noProof/>
          <w:sz w:val="24"/>
        </w:rPr>
        <w:t>:1–18</w:t>
      </w:r>
      <w:r>
        <w:rPr>
          <w:rFonts w:ascii="Times New Roman" w:hAnsi="Times New Roman" w:cs="Times New Roman"/>
          <w:noProof/>
          <w:sz w:val="24"/>
        </w:rPr>
        <w:t>.</w:t>
      </w:r>
    </w:p>
    <w:p w14:paraId="594C196A"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Roman ES, Murphy SD</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Swanton CJ (2000) Simulation of </w:t>
      </w:r>
      <w:r w:rsidRPr="00FE16BE">
        <w:rPr>
          <w:rFonts w:ascii="Times New Roman" w:hAnsi="Times New Roman" w:cs="Times New Roman"/>
          <w:i/>
          <w:noProof/>
          <w:sz w:val="24"/>
        </w:rPr>
        <w:t>Chenopodium album</w:t>
      </w:r>
      <w:r w:rsidRPr="00842C50">
        <w:rPr>
          <w:rFonts w:ascii="Times New Roman" w:hAnsi="Times New Roman" w:cs="Times New Roman"/>
          <w:noProof/>
          <w:sz w:val="24"/>
        </w:rPr>
        <w:t xml:space="preserve"> seedling emergence. </w:t>
      </w:r>
      <w:r w:rsidRPr="00FE16BE">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FE16BE">
        <w:rPr>
          <w:rFonts w:ascii="Times New Roman" w:hAnsi="Times New Roman" w:cs="Times New Roman"/>
          <w:b/>
          <w:noProof/>
          <w:sz w:val="24"/>
        </w:rPr>
        <w:t>48</w:t>
      </w:r>
      <w:r w:rsidRPr="00842C50">
        <w:rPr>
          <w:rFonts w:ascii="Times New Roman" w:hAnsi="Times New Roman" w:cs="Times New Roman"/>
          <w:noProof/>
          <w:sz w:val="24"/>
        </w:rPr>
        <w:t>:217–224</w:t>
      </w:r>
      <w:r>
        <w:rPr>
          <w:rFonts w:ascii="Times New Roman" w:hAnsi="Times New Roman" w:cs="Times New Roman"/>
          <w:noProof/>
          <w:sz w:val="24"/>
        </w:rPr>
        <w:t>.</w:t>
      </w:r>
    </w:p>
    <w:p w14:paraId="5777D8EA"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Ryan MR, Smith RG, Mortensen DA, Teasdale JR, Curran WS, Seidelà R</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Shumway DL (2009) Weed – crop competition relationships differ between organic and conventional </w:t>
      </w:r>
      <w:r w:rsidRPr="00842C50">
        <w:rPr>
          <w:rFonts w:ascii="Times New Roman" w:hAnsi="Times New Roman" w:cs="Times New Roman"/>
          <w:noProof/>
          <w:sz w:val="24"/>
        </w:rPr>
        <w:lastRenderedPageBreak/>
        <w:t xml:space="preserve">cropping systems. </w:t>
      </w:r>
      <w:r w:rsidRPr="000F326D">
        <w:rPr>
          <w:rFonts w:ascii="Times New Roman" w:hAnsi="Times New Roman" w:cs="Times New Roman"/>
          <w:i/>
          <w:noProof/>
          <w:sz w:val="24"/>
        </w:rPr>
        <w:t>Weed Research</w:t>
      </w:r>
      <w:r>
        <w:rPr>
          <w:rFonts w:ascii="Times New Roman" w:hAnsi="Times New Roman" w:cs="Times New Roman"/>
          <w:noProof/>
          <w:sz w:val="24"/>
        </w:rPr>
        <w:t>,</w:t>
      </w:r>
      <w:r w:rsidRPr="00842C50">
        <w:rPr>
          <w:rFonts w:ascii="Times New Roman" w:hAnsi="Times New Roman" w:cs="Times New Roman"/>
          <w:noProof/>
          <w:sz w:val="24"/>
        </w:rPr>
        <w:t xml:space="preserve"> </w:t>
      </w:r>
      <w:r w:rsidRPr="00FE16BE">
        <w:rPr>
          <w:rFonts w:ascii="Times New Roman" w:hAnsi="Times New Roman" w:cs="Times New Roman"/>
          <w:b/>
          <w:noProof/>
          <w:sz w:val="24"/>
        </w:rPr>
        <w:t>49</w:t>
      </w:r>
      <w:r w:rsidRPr="00842C50">
        <w:rPr>
          <w:rFonts w:ascii="Times New Roman" w:hAnsi="Times New Roman" w:cs="Times New Roman"/>
          <w:noProof/>
          <w:sz w:val="24"/>
        </w:rPr>
        <w:t>:572–580</w:t>
      </w:r>
      <w:r>
        <w:rPr>
          <w:rFonts w:ascii="Times New Roman" w:hAnsi="Times New Roman" w:cs="Times New Roman"/>
          <w:noProof/>
          <w:sz w:val="24"/>
        </w:rPr>
        <w:t>.</w:t>
      </w:r>
    </w:p>
    <w:p w14:paraId="2BC967F2"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 xml:space="preserve">Silva </w:t>
      </w:r>
      <w:r w:rsidRPr="0059208A">
        <w:rPr>
          <w:rFonts w:ascii="Times New Roman" w:hAnsi="Times New Roman" w:cs="Times New Roman"/>
          <w:noProof/>
          <w:sz w:val="24"/>
        </w:rPr>
        <w:t>DV, Pereira GAM, Freitas, MAM, Silva AA, Sediyama T, Silva GS, Ferreira LR</w:t>
      </w:r>
      <w:r>
        <w:rPr>
          <w:rFonts w:ascii="Times New Roman" w:hAnsi="Times New Roman" w:cs="Times New Roman"/>
          <w:noProof/>
          <w:sz w:val="24"/>
        </w:rPr>
        <w:t xml:space="preserve"> &amp;</w:t>
      </w:r>
      <w:r w:rsidRPr="0059208A">
        <w:rPr>
          <w:rFonts w:ascii="Times New Roman" w:hAnsi="Times New Roman" w:cs="Times New Roman"/>
          <w:noProof/>
          <w:sz w:val="24"/>
        </w:rPr>
        <w:t xml:space="preserve"> Cecon PR.</w:t>
      </w:r>
      <w:r w:rsidRPr="00FE16BE">
        <w:rPr>
          <w:rFonts w:ascii="Times New Roman" w:hAnsi="Times New Roman" w:cs="Times New Roman"/>
          <w:b/>
          <w:noProof/>
          <w:sz w:val="24"/>
        </w:rPr>
        <w:t xml:space="preserve"> </w:t>
      </w:r>
      <w:r w:rsidRPr="00842C50">
        <w:rPr>
          <w:rFonts w:ascii="Times New Roman" w:hAnsi="Times New Roman" w:cs="Times New Roman"/>
          <w:noProof/>
          <w:sz w:val="24"/>
        </w:rPr>
        <w:t xml:space="preserve">(2015) Nutritional efficiency of maize in intercropping with signalgrass. </w:t>
      </w:r>
      <w:r w:rsidRPr="00FE16BE">
        <w:rPr>
          <w:rFonts w:ascii="Times New Roman" w:hAnsi="Times New Roman" w:cs="Times New Roman"/>
          <w:i/>
          <w:noProof/>
          <w:sz w:val="24"/>
        </w:rPr>
        <w:t>Ciencia Rural</w:t>
      </w:r>
      <w:r>
        <w:rPr>
          <w:rFonts w:ascii="Times New Roman" w:hAnsi="Times New Roman" w:cs="Times New Roman"/>
          <w:noProof/>
          <w:sz w:val="24"/>
        </w:rPr>
        <w:t>,</w:t>
      </w:r>
      <w:r w:rsidRPr="00842C50">
        <w:rPr>
          <w:rFonts w:ascii="Times New Roman" w:hAnsi="Times New Roman" w:cs="Times New Roman"/>
          <w:noProof/>
          <w:sz w:val="24"/>
        </w:rPr>
        <w:t xml:space="preserve"> </w:t>
      </w:r>
      <w:r w:rsidRPr="00FE16BE">
        <w:rPr>
          <w:rFonts w:ascii="Times New Roman" w:hAnsi="Times New Roman" w:cs="Times New Roman"/>
          <w:b/>
          <w:noProof/>
          <w:sz w:val="24"/>
        </w:rPr>
        <w:t>45</w:t>
      </w:r>
      <w:r w:rsidRPr="00842C50">
        <w:rPr>
          <w:rFonts w:ascii="Times New Roman" w:hAnsi="Times New Roman" w:cs="Times New Roman"/>
          <w:noProof/>
          <w:sz w:val="24"/>
        </w:rPr>
        <w:t>:1394–1400</w:t>
      </w:r>
      <w:r>
        <w:rPr>
          <w:rFonts w:ascii="Times New Roman" w:hAnsi="Times New Roman" w:cs="Times New Roman"/>
          <w:noProof/>
          <w:sz w:val="24"/>
        </w:rPr>
        <w:t>.</w:t>
      </w:r>
    </w:p>
    <w:p w14:paraId="68A567B5" w14:textId="77777777" w:rsidR="009227C5"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FE16BE">
        <w:rPr>
          <w:rFonts w:ascii="Times New Roman" w:hAnsi="Times New Roman" w:cs="Times New Roman"/>
          <w:noProof/>
          <w:sz w:val="24"/>
        </w:rPr>
        <w:t>Strieder ML, Silva PRF, Argenta G, Rambo L, Sangoi L, Silva AA &amp; Endrigo PC (2007)</w:t>
      </w:r>
      <w:r w:rsidRPr="00842C50">
        <w:rPr>
          <w:rFonts w:ascii="Times New Roman" w:hAnsi="Times New Roman" w:cs="Times New Roman"/>
          <w:noProof/>
          <w:sz w:val="24"/>
        </w:rPr>
        <w:t xml:space="preserve"> The response of irrigated corn to row spacing depends on hybrid and plant density. </w:t>
      </w:r>
      <w:r w:rsidRPr="00FE16BE">
        <w:rPr>
          <w:rFonts w:ascii="Times New Roman" w:hAnsi="Times New Roman" w:cs="Times New Roman"/>
          <w:i/>
          <w:noProof/>
          <w:sz w:val="24"/>
        </w:rPr>
        <w:t>Ci</w:t>
      </w:r>
      <w:r>
        <w:rPr>
          <w:rFonts w:ascii="Times New Roman" w:hAnsi="Times New Roman" w:cs="Times New Roman"/>
          <w:i/>
          <w:noProof/>
          <w:sz w:val="24"/>
        </w:rPr>
        <w:t>ê</w:t>
      </w:r>
      <w:r w:rsidRPr="00FE16BE">
        <w:rPr>
          <w:rFonts w:ascii="Times New Roman" w:hAnsi="Times New Roman" w:cs="Times New Roman"/>
          <w:i/>
          <w:noProof/>
          <w:sz w:val="24"/>
        </w:rPr>
        <w:t>ncia Rural</w:t>
      </w:r>
      <w:r>
        <w:rPr>
          <w:rFonts w:ascii="Times New Roman" w:hAnsi="Times New Roman" w:cs="Times New Roman"/>
          <w:noProof/>
          <w:sz w:val="24"/>
        </w:rPr>
        <w:t>,</w:t>
      </w:r>
      <w:r w:rsidRPr="00842C50">
        <w:rPr>
          <w:rFonts w:ascii="Times New Roman" w:hAnsi="Times New Roman" w:cs="Times New Roman"/>
          <w:noProof/>
          <w:sz w:val="24"/>
        </w:rPr>
        <w:t xml:space="preserve"> </w:t>
      </w:r>
      <w:r>
        <w:rPr>
          <w:rFonts w:ascii="Times New Roman" w:hAnsi="Times New Roman" w:cs="Times New Roman"/>
          <w:b/>
          <w:noProof/>
          <w:sz w:val="24"/>
        </w:rPr>
        <w:t>37</w:t>
      </w:r>
      <w:r>
        <w:rPr>
          <w:rFonts w:ascii="Times New Roman" w:hAnsi="Times New Roman" w:cs="Times New Roman"/>
          <w:noProof/>
          <w:sz w:val="24"/>
        </w:rPr>
        <w:t>:</w:t>
      </w:r>
      <w:r w:rsidRPr="00842C50">
        <w:rPr>
          <w:rFonts w:ascii="Times New Roman" w:hAnsi="Times New Roman" w:cs="Times New Roman"/>
          <w:noProof/>
          <w:sz w:val="24"/>
        </w:rPr>
        <w:t>634-642</w:t>
      </w:r>
      <w:r>
        <w:rPr>
          <w:rFonts w:ascii="Times New Roman" w:hAnsi="Times New Roman" w:cs="Times New Roman"/>
          <w:noProof/>
          <w:sz w:val="24"/>
        </w:rPr>
        <w:t>.</w:t>
      </w:r>
    </w:p>
    <w:p w14:paraId="2C887ED2"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Pr>
          <w:rFonts w:ascii="Times New Roman" w:hAnsi="Times New Roman" w:cs="Times New Roman"/>
          <w:noProof/>
          <w:sz w:val="24"/>
        </w:rPr>
        <w:t xml:space="preserve">Sugiura N (1978) Further analysts of the data by akaike's information crition and the finite corrections. </w:t>
      </w:r>
      <w:r w:rsidRPr="00842C50">
        <w:rPr>
          <w:rFonts w:ascii="Times New Roman" w:hAnsi="Times New Roman" w:cs="Times New Roman"/>
          <w:i/>
          <w:noProof/>
          <w:sz w:val="24"/>
        </w:rPr>
        <w:t>Communications in Statistics - Theory and Methods</w:t>
      </w:r>
      <w:r>
        <w:rPr>
          <w:rFonts w:ascii="Times New Roman" w:hAnsi="Times New Roman" w:cs="Times New Roman"/>
          <w:noProof/>
          <w:sz w:val="24"/>
        </w:rPr>
        <w:t xml:space="preserve">, </w:t>
      </w:r>
      <w:r w:rsidRPr="00842C50">
        <w:rPr>
          <w:rFonts w:ascii="Times New Roman" w:hAnsi="Times New Roman" w:cs="Times New Roman"/>
          <w:b/>
          <w:noProof/>
          <w:sz w:val="24"/>
        </w:rPr>
        <w:t>7</w:t>
      </w:r>
      <w:r>
        <w:rPr>
          <w:rFonts w:ascii="Times New Roman" w:hAnsi="Times New Roman" w:cs="Times New Roman"/>
          <w:noProof/>
          <w:sz w:val="24"/>
        </w:rPr>
        <w:t>:13</w:t>
      </w:r>
      <w:r w:rsidRPr="00842C50">
        <w:rPr>
          <w:rFonts w:ascii="Times New Roman" w:hAnsi="Times New Roman" w:cs="Times New Roman"/>
          <w:noProof/>
          <w:sz w:val="24"/>
        </w:rPr>
        <w:t>–</w:t>
      </w:r>
      <w:r>
        <w:rPr>
          <w:rFonts w:ascii="Times New Roman" w:hAnsi="Times New Roman" w:cs="Times New Roman"/>
          <w:noProof/>
          <w:sz w:val="24"/>
        </w:rPr>
        <w:t>26.</w:t>
      </w:r>
    </w:p>
    <w:p w14:paraId="0B75FFA1"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Swanton CJ, Nkoa R</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Blackshaw RE (2015) Experimental Methods for Crop–Weed Competition Studies. </w:t>
      </w:r>
      <w:r w:rsidRPr="00FE16BE">
        <w:rPr>
          <w:rFonts w:ascii="Times New Roman" w:hAnsi="Times New Roman" w:cs="Times New Roman"/>
          <w:i/>
          <w:noProof/>
          <w:sz w:val="24"/>
        </w:rPr>
        <w:t>Weed Science,</w:t>
      </w:r>
      <w:r w:rsidRPr="00842C50">
        <w:rPr>
          <w:rFonts w:ascii="Times New Roman" w:hAnsi="Times New Roman" w:cs="Times New Roman"/>
          <w:noProof/>
          <w:sz w:val="24"/>
        </w:rPr>
        <w:t xml:space="preserve"> </w:t>
      </w:r>
      <w:r w:rsidRPr="00FE16BE">
        <w:rPr>
          <w:rFonts w:ascii="Times New Roman" w:hAnsi="Times New Roman" w:cs="Times New Roman"/>
          <w:b/>
          <w:noProof/>
          <w:sz w:val="24"/>
        </w:rPr>
        <w:t>63</w:t>
      </w:r>
      <w:r w:rsidRPr="00842C50">
        <w:rPr>
          <w:rFonts w:ascii="Times New Roman" w:hAnsi="Times New Roman" w:cs="Times New Roman"/>
          <w:noProof/>
          <w:sz w:val="24"/>
        </w:rPr>
        <w:t>:2–11</w:t>
      </w:r>
      <w:r>
        <w:rPr>
          <w:rFonts w:ascii="Times New Roman" w:hAnsi="Times New Roman" w:cs="Times New Roman"/>
          <w:noProof/>
          <w:sz w:val="24"/>
        </w:rPr>
        <w:t>.</w:t>
      </w:r>
    </w:p>
    <w:p w14:paraId="48DC85F3"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Trezzi MM, Vidal RA, Patel F, Miotto E, Debastiani F, Balbinot AA</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Mosquen R (2015) Impact of </w:t>
      </w:r>
      <w:r w:rsidRPr="00842C50">
        <w:rPr>
          <w:rFonts w:ascii="Times New Roman" w:hAnsi="Times New Roman" w:cs="Times New Roman"/>
          <w:i/>
          <w:iCs/>
          <w:noProof/>
          <w:sz w:val="24"/>
        </w:rPr>
        <w:t>Conyza bonariensis</w:t>
      </w:r>
      <w:r w:rsidRPr="00842C50">
        <w:rPr>
          <w:rFonts w:ascii="Times New Roman" w:hAnsi="Times New Roman" w:cs="Times New Roman"/>
          <w:noProof/>
          <w:sz w:val="24"/>
        </w:rPr>
        <w:t xml:space="preserve"> density and establishment period on soyabean grain yield, yield components and economic threshold. </w:t>
      </w:r>
      <w:r w:rsidRPr="00FE16BE">
        <w:rPr>
          <w:rFonts w:ascii="Times New Roman" w:hAnsi="Times New Roman" w:cs="Times New Roman"/>
          <w:i/>
          <w:noProof/>
          <w:sz w:val="24"/>
        </w:rPr>
        <w:t>Weed Research</w:t>
      </w:r>
      <w:r>
        <w:rPr>
          <w:rFonts w:ascii="Times New Roman" w:hAnsi="Times New Roman" w:cs="Times New Roman"/>
          <w:noProof/>
          <w:sz w:val="24"/>
        </w:rPr>
        <w:t>,</w:t>
      </w:r>
      <w:r w:rsidRPr="00842C50">
        <w:rPr>
          <w:rFonts w:ascii="Times New Roman" w:hAnsi="Times New Roman" w:cs="Times New Roman"/>
          <w:noProof/>
          <w:sz w:val="24"/>
        </w:rPr>
        <w:t xml:space="preserve"> </w:t>
      </w:r>
      <w:r w:rsidRPr="00FE16BE">
        <w:rPr>
          <w:rFonts w:ascii="Times New Roman" w:hAnsi="Times New Roman" w:cs="Times New Roman"/>
          <w:b/>
          <w:noProof/>
          <w:sz w:val="24"/>
        </w:rPr>
        <w:t>55</w:t>
      </w:r>
      <w:r w:rsidRPr="00842C50">
        <w:rPr>
          <w:rFonts w:ascii="Times New Roman" w:hAnsi="Times New Roman" w:cs="Times New Roman"/>
          <w:noProof/>
          <w:sz w:val="24"/>
        </w:rPr>
        <w:t>:34–41</w:t>
      </w:r>
      <w:r>
        <w:rPr>
          <w:rFonts w:ascii="Times New Roman" w:hAnsi="Times New Roman" w:cs="Times New Roman"/>
          <w:noProof/>
          <w:sz w:val="24"/>
        </w:rPr>
        <w:t>.</w:t>
      </w:r>
    </w:p>
    <w:p w14:paraId="4F0B9989"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FE16BE">
        <w:rPr>
          <w:rFonts w:ascii="Times New Roman" w:hAnsi="Times New Roman" w:cs="Times New Roman"/>
          <w:noProof/>
          <w:sz w:val="24"/>
        </w:rPr>
        <w:t xml:space="preserve">Voll E, </w:t>
      </w:r>
      <w:r w:rsidRPr="00842C50">
        <w:rPr>
          <w:rFonts w:ascii="Times New Roman" w:hAnsi="Times New Roman" w:cs="Times New Roman"/>
          <w:noProof/>
          <w:sz w:val="24"/>
        </w:rPr>
        <w:t>Gazziero DLP, Brighenti AAM</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Adegas FS (2002) Relative Weed Species Competition with two Soybean Cultivars. </w:t>
      </w:r>
      <w:r w:rsidRPr="00FE16BE">
        <w:rPr>
          <w:rFonts w:ascii="Times New Roman" w:hAnsi="Times New Roman" w:cs="Times New Roman"/>
          <w:i/>
          <w:noProof/>
          <w:sz w:val="24"/>
        </w:rPr>
        <w:t>Planta Daninha</w:t>
      </w:r>
      <w:r>
        <w:rPr>
          <w:rFonts w:ascii="Times New Roman" w:hAnsi="Times New Roman" w:cs="Times New Roman"/>
          <w:noProof/>
          <w:sz w:val="24"/>
        </w:rPr>
        <w:t>,</w:t>
      </w:r>
      <w:r w:rsidRPr="00842C50">
        <w:rPr>
          <w:rFonts w:ascii="Times New Roman" w:hAnsi="Times New Roman" w:cs="Times New Roman"/>
          <w:noProof/>
          <w:sz w:val="24"/>
        </w:rPr>
        <w:t xml:space="preserve"> </w:t>
      </w:r>
      <w:r w:rsidRPr="00FE16BE">
        <w:rPr>
          <w:rFonts w:ascii="Times New Roman" w:hAnsi="Times New Roman" w:cs="Times New Roman"/>
          <w:b/>
          <w:noProof/>
          <w:sz w:val="24"/>
        </w:rPr>
        <w:t>20</w:t>
      </w:r>
      <w:r w:rsidRPr="00842C50">
        <w:rPr>
          <w:rFonts w:ascii="Times New Roman" w:hAnsi="Times New Roman" w:cs="Times New Roman"/>
          <w:noProof/>
          <w:sz w:val="24"/>
        </w:rPr>
        <w:t>:17–24</w:t>
      </w:r>
      <w:r>
        <w:rPr>
          <w:rFonts w:ascii="Times New Roman" w:hAnsi="Times New Roman" w:cs="Times New Roman"/>
          <w:noProof/>
          <w:sz w:val="24"/>
        </w:rPr>
        <w:t>.</w:t>
      </w:r>
    </w:p>
    <w:p w14:paraId="0B0E09F2"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Weiner J</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Freckleton RP (2010) Constant Final Yield. </w:t>
      </w:r>
      <w:r w:rsidRPr="00FE16BE">
        <w:rPr>
          <w:rFonts w:ascii="Times New Roman" w:hAnsi="Times New Roman" w:cs="Times New Roman"/>
          <w:i/>
          <w:noProof/>
          <w:sz w:val="24"/>
        </w:rPr>
        <w:t>Annu</w:t>
      </w:r>
      <w:r>
        <w:rPr>
          <w:rFonts w:ascii="Times New Roman" w:hAnsi="Times New Roman" w:cs="Times New Roman"/>
          <w:i/>
          <w:noProof/>
          <w:sz w:val="24"/>
        </w:rPr>
        <w:t>al</w:t>
      </w:r>
      <w:r w:rsidRPr="00FE16BE">
        <w:rPr>
          <w:rFonts w:ascii="Times New Roman" w:hAnsi="Times New Roman" w:cs="Times New Roman"/>
          <w:i/>
          <w:noProof/>
          <w:sz w:val="24"/>
        </w:rPr>
        <w:t xml:space="preserve"> Rev</w:t>
      </w:r>
      <w:r>
        <w:rPr>
          <w:rFonts w:ascii="Times New Roman" w:hAnsi="Times New Roman" w:cs="Times New Roman"/>
          <w:i/>
          <w:noProof/>
          <w:sz w:val="24"/>
        </w:rPr>
        <w:t>iew of</w:t>
      </w:r>
      <w:r w:rsidRPr="00FE16BE">
        <w:rPr>
          <w:rFonts w:ascii="Times New Roman" w:hAnsi="Times New Roman" w:cs="Times New Roman"/>
          <w:i/>
          <w:noProof/>
          <w:sz w:val="24"/>
        </w:rPr>
        <w:t xml:space="preserve"> Ecol</w:t>
      </w:r>
      <w:r>
        <w:rPr>
          <w:rFonts w:ascii="Times New Roman" w:hAnsi="Times New Roman" w:cs="Times New Roman"/>
          <w:i/>
          <w:noProof/>
          <w:sz w:val="24"/>
        </w:rPr>
        <w:t>ogy</w:t>
      </w:r>
      <w:r w:rsidRPr="00FE16BE">
        <w:rPr>
          <w:rFonts w:ascii="Times New Roman" w:hAnsi="Times New Roman" w:cs="Times New Roman"/>
          <w:i/>
          <w:noProof/>
          <w:sz w:val="24"/>
        </w:rPr>
        <w:t xml:space="preserve"> Evol</w:t>
      </w:r>
      <w:r>
        <w:rPr>
          <w:rFonts w:ascii="Times New Roman" w:hAnsi="Times New Roman" w:cs="Times New Roman"/>
          <w:i/>
          <w:noProof/>
          <w:sz w:val="24"/>
        </w:rPr>
        <w:t>ution, and</w:t>
      </w:r>
      <w:r w:rsidRPr="00FE16BE">
        <w:rPr>
          <w:rFonts w:ascii="Times New Roman" w:hAnsi="Times New Roman" w:cs="Times New Roman"/>
          <w:i/>
          <w:noProof/>
          <w:sz w:val="24"/>
        </w:rPr>
        <w:t xml:space="preserve"> Syst</w:t>
      </w:r>
      <w:r>
        <w:rPr>
          <w:rFonts w:ascii="Times New Roman" w:hAnsi="Times New Roman" w:cs="Times New Roman"/>
          <w:i/>
          <w:noProof/>
          <w:sz w:val="24"/>
        </w:rPr>
        <w:t>ematics</w:t>
      </w:r>
      <w:r>
        <w:rPr>
          <w:rFonts w:ascii="Times New Roman" w:hAnsi="Times New Roman" w:cs="Times New Roman"/>
          <w:noProof/>
          <w:sz w:val="24"/>
        </w:rPr>
        <w:t>,</w:t>
      </w:r>
      <w:r w:rsidRPr="00842C50">
        <w:rPr>
          <w:rFonts w:ascii="Times New Roman" w:hAnsi="Times New Roman" w:cs="Times New Roman"/>
          <w:noProof/>
          <w:sz w:val="24"/>
        </w:rPr>
        <w:t xml:space="preserve"> </w:t>
      </w:r>
      <w:r w:rsidRPr="00FE16BE">
        <w:rPr>
          <w:rFonts w:ascii="Times New Roman" w:hAnsi="Times New Roman" w:cs="Times New Roman"/>
          <w:b/>
          <w:noProof/>
          <w:sz w:val="24"/>
        </w:rPr>
        <w:t>41</w:t>
      </w:r>
      <w:r w:rsidRPr="00842C50">
        <w:rPr>
          <w:rFonts w:ascii="Times New Roman" w:hAnsi="Times New Roman" w:cs="Times New Roman"/>
          <w:noProof/>
          <w:sz w:val="24"/>
        </w:rPr>
        <w:t>:173–92</w:t>
      </w:r>
      <w:r>
        <w:rPr>
          <w:rFonts w:ascii="Times New Roman" w:hAnsi="Times New Roman" w:cs="Times New Roman"/>
          <w:noProof/>
          <w:sz w:val="24"/>
        </w:rPr>
        <w:t>.</w:t>
      </w:r>
    </w:p>
    <w:p w14:paraId="34A02EFB"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Werle R, Bernards ML, Arkebauer TJ</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Lindquist JL (2014a) Environmental Triggers of Winter Annual Weed Emergence in the Midwestern United States. </w:t>
      </w:r>
      <w:r w:rsidRPr="00FE16BE">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FE16BE">
        <w:rPr>
          <w:rFonts w:ascii="Times New Roman" w:hAnsi="Times New Roman" w:cs="Times New Roman"/>
          <w:b/>
          <w:noProof/>
          <w:sz w:val="24"/>
        </w:rPr>
        <w:t>62</w:t>
      </w:r>
      <w:r w:rsidRPr="00842C50">
        <w:rPr>
          <w:rFonts w:ascii="Times New Roman" w:hAnsi="Times New Roman" w:cs="Times New Roman"/>
          <w:noProof/>
          <w:sz w:val="24"/>
        </w:rPr>
        <w:t>:83–96</w:t>
      </w:r>
      <w:r>
        <w:rPr>
          <w:rFonts w:ascii="Times New Roman" w:hAnsi="Times New Roman" w:cs="Times New Roman"/>
          <w:noProof/>
          <w:sz w:val="24"/>
        </w:rPr>
        <w:t>.</w:t>
      </w:r>
    </w:p>
    <w:p w14:paraId="00371127"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Werle R, Sandell LD, Buhler DD, Hartzler RG</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Lindquist JL (2014b) Predicting Emergence of 23 Summer Annual Weed Species. </w:t>
      </w:r>
      <w:r w:rsidRPr="00FE16BE">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FE16BE">
        <w:rPr>
          <w:rFonts w:ascii="Times New Roman" w:hAnsi="Times New Roman" w:cs="Times New Roman"/>
          <w:b/>
          <w:noProof/>
          <w:sz w:val="24"/>
        </w:rPr>
        <w:t>62</w:t>
      </w:r>
      <w:r w:rsidRPr="00842C50">
        <w:rPr>
          <w:rFonts w:ascii="Times New Roman" w:hAnsi="Times New Roman" w:cs="Times New Roman"/>
          <w:noProof/>
          <w:sz w:val="24"/>
        </w:rPr>
        <w:t>:267–279</w:t>
      </w:r>
      <w:r>
        <w:rPr>
          <w:rFonts w:ascii="Times New Roman" w:hAnsi="Times New Roman" w:cs="Times New Roman"/>
          <w:noProof/>
          <w:sz w:val="24"/>
        </w:rPr>
        <w:t>.</w:t>
      </w:r>
    </w:p>
    <w:p w14:paraId="5B99C0F6"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Werle R, Schmidt JJ, Laborde J, Tran A, Creech CF</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Lindquist JL (2014c) Shattercane X ALS-</w:t>
      </w:r>
      <w:r w:rsidRPr="00842C50">
        <w:rPr>
          <w:rFonts w:ascii="Times New Roman" w:hAnsi="Times New Roman" w:cs="Times New Roman"/>
          <w:noProof/>
          <w:sz w:val="24"/>
        </w:rPr>
        <w:lastRenderedPageBreak/>
        <w:t>Tolerant Sorghum F1 Hybrid and Shattercane Interference in ALS-Tolerant Sorghum. J</w:t>
      </w:r>
      <w:r w:rsidRPr="00FE16BE">
        <w:rPr>
          <w:rFonts w:ascii="Times New Roman" w:hAnsi="Times New Roman" w:cs="Times New Roman"/>
          <w:i/>
          <w:noProof/>
          <w:sz w:val="24"/>
        </w:rPr>
        <w:t>ournal of Agricultural Science</w:t>
      </w:r>
      <w:r>
        <w:rPr>
          <w:rFonts w:ascii="Times New Roman" w:hAnsi="Times New Roman" w:cs="Times New Roman"/>
          <w:noProof/>
          <w:sz w:val="24"/>
        </w:rPr>
        <w:t>,</w:t>
      </w:r>
      <w:r w:rsidRPr="00842C50">
        <w:rPr>
          <w:rFonts w:ascii="Times New Roman" w:hAnsi="Times New Roman" w:cs="Times New Roman"/>
          <w:noProof/>
          <w:sz w:val="24"/>
        </w:rPr>
        <w:t xml:space="preserve"> </w:t>
      </w:r>
      <w:r w:rsidRPr="009227C5">
        <w:rPr>
          <w:rFonts w:ascii="Times New Roman" w:hAnsi="Times New Roman" w:cs="Times New Roman"/>
          <w:b/>
          <w:noProof/>
          <w:sz w:val="24"/>
        </w:rPr>
        <w:t>6</w:t>
      </w:r>
      <w:r w:rsidRPr="003F7F74">
        <w:rPr>
          <w:rFonts w:ascii="Times New Roman" w:hAnsi="Times New Roman" w:cs="Times New Roman"/>
          <w:noProof/>
          <w:sz w:val="24"/>
        </w:rPr>
        <w:t>:159–165.</w:t>
      </w:r>
    </w:p>
    <w:p w14:paraId="348C7543"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Wilkerson GG, Wiles LJ</w:t>
      </w:r>
      <w:r>
        <w:rPr>
          <w:rFonts w:ascii="Times New Roman" w:hAnsi="Times New Roman" w:cs="Times New Roman"/>
          <w:noProof/>
          <w:sz w:val="24"/>
        </w:rPr>
        <w:t xml:space="preserve"> &amp;</w:t>
      </w:r>
      <w:r w:rsidRPr="00842C50">
        <w:rPr>
          <w:rFonts w:ascii="Times New Roman" w:hAnsi="Times New Roman" w:cs="Times New Roman"/>
          <w:noProof/>
          <w:sz w:val="24"/>
        </w:rPr>
        <w:t xml:space="preserve"> Bennett AC (2002) Weed management decision models: pitfalls, perceptions, and possibilities of the economic threshold approach. </w:t>
      </w:r>
      <w:r w:rsidRPr="00FE16BE">
        <w:rPr>
          <w:rFonts w:ascii="Times New Roman" w:hAnsi="Times New Roman" w:cs="Times New Roman"/>
          <w:i/>
          <w:noProof/>
          <w:sz w:val="24"/>
        </w:rPr>
        <w:t>Weed Science</w:t>
      </w:r>
      <w:r>
        <w:rPr>
          <w:rFonts w:ascii="Times New Roman" w:hAnsi="Times New Roman" w:cs="Times New Roman"/>
          <w:noProof/>
          <w:sz w:val="24"/>
        </w:rPr>
        <w:t>,</w:t>
      </w:r>
      <w:r w:rsidRPr="00842C50">
        <w:rPr>
          <w:rFonts w:ascii="Times New Roman" w:hAnsi="Times New Roman" w:cs="Times New Roman"/>
          <w:noProof/>
          <w:sz w:val="24"/>
        </w:rPr>
        <w:t xml:space="preserve"> 50:411–524</w:t>
      </w:r>
      <w:r>
        <w:rPr>
          <w:rFonts w:ascii="Times New Roman" w:hAnsi="Times New Roman" w:cs="Times New Roman"/>
          <w:noProof/>
          <w:sz w:val="24"/>
        </w:rPr>
        <w:t>.</w:t>
      </w:r>
    </w:p>
    <w:p w14:paraId="0B7B4FAE" w14:textId="77777777" w:rsidR="009227C5" w:rsidRPr="00842C50" w:rsidRDefault="009227C5" w:rsidP="009227C5">
      <w:pPr>
        <w:widowControl w:val="0"/>
        <w:autoSpaceDE w:val="0"/>
        <w:autoSpaceDN w:val="0"/>
        <w:adjustRightInd w:val="0"/>
        <w:spacing w:after="0" w:line="480" w:lineRule="auto"/>
        <w:ind w:left="480" w:hanging="480"/>
        <w:rPr>
          <w:rFonts w:ascii="Times New Roman" w:hAnsi="Times New Roman" w:cs="Times New Roman"/>
          <w:noProof/>
          <w:sz w:val="24"/>
        </w:rPr>
      </w:pPr>
      <w:r w:rsidRPr="00842C50">
        <w:rPr>
          <w:rFonts w:ascii="Times New Roman" w:hAnsi="Times New Roman" w:cs="Times New Roman"/>
          <w:noProof/>
          <w:sz w:val="24"/>
        </w:rPr>
        <w:t>Zucchini W (2000) An Introduction to Model Sel</w:t>
      </w:r>
      <w:r w:rsidRPr="00FE16BE">
        <w:rPr>
          <w:rFonts w:ascii="Times New Roman" w:hAnsi="Times New Roman" w:cs="Times New Roman"/>
          <w:noProof/>
          <w:sz w:val="24"/>
        </w:rPr>
        <w:t>ection.</w:t>
      </w:r>
      <w:r w:rsidRPr="00842C50">
        <w:rPr>
          <w:rFonts w:ascii="Times New Roman" w:hAnsi="Times New Roman" w:cs="Times New Roman"/>
          <w:noProof/>
          <w:sz w:val="24"/>
        </w:rPr>
        <w:t xml:space="preserve"> </w:t>
      </w:r>
      <w:r w:rsidRPr="00FE16BE">
        <w:rPr>
          <w:rFonts w:ascii="Times New Roman" w:hAnsi="Times New Roman" w:cs="Times New Roman"/>
          <w:i/>
          <w:noProof/>
          <w:sz w:val="24"/>
        </w:rPr>
        <w:t>J</w:t>
      </w:r>
      <w:r>
        <w:rPr>
          <w:rFonts w:ascii="Times New Roman" w:hAnsi="Times New Roman" w:cs="Times New Roman"/>
          <w:i/>
          <w:noProof/>
          <w:sz w:val="24"/>
        </w:rPr>
        <w:t>ournal of</w:t>
      </w:r>
      <w:r w:rsidRPr="00FE16BE">
        <w:rPr>
          <w:rFonts w:ascii="Times New Roman" w:hAnsi="Times New Roman" w:cs="Times New Roman"/>
          <w:i/>
          <w:noProof/>
          <w:sz w:val="24"/>
        </w:rPr>
        <w:t xml:space="preserve"> Math</w:t>
      </w:r>
      <w:r>
        <w:rPr>
          <w:rFonts w:ascii="Times New Roman" w:hAnsi="Times New Roman" w:cs="Times New Roman"/>
          <w:i/>
          <w:noProof/>
          <w:sz w:val="24"/>
        </w:rPr>
        <w:t>ematical</w:t>
      </w:r>
      <w:r w:rsidRPr="00FE16BE">
        <w:rPr>
          <w:rFonts w:ascii="Times New Roman" w:hAnsi="Times New Roman" w:cs="Times New Roman"/>
          <w:i/>
          <w:noProof/>
          <w:sz w:val="24"/>
        </w:rPr>
        <w:t xml:space="preserve"> Psychol</w:t>
      </w:r>
      <w:r>
        <w:rPr>
          <w:rFonts w:ascii="Times New Roman" w:hAnsi="Times New Roman" w:cs="Times New Roman"/>
          <w:i/>
          <w:noProof/>
          <w:sz w:val="24"/>
        </w:rPr>
        <w:t>ogy</w:t>
      </w:r>
      <w:r>
        <w:rPr>
          <w:rFonts w:ascii="Times New Roman" w:hAnsi="Times New Roman" w:cs="Times New Roman"/>
          <w:noProof/>
          <w:sz w:val="24"/>
        </w:rPr>
        <w:t>,</w:t>
      </w:r>
      <w:r w:rsidRPr="00842C50">
        <w:rPr>
          <w:rFonts w:ascii="Times New Roman" w:hAnsi="Times New Roman" w:cs="Times New Roman"/>
          <w:noProof/>
          <w:sz w:val="24"/>
        </w:rPr>
        <w:t xml:space="preserve"> </w:t>
      </w:r>
      <w:r w:rsidRPr="00FE16BE">
        <w:rPr>
          <w:rFonts w:ascii="Times New Roman" w:hAnsi="Times New Roman" w:cs="Times New Roman"/>
          <w:b/>
          <w:noProof/>
          <w:sz w:val="24"/>
        </w:rPr>
        <w:t>44</w:t>
      </w:r>
      <w:r w:rsidRPr="00842C50">
        <w:rPr>
          <w:rFonts w:ascii="Times New Roman" w:hAnsi="Times New Roman" w:cs="Times New Roman"/>
          <w:noProof/>
          <w:sz w:val="24"/>
        </w:rPr>
        <w:t>:41–61</w:t>
      </w:r>
      <w:r>
        <w:rPr>
          <w:rFonts w:ascii="Times New Roman" w:hAnsi="Times New Roman" w:cs="Times New Roman"/>
          <w:noProof/>
          <w:sz w:val="24"/>
        </w:rPr>
        <w:t>.</w:t>
      </w:r>
    </w:p>
    <w:p w14:paraId="32A265B9" w14:textId="1E269B80" w:rsidR="004677A8" w:rsidRPr="00071499" w:rsidRDefault="009227C5" w:rsidP="009227C5">
      <w:pPr>
        <w:widowControl w:val="0"/>
        <w:autoSpaceDE w:val="0"/>
        <w:autoSpaceDN w:val="0"/>
        <w:adjustRightInd w:val="0"/>
        <w:spacing w:after="0" w:line="480" w:lineRule="auto"/>
        <w:ind w:left="480" w:hanging="480"/>
        <w:rPr>
          <w:rFonts w:cs="Times New Roman"/>
          <w:sz w:val="24"/>
          <w:szCs w:val="24"/>
        </w:rPr>
      </w:pPr>
      <w:r w:rsidRPr="003F7F74">
        <w:rPr>
          <w:rFonts w:ascii="Times New Roman" w:hAnsi="Times New Roman" w:cs="Times New Roman"/>
          <w:noProof/>
          <w:sz w:val="24"/>
        </w:rPr>
        <w:t>Zuur AF</w:t>
      </w:r>
      <w:r>
        <w:rPr>
          <w:rFonts w:ascii="Times New Roman" w:hAnsi="Times New Roman" w:cs="Times New Roman"/>
          <w:noProof/>
          <w:sz w:val="24"/>
        </w:rPr>
        <w:t>, Ieno EN &amp;</w:t>
      </w:r>
      <w:r w:rsidRPr="003F7F74">
        <w:rPr>
          <w:rFonts w:ascii="Times New Roman" w:hAnsi="Times New Roman" w:cs="Times New Roman"/>
          <w:noProof/>
          <w:sz w:val="24"/>
        </w:rPr>
        <w:t xml:space="preserve"> Smith GM. (2007) </w:t>
      </w:r>
      <w:r w:rsidRPr="003F7F74">
        <w:rPr>
          <w:rFonts w:ascii="Times New Roman" w:hAnsi="Times New Roman" w:cs="Times New Roman"/>
          <w:i/>
          <w:noProof/>
          <w:sz w:val="24"/>
        </w:rPr>
        <w:t>Analyzing Ecological Data</w:t>
      </w:r>
      <w:r w:rsidRPr="003F7F74">
        <w:rPr>
          <w:rFonts w:ascii="Times New Roman" w:hAnsi="Times New Roman" w:cs="Times New Roman"/>
          <w:noProof/>
          <w:sz w:val="24"/>
        </w:rPr>
        <w:t>. Springer,</w:t>
      </w:r>
      <w:r>
        <w:rPr>
          <w:rFonts w:ascii="Times New Roman" w:hAnsi="Times New Roman" w:cs="Times New Roman"/>
          <w:noProof/>
          <w:sz w:val="24"/>
        </w:rPr>
        <w:t xml:space="preserve"> New York, NY, USA.</w:t>
      </w:r>
      <w:r w:rsidRPr="00612ED9">
        <w:fldChar w:fldCharType="end"/>
      </w:r>
    </w:p>
    <w:sectPr w:rsidR="004677A8" w:rsidRPr="00071499" w:rsidSect="00C02590">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6D4FD" w14:textId="77777777" w:rsidR="00337EE8" w:rsidRDefault="00337EE8" w:rsidP="005E0C06">
      <w:pPr>
        <w:spacing w:after="0" w:line="240" w:lineRule="auto"/>
      </w:pPr>
      <w:r>
        <w:separator/>
      </w:r>
    </w:p>
  </w:endnote>
  <w:endnote w:type="continuationSeparator" w:id="0">
    <w:p w14:paraId="4E4F1C4E" w14:textId="77777777" w:rsidR="00337EE8" w:rsidRDefault="00337EE8" w:rsidP="005E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2600D" w14:textId="77777777" w:rsidR="00027468" w:rsidRDefault="00027468" w:rsidP="007A7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2FD1DB" w14:textId="77777777" w:rsidR="00027468" w:rsidRDefault="000274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04D1D" w14:textId="6A80CA0A" w:rsidR="00027468" w:rsidRDefault="00027468" w:rsidP="007A7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6B4752F" w14:textId="77777777" w:rsidR="00027468" w:rsidRDefault="000274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62FEB" w14:textId="77777777" w:rsidR="00027468" w:rsidRDefault="00027468" w:rsidP="005E0C06">
    <w:pPr>
      <w:pStyle w:val="Footer"/>
      <w:tabs>
        <w:tab w:val="clear" w:pos="4680"/>
        <w:tab w:val="clear" w:pos="9360"/>
        <w:tab w:val="left" w:pos="3826"/>
        <w:tab w:val="left" w:pos="556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ADF5A" w14:textId="77777777" w:rsidR="00337EE8" w:rsidRDefault="00337EE8" w:rsidP="005E0C06">
      <w:pPr>
        <w:spacing w:after="0" w:line="240" w:lineRule="auto"/>
      </w:pPr>
      <w:r>
        <w:separator/>
      </w:r>
    </w:p>
  </w:footnote>
  <w:footnote w:type="continuationSeparator" w:id="0">
    <w:p w14:paraId="5DE26C4D" w14:textId="77777777" w:rsidR="00337EE8" w:rsidRDefault="00337EE8" w:rsidP="005E0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20A0F"/>
    <w:multiLevelType w:val="hybridMultilevel"/>
    <w:tmpl w:val="F2069252"/>
    <w:lvl w:ilvl="0" w:tplc="0CB86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177EC6"/>
    <w:multiLevelType w:val="hybridMultilevel"/>
    <w:tmpl w:val="42DE9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3MzQ1szCysLQwMjBU0lEKTi0uzszPAykwNqgFAD208FktAAAA"/>
  </w:docVars>
  <w:rsids>
    <w:rsidRoot w:val="009E3700"/>
    <w:rsid w:val="0000143C"/>
    <w:rsid w:val="00003507"/>
    <w:rsid w:val="00004A38"/>
    <w:rsid w:val="00004E53"/>
    <w:rsid w:val="000055F8"/>
    <w:rsid w:val="00010F73"/>
    <w:rsid w:val="0001297F"/>
    <w:rsid w:val="000148C7"/>
    <w:rsid w:val="00014D46"/>
    <w:rsid w:val="00017101"/>
    <w:rsid w:val="000208A2"/>
    <w:rsid w:val="0002122A"/>
    <w:rsid w:val="00025BBF"/>
    <w:rsid w:val="00025F32"/>
    <w:rsid w:val="000272DB"/>
    <w:rsid w:val="00027468"/>
    <w:rsid w:val="00027C12"/>
    <w:rsid w:val="000306EB"/>
    <w:rsid w:val="00031195"/>
    <w:rsid w:val="0003169B"/>
    <w:rsid w:val="000327D0"/>
    <w:rsid w:val="000336FB"/>
    <w:rsid w:val="000350B7"/>
    <w:rsid w:val="0005149E"/>
    <w:rsid w:val="0005252C"/>
    <w:rsid w:val="00053166"/>
    <w:rsid w:val="0005469D"/>
    <w:rsid w:val="00055043"/>
    <w:rsid w:val="000576D6"/>
    <w:rsid w:val="00060E34"/>
    <w:rsid w:val="00061358"/>
    <w:rsid w:val="000631DF"/>
    <w:rsid w:val="00063FDA"/>
    <w:rsid w:val="000659C9"/>
    <w:rsid w:val="000670E6"/>
    <w:rsid w:val="00070850"/>
    <w:rsid w:val="00070CAC"/>
    <w:rsid w:val="00071499"/>
    <w:rsid w:val="00077119"/>
    <w:rsid w:val="000804F4"/>
    <w:rsid w:val="00080903"/>
    <w:rsid w:val="00081F4A"/>
    <w:rsid w:val="0008262C"/>
    <w:rsid w:val="00082C40"/>
    <w:rsid w:val="00083AF8"/>
    <w:rsid w:val="00085B35"/>
    <w:rsid w:val="000901D9"/>
    <w:rsid w:val="00094D30"/>
    <w:rsid w:val="00096473"/>
    <w:rsid w:val="000A3E0A"/>
    <w:rsid w:val="000A4A74"/>
    <w:rsid w:val="000A5B23"/>
    <w:rsid w:val="000B1515"/>
    <w:rsid w:val="000B5151"/>
    <w:rsid w:val="000B591C"/>
    <w:rsid w:val="000B5A06"/>
    <w:rsid w:val="000C0EA1"/>
    <w:rsid w:val="000C12AE"/>
    <w:rsid w:val="000C21F4"/>
    <w:rsid w:val="000C27EE"/>
    <w:rsid w:val="000C4A41"/>
    <w:rsid w:val="000C7F47"/>
    <w:rsid w:val="000D38AD"/>
    <w:rsid w:val="000D7669"/>
    <w:rsid w:val="000E28C2"/>
    <w:rsid w:val="000E4B6F"/>
    <w:rsid w:val="000E629D"/>
    <w:rsid w:val="000E7CFB"/>
    <w:rsid w:val="000F04E9"/>
    <w:rsid w:val="000F0709"/>
    <w:rsid w:val="000F326D"/>
    <w:rsid w:val="000F4A67"/>
    <w:rsid w:val="001006DD"/>
    <w:rsid w:val="00104461"/>
    <w:rsid w:val="00105E26"/>
    <w:rsid w:val="001105BD"/>
    <w:rsid w:val="001111B1"/>
    <w:rsid w:val="00111D06"/>
    <w:rsid w:val="00112AC9"/>
    <w:rsid w:val="00113855"/>
    <w:rsid w:val="00113D89"/>
    <w:rsid w:val="00113E5C"/>
    <w:rsid w:val="00114010"/>
    <w:rsid w:val="0011481B"/>
    <w:rsid w:val="00117A63"/>
    <w:rsid w:val="001204F5"/>
    <w:rsid w:val="001206EF"/>
    <w:rsid w:val="00120AB2"/>
    <w:rsid w:val="00121B0E"/>
    <w:rsid w:val="001251CF"/>
    <w:rsid w:val="001363D1"/>
    <w:rsid w:val="00136F16"/>
    <w:rsid w:val="00137DCF"/>
    <w:rsid w:val="00141859"/>
    <w:rsid w:val="00142CD3"/>
    <w:rsid w:val="00144326"/>
    <w:rsid w:val="0014504C"/>
    <w:rsid w:val="00145ED1"/>
    <w:rsid w:val="00152D56"/>
    <w:rsid w:val="0015421C"/>
    <w:rsid w:val="0015537A"/>
    <w:rsid w:val="0017448F"/>
    <w:rsid w:val="00174AA1"/>
    <w:rsid w:val="001810E6"/>
    <w:rsid w:val="00190A47"/>
    <w:rsid w:val="0019163D"/>
    <w:rsid w:val="00194075"/>
    <w:rsid w:val="001941BE"/>
    <w:rsid w:val="001973F4"/>
    <w:rsid w:val="001A4979"/>
    <w:rsid w:val="001A716E"/>
    <w:rsid w:val="001B029A"/>
    <w:rsid w:val="001B171B"/>
    <w:rsid w:val="001B5187"/>
    <w:rsid w:val="001C0F81"/>
    <w:rsid w:val="001C2170"/>
    <w:rsid w:val="001C561F"/>
    <w:rsid w:val="001C640D"/>
    <w:rsid w:val="001C7A84"/>
    <w:rsid w:val="001D065C"/>
    <w:rsid w:val="001D103E"/>
    <w:rsid w:val="001D16BD"/>
    <w:rsid w:val="001D48B2"/>
    <w:rsid w:val="001D4D3B"/>
    <w:rsid w:val="001D7A8C"/>
    <w:rsid w:val="001E27DE"/>
    <w:rsid w:val="001E7C86"/>
    <w:rsid w:val="001F0E16"/>
    <w:rsid w:val="001F276B"/>
    <w:rsid w:val="001F5D8C"/>
    <w:rsid w:val="001F6092"/>
    <w:rsid w:val="001F7ED1"/>
    <w:rsid w:val="00206EDF"/>
    <w:rsid w:val="0021047E"/>
    <w:rsid w:val="0021277F"/>
    <w:rsid w:val="00212C3F"/>
    <w:rsid w:val="002317F5"/>
    <w:rsid w:val="00233BDD"/>
    <w:rsid w:val="00236654"/>
    <w:rsid w:val="00240822"/>
    <w:rsid w:val="0024140E"/>
    <w:rsid w:val="002438B1"/>
    <w:rsid w:val="00246F15"/>
    <w:rsid w:val="00253719"/>
    <w:rsid w:val="00253F5E"/>
    <w:rsid w:val="002556BD"/>
    <w:rsid w:val="00257889"/>
    <w:rsid w:val="002639F1"/>
    <w:rsid w:val="002640DD"/>
    <w:rsid w:val="002656A1"/>
    <w:rsid w:val="00265DF5"/>
    <w:rsid w:val="002705FB"/>
    <w:rsid w:val="002707FB"/>
    <w:rsid w:val="00272F57"/>
    <w:rsid w:val="00282360"/>
    <w:rsid w:val="002837FB"/>
    <w:rsid w:val="002876ED"/>
    <w:rsid w:val="002918E2"/>
    <w:rsid w:val="002924F4"/>
    <w:rsid w:val="0029380E"/>
    <w:rsid w:val="00297C58"/>
    <w:rsid w:val="002A13B0"/>
    <w:rsid w:val="002A1926"/>
    <w:rsid w:val="002A2A8E"/>
    <w:rsid w:val="002A68D9"/>
    <w:rsid w:val="002A76E7"/>
    <w:rsid w:val="002A7BBE"/>
    <w:rsid w:val="002B0953"/>
    <w:rsid w:val="002B0A10"/>
    <w:rsid w:val="002C04E1"/>
    <w:rsid w:val="002C217C"/>
    <w:rsid w:val="002C7B1B"/>
    <w:rsid w:val="002D0C24"/>
    <w:rsid w:val="002D2D95"/>
    <w:rsid w:val="002D3283"/>
    <w:rsid w:val="002D3C75"/>
    <w:rsid w:val="002D4A37"/>
    <w:rsid w:val="002D66A7"/>
    <w:rsid w:val="002E02F8"/>
    <w:rsid w:val="002E25A8"/>
    <w:rsid w:val="002E2D24"/>
    <w:rsid w:val="002E49F3"/>
    <w:rsid w:val="002F174A"/>
    <w:rsid w:val="002F1B95"/>
    <w:rsid w:val="002F3151"/>
    <w:rsid w:val="002F3C10"/>
    <w:rsid w:val="002F5F37"/>
    <w:rsid w:val="002F6B3A"/>
    <w:rsid w:val="00302041"/>
    <w:rsid w:val="00302ADF"/>
    <w:rsid w:val="00303CE6"/>
    <w:rsid w:val="00304FDB"/>
    <w:rsid w:val="00311FBE"/>
    <w:rsid w:val="00313A84"/>
    <w:rsid w:val="00314AB2"/>
    <w:rsid w:val="00315E2B"/>
    <w:rsid w:val="0031656F"/>
    <w:rsid w:val="00323384"/>
    <w:rsid w:val="00324270"/>
    <w:rsid w:val="003304EA"/>
    <w:rsid w:val="003307E6"/>
    <w:rsid w:val="00331912"/>
    <w:rsid w:val="00332DD4"/>
    <w:rsid w:val="00337EE8"/>
    <w:rsid w:val="00341068"/>
    <w:rsid w:val="00351DE6"/>
    <w:rsid w:val="0035326D"/>
    <w:rsid w:val="0035377A"/>
    <w:rsid w:val="00353A9C"/>
    <w:rsid w:val="003553CD"/>
    <w:rsid w:val="00356B9F"/>
    <w:rsid w:val="00364D28"/>
    <w:rsid w:val="0036608A"/>
    <w:rsid w:val="00367F26"/>
    <w:rsid w:val="00371ED9"/>
    <w:rsid w:val="00372F2C"/>
    <w:rsid w:val="00374D2D"/>
    <w:rsid w:val="00376110"/>
    <w:rsid w:val="00376BA9"/>
    <w:rsid w:val="0038110E"/>
    <w:rsid w:val="00381570"/>
    <w:rsid w:val="00381BC7"/>
    <w:rsid w:val="00382521"/>
    <w:rsid w:val="003825FD"/>
    <w:rsid w:val="003830D3"/>
    <w:rsid w:val="003869B4"/>
    <w:rsid w:val="00386ED7"/>
    <w:rsid w:val="00387929"/>
    <w:rsid w:val="00392185"/>
    <w:rsid w:val="00394686"/>
    <w:rsid w:val="003959DD"/>
    <w:rsid w:val="003A20F0"/>
    <w:rsid w:val="003A416F"/>
    <w:rsid w:val="003A7A47"/>
    <w:rsid w:val="003B7B35"/>
    <w:rsid w:val="003C0E1E"/>
    <w:rsid w:val="003C3377"/>
    <w:rsid w:val="003C4E82"/>
    <w:rsid w:val="003D197D"/>
    <w:rsid w:val="003D4487"/>
    <w:rsid w:val="003E1013"/>
    <w:rsid w:val="003E1BE8"/>
    <w:rsid w:val="003E1E45"/>
    <w:rsid w:val="003E33ED"/>
    <w:rsid w:val="003E62AE"/>
    <w:rsid w:val="003E6A5F"/>
    <w:rsid w:val="003E72F0"/>
    <w:rsid w:val="003F1D09"/>
    <w:rsid w:val="003F7F74"/>
    <w:rsid w:val="004012A0"/>
    <w:rsid w:val="00402CD7"/>
    <w:rsid w:val="00403216"/>
    <w:rsid w:val="004069C7"/>
    <w:rsid w:val="0041031D"/>
    <w:rsid w:val="00410983"/>
    <w:rsid w:val="00413B2A"/>
    <w:rsid w:val="00414215"/>
    <w:rsid w:val="00414647"/>
    <w:rsid w:val="004172D4"/>
    <w:rsid w:val="00421B01"/>
    <w:rsid w:val="00424761"/>
    <w:rsid w:val="004259C8"/>
    <w:rsid w:val="0043126F"/>
    <w:rsid w:val="00440B41"/>
    <w:rsid w:val="0044262E"/>
    <w:rsid w:val="0044728F"/>
    <w:rsid w:val="00450F5A"/>
    <w:rsid w:val="0045294B"/>
    <w:rsid w:val="00453E40"/>
    <w:rsid w:val="00456BF4"/>
    <w:rsid w:val="0046342E"/>
    <w:rsid w:val="00463552"/>
    <w:rsid w:val="0046726D"/>
    <w:rsid w:val="004677A8"/>
    <w:rsid w:val="0047084C"/>
    <w:rsid w:val="00473890"/>
    <w:rsid w:val="0047612A"/>
    <w:rsid w:val="00477B97"/>
    <w:rsid w:val="00485FD3"/>
    <w:rsid w:val="0048724A"/>
    <w:rsid w:val="00491208"/>
    <w:rsid w:val="00491A7C"/>
    <w:rsid w:val="00492F5D"/>
    <w:rsid w:val="00493E6C"/>
    <w:rsid w:val="00494523"/>
    <w:rsid w:val="00494674"/>
    <w:rsid w:val="004A3927"/>
    <w:rsid w:val="004A646A"/>
    <w:rsid w:val="004B1C67"/>
    <w:rsid w:val="004B3CE0"/>
    <w:rsid w:val="004B656E"/>
    <w:rsid w:val="004C26F7"/>
    <w:rsid w:val="004C4EBD"/>
    <w:rsid w:val="004C6443"/>
    <w:rsid w:val="004D4C38"/>
    <w:rsid w:val="004D54F5"/>
    <w:rsid w:val="004E0A19"/>
    <w:rsid w:val="004E422E"/>
    <w:rsid w:val="004E4336"/>
    <w:rsid w:val="004E4788"/>
    <w:rsid w:val="004E4CAD"/>
    <w:rsid w:val="004E4D6B"/>
    <w:rsid w:val="004F28FC"/>
    <w:rsid w:val="004F5B92"/>
    <w:rsid w:val="00505B9B"/>
    <w:rsid w:val="005102D9"/>
    <w:rsid w:val="00511459"/>
    <w:rsid w:val="00515443"/>
    <w:rsid w:val="005155A4"/>
    <w:rsid w:val="00520C9B"/>
    <w:rsid w:val="00522E3B"/>
    <w:rsid w:val="00523F95"/>
    <w:rsid w:val="00526373"/>
    <w:rsid w:val="00530449"/>
    <w:rsid w:val="00533B36"/>
    <w:rsid w:val="00533F3E"/>
    <w:rsid w:val="00534356"/>
    <w:rsid w:val="00534360"/>
    <w:rsid w:val="005355CB"/>
    <w:rsid w:val="00537618"/>
    <w:rsid w:val="005402C6"/>
    <w:rsid w:val="005403BA"/>
    <w:rsid w:val="00542B70"/>
    <w:rsid w:val="00543270"/>
    <w:rsid w:val="00544259"/>
    <w:rsid w:val="00545DCC"/>
    <w:rsid w:val="0054775B"/>
    <w:rsid w:val="005479DC"/>
    <w:rsid w:val="00550D34"/>
    <w:rsid w:val="0055269E"/>
    <w:rsid w:val="0055436E"/>
    <w:rsid w:val="00554DB8"/>
    <w:rsid w:val="00555030"/>
    <w:rsid w:val="0056088D"/>
    <w:rsid w:val="00560C58"/>
    <w:rsid w:val="00563722"/>
    <w:rsid w:val="00563EEA"/>
    <w:rsid w:val="00564F4E"/>
    <w:rsid w:val="005654EC"/>
    <w:rsid w:val="005657F0"/>
    <w:rsid w:val="00565EA5"/>
    <w:rsid w:val="00574152"/>
    <w:rsid w:val="00575962"/>
    <w:rsid w:val="00575B8A"/>
    <w:rsid w:val="005769A5"/>
    <w:rsid w:val="005769E4"/>
    <w:rsid w:val="00577733"/>
    <w:rsid w:val="005808FC"/>
    <w:rsid w:val="005825AF"/>
    <w:rsid w:val="00584A02"/>
    <w:rsid w:val="00591508"/>
    <w:rsid w:val="0059208A"/>
    <w:rsid w:val="00592604"/>
    <w:rsid w:val="00593942"/>
    <w:rsid w:val="00593CBE"/>
    <w:rsid w:val="00593FD0"/>
    <w:rsid w:val="00594A00"/>
    <w:rsid w:val="00594A93"/>
    <w:rsid w:val="00596AEF"/>
    <w:rsid w:val="005975E2"/>
    <w:rsid w:val="005A1D98"/>
    <w:rsid w:val="005A34A1"/>
    <w:rsid w:val="005A540C"/>
    <w:rsid w:val="005A7653"/>
    <w:rsid w:val="005B2485"/>
    <w:rsid w:val="005B28BE"/>
    <w:rsid w:val="005B2C67"/>
    <w:rsid w:val="005B3653"/>
    <w:rsid w:val="005B5497"/>
    <w:rsid w:val="005C004E"/>
    <w:rsid w:val="005C1714"/>
    <w:rsid w:val="005C6B26"/>
    <w:rsid w:val="005C7308"/>
    <w:rsid w:val="005D06AD"/>
    <w:rsid w:val="005D2B63"/>
    <w:rsid w:val="005D4A00"/>
    <w:rsid w:val="005D60B2"/>
    <w:rsid w:val="005D6181"/>
    <w:rsid w:val="005D76B2"/>
    <w:rsid w:val="005E08D8"/>
    <w:rsid w:val="005E0C06"/>
    <w:rsid w:val="005E282C"/>
    <w:rsid w:val="005E573F"/>
    <w:rsid w:val="005E6F1C"/>
    <w:rsid w:val="005E7661"/>
    <w:rsid w:val="005F14CD"/>
    <w:rsid w:val="005F19FC"/>
    <w:rsid w:val="005F5496"/>
    <w:rsid w:val="005F7BCD"/>
    <w:rsid w:val="005F7BE1"/>
    <w:rsid w:val="005F7F83"/>
    <w:rsid w:val="006026CE"/>
    <w:rsid w:val="00602E59"/>
    <w:rsid w:val="00604A2A"/>
    <w:rsid w:val="00604CE8"/>
    <w:rsid w:val="0060726D"/>
    <w:rsid w:val="00610175"/>
    <w:rsid w:val="00610DB9"/>
    <w:rsid w:val="00612ED9"/>
    <w:rsid w:val="00614960"/>
    <w:rsid w:val="00616F5F"/>
    <w:rsid w:val="006170BF"/>
    <w:rsid w:val="0062148E"/>
    <w:rsid w:val="00622BDD"/>
    <w:rsid w:val="00623C9C"/>
    <w:rsid w:val="00623FBF"/>
    <w:rsid w:val="00626A8F"/>
    <w:rsid w:val="0063338E"/>
    <w:rsid w:val="00634EE6"/>
    <w:rsid w:val="00635598"/>
    <w:rsid w:val="006420D6"/>
    <w:rsid w:val="0064365B"/>
    <w:rsid w:val="006439E7"/>
    <w:rsid w:val="00643C40"/>
    <w:rsid w:val="00645952"/>
    <w:rsid w:val="0064622D"/>
    <w:rsid w:val="00646D1E"/>
    <w:rsid w:val="00655CB5"/>
    <w:rsid w:val="00661A1C"/>
    <w:rsid w:val="00662CFB"/>
    <w:rsid w:val="00664724"/>
    <w:rsid w:val="00664A1D"/>
    <w:rsid w:val="00666190"/>
    <w:rsid w:val="0066626A"/>
    <w:rsid w:val="00671B65"/>
    <w:rsid w:val="0067440B"/>
    <w:rsid w:val="00674E57"/>
    <w:rsid w:val="00676716"/>
    <w:rsid w:val="00686D5E"/>
    <w:rsid w:val="00687F5C"/>
    <w:rsid w:val="00691AD3"/>
    <w:rsid w:val="006921A3"/>
    <w:rsid w:val="00693D6D"/>
    <w:rsid w:val="00695925"/>
    <w:rsid w:val="006A1208"/>
    <w:rsid w:val="006A2108"/>
    <w:rsid w:val="006A4496"/>
    <w:rsid w:val="006A45CE"/>
    <w:rsid w:val="006B0AF6"/>
    <w:rsid w:val="006B2986"/>
    <w:rsid w:val="006B2E86"/>
    <w:rsid w:val="006B779E"/>
    <w:rsid w:val="006C0704"/>
    <w:rsid w:val="006C0D5F"/>
    <w:rsid w:val="006D0596"/>
    <w:rsid w:val="006D3956"/>
    <w:rsid w:val="006D41CF"/>
    <w:rsid w:val="006E0556"/>
    <w:rsid w:val="006E15F1"/>
    <w:rsid w:val="006E205B"/>
    <w:rsid w:val="006E3674"/>
    <w:rsid w:val="006E39C4"/>
    <w:rsid w:val="006E3B98"/>
    <w:rsid w:val="006E681D"/>
    <w:rsid w:val="006E7241"/>
    <w:rsid w:val="006F06F1"/>
    <w:rsid w:val="006F0952"/>
    <w:rsid w:val="006F1476"/>
    <w:rsid w:val="006F1657"/>
    <w:rsid w:val="006F1C57"/>
    <w:rsid w:val="006F3718"/>
    <w:rsid w:val="006F3E86"/>
    <w:rsid w:val="006F4BD9"/>
    <w:rsid w:val="006F7A2D"/>
    <w:rsid w:val="00704EDC"/>
    <w:rsid w:val="00706396"/>
    <w:rsid w:val="00707A53"/>
    <w:rsid w:val="0072123E"/>
    <w:rsid w:val="0072124C"/>
    <w:rsid w:val="00721AB4"/>
    <w:rsid w:val="00721D6C"/>
    <w:rsid w:val="0072240B"/>
    <w:rsid w:val="007225A1"/>
    <w:rsid w:val="00724E8F"/>
    <w:rsid w:val="0072641A"/>
    <w:rsid w:val="0073027E"/>
    <w:rsid w:val="007321B8"/>
    <w:rsid w:val="00732B8A"/>
    <w:rsid w:val="0073597F"/>
    <w:rsid w:val="00736FDA"/>
    <w:rsid w:val="007404BD"/>
    <w:rsid w:val="00740990"/>
    <w:rsid w:val="00740BD6"/>
    <w:rsid w:val="00740CAB"/>
    <w:rsid w:val="007413E3"/>
    <w:rsid w:val="00742171"/>
    <w:rsid w:val="00745D49"/>
    <w:rsid w:val="00752ECC"/>
    <w:rsid w:val="007567F5"/>
    <w:rsid w:val="00766E1D"/>
    <w:rsid w:val="007706A8"/>
    <w:rsid w:val="00772BE9"/>
    <w:rsid w:val="00775B86"/>
    <w:rsid w:val="00776F7F"/>
    <w:rsid w:val="00777960"/>
    <w:rsid w:val="00781009"/>
    <w:rsid w:val="00784B02"/>
    <w:rsid w:val="007853D8"/>
    <w:rsid w:val="007876B6"/>
    <w:rsid w:val="00790350"/>
    <w:rsid w:val="00790B33"/>
    <w:rsid w:val="00793F6B"/>
    <w:rsid w:val="00795A60"/>
    <w:rsid w:val="007966CD"/>
    <w:rsid w:val="00797854"/>
    <w:rsid w:val="007A14CF"/>
    <w:rsid w:val="007A2C01"/>
    <w:rsid w:val="007A2EEF"/>
    <w:rsid w:val="007A3A79"/>
    <w:rsid w:val="007A4C1B"/>
    <w:rsid w:val="007A7EFE"/>
    <w:rsid w:val="007B159A"/>
    <w:rsid w:val="007B23C6"/>
    <w:rsid w:val="007B6D0F"/>
    <w:rsid w:val="007C0725"/>
    <w:rsid w:val="007C27AB"/>
    <w:rsid w:val="007C29E9"/>
    <w:rsid w:val="007C3EC2"/>
    <w:rsid w:val="007C6299"/>
    <w:rsid w:val="007C7BF6"/>
    <w:rsid w:val="007D105D"/>
    <w:rsid w:val="007E2386"/>
    <w:rsid w:val="007E275C"/>
    <w:rsid w:val="007E284F"/>
    <w:rsid w:val="007E3831"/>
    <w:rsid w:val="007E73D6"/>
    <w:rsid w:val="007F0154"/>
    <w:rsid w:val="007F028C"/>
    <w:rsid w:val="007F064D"/>
    <w:rsid w:val="00804A8E"/>
    <w:rsid w:val="0080502B"/>
    <w:rsid w:val="0080512E"/>
    <w:rsid w:val="00806EF7"/>
    <w:rsid w:val="00807068"/>
    <w:rsid w:val="00816412"/>
    <w:rsid w:val="00822D64"/>
    <w:rsid w:val="008235B0"/>
    <w:rsid w:val="00826826"/>
    <w:rsid w:val="0082740D"/>
    <w:rsid w:val="008302A9"/>
    <w:rsid w:val="0083039F"/>
    <w:rsid w:val="00832F46"/>
    <w:rsid w:val="008331D3"/>
    <w:rsid w:val="00834284"/>
    <w:rsid w:val="00835062"/>
    <w:rsid w:val="008356E9"/>
    <w:rsid w:val="00836BF8"/>
    <w:rsid w:val="0084057B"/>
    <w:rsid w:val="008406B9"/>
    <w:rsid w:val="00842C50"/>
    <w:rsid w:val="00843437"/>
    <w:rsid w:val="00846E92"/>
    <w:rsid w:val="008510A5"/>
    <w:rsid w:val="00851629"/>
    <w:rsid w:val="00851B5F"/>
    <w:rsid w:val="00851D65"/>
    <w:rsid w:val="00851DE3"/>
    <w:rsid w:val="00851DEF"/>
    <w:rsid w:val="00853096"/>
    <w:rsid w:val="00853297"/>
    <w:rsid w:val="008535E8"/>
    <w:rsid w:val="008579AD"/>
    <w:rsid w:val="00860E23"/>
    <w:rsid w:val="00863CF2"/>
    <w:rsid w:val="00872EEC"/>
    <w:rsid w:val="008746F4"/>
    <w:rsid w:val="0087675B"/>
    <w:rsid w:val="00876A6A"/>
    <w:rsid w:val="008779E3"/>
    <w:rsid w:val="00880200"/>
    <w:rsid w:val="00881920"/>
    <w:rsid w:val="00885096"/>
    <w:rsid w:val="00885A27"/>
    <w:rsid w:val="00885DB0"/>
    <w:rsid w:val="0089396E"/>
    <w:rsid w:val="008947C9"/>
    <w:rsid w:val="00897AE1"/>
    <w:rsid w:val="008A0B6B"/>
    <w:rsid w:val="008A36D0"/>
    <w:rsid w:val="008A4148"/>
    <w:rsid w:val="008A45A1"/>
    <w:rsid w:val="008A4820"/>
    <w:rsid w:val="008A528A"/>
    <w:rsid w:val="008B0934"/>
    <w:rsid w:val="008B1174"/>
    <w:rsid w:val="008B1E84"/>
    <w:rsid w:val="008C12DD"/>
    <w:rsid w:val="008C2408"/>
    <w:rsid w:val="008C680C"/>
    <w:rsid w:val="008C7311"/>
    <w:rsid w:val="008D0A34"/>
    <w:rsid w:val="008D287A"/>
    <w:rsid w:val="008D2BA3"/>
    <w:rsid w:val="008D349A"/>
    <w:rsid w:val="008D36C9"/>
    <w:rsid w:val="008D5F80"/>
    <w:rsid w:val="008D62ED"/>
    <w:rsid w:val="008D64D4"/>
    <w:rsid w:val="008D7D9E"/>
    <w:rsid w:val="008E3D58"/>
    <w:rsid w:val="008E442F"/>
    <w:rsid w:val="008E672C"/>
    <w:rsid w:val="008F457D"/>
    <w:rsid w:val="008F5B93"/>
    <w:rsid w:val="00901A75"/>
    <w:rsid w:val="00903114"/>
    <w:rsid w:val="0090394A"/>
    <w:rsid w:val="009041C8"/>
    <w:rsid w:val="009056A5"/>
    <w:rsid w:val="00906D36"/>
    <w:rsid w:val="00913AC0"/>
    <w:rsid w:val="00913D54"/>
    <w:rsid w:val="009163F3"/>
    <w:rsid w:val="009170FD"/>
    <w:rsid w:val="00917170"/>
    <w:rsid w:val="00917807"/>
    <w:rsid w:val="009200A1"/>
    <w:rsid w:val="009215F4"/>
    <w:rsid w:val="009227C5"/>
    <w:rsid w:val="00926074"/>
    <w:rsid w:val="00930DD3"/>
    <w:rsid w:val="009322C9"/>
    <w:rsid w:val="009329E0"/>
    <w:rsid w:val="009337DC"/>
    <w:rsid w:val="009349DF"/>
    <w:rsid w:val="00934D0C"/>
    <w:rsid w:val="00935E10"/>
    <w:rsid w:val="009360E3"/>
    <w:rsid w:val="009415E8"/>
    <w:rsid w:val="009426BF"/>
    <w:rsid w:val="00942C31"/>
    <w:rsid w:val="00944D3C"/>
    <w:rsid w:val="00947EBF"/>
    <w:rsid w:val="009532B9"/>
    <w:rsid w:val="00957955"/>
    <w:rsid w:val="00961055"/>
    <w:rsid w:val="00962D91"/>
    <w:rsid w:val="0096573F"/>
    <w:rsid w:val="00967ADD"/>
    <w:rsid w:val="009706E8"/>
    <w:rsid w:val="009718E0"/>
    <w:rsid w:val="00975376"/>
    <w:rsid w:val="00981957"/>
    <w:rsid w:val="00981D0D"/>
    <w:rsid w:val="009856F3"/>
    <w:rsid w:val="00985F00"/>
    <w:rsid w:val="00987BFB"/>
    <w:rsid w:val="00994058"/>
    <w:rsid w:val="009A1BDC"/>
    <w:rsid w:val="009A468B"/>
    <w:rsid w:val="009A4A48"/>
    <w:rsid w:val="009B150B"/>
    <w:rsid w:val="009B1D21"/>
    <w:rsid w:val="009B1F10"/>
    <w:rsid w:val="009B307C"/>
    <w:rsid w:val="009B3477"/>
    <w:rsid w:val="009B37F4"/>
    <w:rsid w:val="009B5717"/>
    <w:rsid w:val="009B5AFD"/>
    <w:rsid w:val="009B6BF6"/>
    <w:rsid w:val="009B6E22"/>
    <w:rsid w:val="009C06A7"/>
    <w:rsid w:val="009C26C8"/>
    <w:rsid w:val="009C27E1"/>
    <w:rsid w:val="009C2CD3"/>
    <w:rsid w:val="009C3077"/>
    <w:rsid w:val="009D1E84"/>
    <w:rsid w:val="009D5DC2"/>
    <w:rsid w:val="009E3700"/>
    <w:rsid w:val="009E38A3"/>
    <w:rsid w:val="009E7BE8"/>
    <w:rsid w:val="009F3EEB"/>
    <w:rsid w:val="009F5690"/>
    <w:rsid w:val="009F59DA"/>
    <w:rsid w:val="009F6370"/>
    <w:rsid w:val="009F66FE"/>
    <w:rsid w:val="00A00463"/>
    <w:rsid w:val="00A04F16"/>
    <w:rsid w:val="00A07059"/>
    <w:rsid w:val="00A10738"/>
    <w:rsid w:val="00A15277"/>
    <w:rsid w:val="00A15AE2"/>
    <w:rsid w:val="00A173B8"/>
    <w:rsid w:val="00A17AE3"/>
    <w:rsid w:val="00A20264"/>
    <w:rsid w:val="00A21D18"/>
    <w:rsid w:val="00A224A7"/>
    <w:rsid w:val="00A23D10"/>
    <w:rsid w:val="00A27E17"/>
    <w:rsid w:val="00A35A74"/>
    <w:rsid w:val="00A41A32"/>
    <w:rsid w:val="00A42012"/>
    <w:rsid w:val="00A4283D"/>
    <w:rsid w:val="00A42AAC"/>
    <w:rsid w:val="00A464DA"/>
    <w:rsid w:val="00A46D9E"/>
    <w:rsid w:val="00A47D6D"/>
    <w:rsid w:val="00A53513"/>
    <w:rsid w:val="00A64BB3"/>
    <w:rsid w:val="00A65D34"/>
    <w:rsid w:val="00A71BAE"/>
    <w:rsid w:val="00A73F35"/>
    <w:rsid w:val="00A75532"/>
    <w:rsid w:val="00A75DAD"/>
    <w:rsid w:val="00A763A5"/>
    <w:rsid w:val="00A775F0"/>
    <w:rsid w:val="00A8061A"/>
    <w:rsid w:val="00A81D1C"/>
    <w:rsid w:val="00A82984"/>
    <w:rsid w:val="00A8725C"/>
    <w:rsid w:val="00A9187A"/>
    <w:rsid w:val="00A93EA0"/>
    <w:rsid w:val="00A9516D"/>
    <w:rsid w:val="00A960F8"/>
    <w:rsid w:val="00AA0CA0"/>
    <w:rsid w:val="00AA0E0F"/>
    <w:rsid w:val="00AA400B"/>
    <w:rsid w:val="00AA4A60"/>
    <w:rsid w:val="00AA5234"/>
    <w:rsid w:val="00AA5779"/>
    <w:rsid w:val="00AB0232"/>
    <w:rsid w:val="00AB3908"/>
    <w:rsid w:val="00AB4E9E"/>
    <w:rsid w:val="00AB7AAF"/>
    <w:rsid w:val="00AC10EB"/>
    <w:rsid w:val="00AC1696"/>
    <w:rsid w:val="00AC2B8E"/>
    <w:rsid w:val="00AC3AD1"/>
    <w:rsid w:val="00AC5DF4"/>
    <w:rsid w:val="00AC61C9"/>
    <w:rsid w:val="00AC7E23"/>
    <w:rsid w:val="00AD06BC"/>
    <w:rsid w:val="00AD18F8"/>
    <w:rsid w:val="00AD192C"/>
    <w:rsid w:val="00AD23D2"/>
    <w:rsid w:val="00AD5F4D"/>
    <w:rsid w:val="00AE15F7"/>
    <w:rsid w:val="00AE1A03"/>
    <w:rsid w:val="00AE2401"/>
    <w:rsid w:val="00AE287B"/>
    <w:rsid w:val="00AE511C"/>
    <w:rsid w:val="00AE614B"/>
    <w:rsid w:val="00AF0F97"/>
    <w:rsid w:val="00AF7871"/>
    <w:rsid w:val="00B021AC"/>
    <w:rsid w:val="00B02BA1"/>
    <w:rsid w:val="00B042C6"/>
    <w:rsid w:val="00B047F0"/>
    <w:rsid w:val="00B1245F"/>
    <w:rsid w:val="00B12670"/>
    <w:rsid w:val="00B175A3"/>
    <w:rsid w:val="00B216CE"/>
    <w:rsid w:val="00B24499"/>
    <w:rsid w:val="00B26667"/>
    <w:rsid w:val="00B31D11"/>
    <w:rsid w:val="00B37ADC"/>
    <w:rsid w:val="00B40E37"/>
    <w:rsid w:val="00B43877"/>
    <w:rsid w:val="00B43F48"/>
    <w:rsid w:val="00B474A6"/>
    <w:rsid w:val="00B5125F"/>
    <w:rsid w:val="00B518BB"/>
    <w:rsid w:val="00B52C09"/>
    <w:rsid w:val="00B5317E"/>
    <w:rsid w:val="00B54A2A"/>
    <w:rsid w:val="00B55EFA"/>
    <w:rsid w:val="00B56D15"/>
    <w:rsid w:val="00B63415"/>
    <w:rsid w:val="00B6605B"/>
    <w:rsid w:val="00B66458"/>
    <w:rsid w:val="00B706BC"/>
    <w:rsid w:val="00B70BD1"/>
    <w:rsid w:val="00B720D1"/>
    <w:rsid w:val="00B73DB0"/>
    <w:rsid w:val="00B73E78"/>
    <w:rsid w:val="00B7462E"/>
    <w:rsid w:val="00B77CFF"/>
    <w:rsid w:val="00B804D9"/>
    <w:rsid w:val="00B807C1"/>
    <w:rsid w:val="00B82F0F"/>
    <w:rsid w:val="00B84910"/>
    <w:rsid w:val="00B857B4"/>
    <w:rsid w:val="00B86465"/>
    <w:rsid w:val="00B87665"/>
    <w:rsid w:val="00B91B6A"/>
    <w:rsid w:val="00B91F2B"/>
    <w:rsid w:val="00B929BE"/>
    <w:rsid w:val="00B93D99"/>
    <w:rsid w:val="00BA06CA"/>
    <w:rsid w:val="00BA0859"/>
    <w:rsid w:val="00BA3DFD"/>
    <w:rsid w:val="00BA5D2B"/>
    <w:rsid w:val="00BA6CC4"/>
    <w:rsid w:val="00BB1B04"/>
    <w:rsid w:val="00BB476B"/>
    <w:rsid w:val="00BC276D"/>
    <w:rsid w:val="00BC2BFE"/>
    <w:rsid w:val="00BC5A91"/>
    <w:rsid w:val="00BC6EB6"/>
    <w:rsid w:val="00BD1FBE"/>
    <w:rsid w:val="00BD211B"/>
    <w:rsid w:val="00BD43C2"/>
    <w:rsid w:val="00BE1A7B"/>
    <w:rsid w:val="00BE2C21"/>
    <w:rsid w:val="00BF04FB"/>
    <w:rsid w:val="00BF35BB"/>
    <w:rsid w:val="00BF3947"/>
    <w:rsid w:val="00BF466D"/>
    <w:rsid w:val="00BF705D"/>
    <w:rsid w:val="00C00C5E"/>
    <w:rsid w:val="00C01C88"/>
    <w:rsid w:val="00C01F40"/>
    <w:rsid w:val="00C02590"/>
    <w:rsid w:val="00C0260D"/>
    <w:rsid w:val="00C05142"/>
    <w:rsid w:val="00C107AA"/>
    <w:rsid w:val="00C13F81"/>
    <w:rsid w:val="00C17A26"/>
    <w:rsid w:val="00C17CEA"/>
    <w:rsid w:val="00C21008"/>
    <w:rsid w:val="00C2257C"/>
    <w:rsid w:val="00C242BE"/>
    <w:rsid w:val="00C24DF5"/>
    <w:rsid w:val="00C319A0"/>
    <w:rsid w:val="00C327D9"/>
    <w:rsid w:val="00C33FAE"/>
    <w:rsid w:val="00C357DE"/>
    <w:rsid w:val="00C4307E"/>
    <w:rsid w:val="00C45C15"/>
    <w:rsid w:val="00C468F9"/>
    <w:rsid w:val="00C500E8"/>
    <w:rsid w:val="00C51D8D"/>
    <w:rsid w:val="00C533D5"/>
    <w:rsid w:val="00C55550"/>
    <w:rsid w:val="00C6443D"/>
    <w:rsid w:val="00C64DF0"/>
    <w:rsid w:val="00C655D8"/>
    <w:rsid w:val="00C66744"/>
    <w:rsid w:val="00C71FB4"/>
    <w:rsid w:val="00C7243E"/>
    <w:rsid w:val="00C72872"/>
    <w:rsid w:val="00C73481"/>
    <w:rsid w:val="00C746DF"/>
    <w:rsid w:val="00C81268"/>
    <w:rsid w:val="00C86C95"/>
    <w:rsid w:val="00C86E01"/>
    <w:rsid w:val="00C870A1"/>
    <w:rsid w:val="00C87784"/>
    <w:rsid w:val="00C87F96"/>
    <w:rsid w:val="00C901F7"/>
    <w:rsid w:val="00C908D8"/>
    <w:rsid w:val="00C9095D"/>
    <w:rsid w:val="00C91D18"/>
    <w:rsid w:val="00C93498"/>
    <w:rsid w:val="00C95DDB"/>
    <w:rsid w:val="00CA0451"/>
    <w:rsid w:val="00CA0EE3"/>
    <w:rsid w:val="00CA25BF"/>
    <w:rsid w:val="00CA3310"/>
    <w:rsid w:val="00CA3B6D"/>
    <w:rsid w:val="00CA50AA"/>
    <w:rsid w:val="00CA684C"/>
    <w:rsid w:val="00CB15F9"/>
    <w:rsid w:val="00CB2EE2"/>
    <w:rsid w:val="00CB5E26"/>
    <w:rsid w:val="00CB6DF4"/>
    <w:rsid w:val="00CC00CD"/>
    <w:rsid w:val="00CC7CC0"/>
    <w:rsid w:val="00CC7F63"/>
    <w:rsid w:val="00CD43DD"/>
    <w:rsid w:val="00CD5948"/>
    <w:rsid w:val="00CD5F24"/>
    <w:rsid w:val="00CD68E9"/>
    <w:rsid w:val="00CE263A"/>
    <w:rsid w:val="00CE2C23"/>
    <w:rsid w:val="00CE3945"/>
    <w:rsid w:val="00CE3CAA"/>
    <w:rsid w:val="00CE5C31"/>
    <w:rsid w:val="00CE7825"/>
    <w:rsid w:val="00CE7E82"/>
    <w:rsid w:val="00CF03C4"/>
    <w:rsid w:val="00CF1958"/>
    <w:rsid w:val="00CF38B5"/>
    <w:rsid w:val="00CF5FE8"/>
    <w:rsid w:val="00CF674C"/>
    <w:rsid w:val="00CF6FB3"/>
    <w:rsid w:val="00CF7931"/>
    <w:rsid w:val="00D012E2"/>
    <w:rsid w:val="00D01EEF"/>
    <w:rsid w:val="00D0278F"/>
    <w:rsid w:val="00D02CEB"/>
    <w:rsid w:val="00D04615"/>
    <w:rsid w:val="00D05E6A"/>
    <w:rsid w:val="00D076FC"/>
    <w:rsid w:val="00D14160"/>
    <w:rsid w:val="00D14D84"/>
    <w:rsid w:val="00D156EA"/>
    <w:rsid w:val="00D159A9"/>
    <w:rsid w:val="00D20F1E"/>
    <w:rsid w:val="00D27920"/>
    <w:rsid w:val="00D3105D"/>
    <w:rsid w:val="00D31396"/>
    <w:rsid w:val="00D319C7"/>
    <w:rsid w:val="00D33552"/>
    <w:rsid w:val="00D34121"/>
    <w:rsid w:val="00D344ED"/>
    <w:rsid w:val="00D368CE"/>
    <w:rsid w:val="00D42B88"/>
    <w:rsid w:val="00D45A5A"/>
    <w:rsid w:val="00D5369D"/>
    <w:rsid w:val="00D57BB2"/>
    <w:rsid w:val="00D61CB1"/>
    <w:rsid w:val="00D6254E"/>
    <w:rsid w:val="00D7289B"/>
    <w:rsid w:val="00D800ED"/>
    <w:rsid w:val="00D83960"/>
    <w:rsid w:val="00D84DDE"/>
    <w:rsid w:val="00D85DD7"/>
    <w:rsid w:val="00D90989"/>
    <w:rsid w:val="00D9194C"/>
    <w:rsid w:val="00DA29D6"/>
    <w:rsid w:val="00DA4260"/>
    <w:rsid w:val="00DA5794"/>
    <w:rsid w:val="00DA7C8D"/>
    <w:rsid w:val="00DB4603"/>
    <w:rsid w:val="00DB5C44"/>
    <w:rsid w:val="00DB6726"/>
    <w:rsid w:val="00DB6DFA"/>
    <w:rsid w:val="00DC0B22"/>
    <w:rsid w:val="00DC21EE"/>
    <w:rsid w:val="00DC3C9E"/>
    <w:rsid w:val="00DC530D"/>
    <w:rsid w:val="00DC6470"/>
    <w:rsid w:val="00DC768B"/>
    <w:rsid w:val="00DC78D2"/>
    <w:rsid w:val="00DD1442"/>
    <w:rsid w:val="00DD3AEB"/>
    <w:rsid w:val="00DD4C0E"/>
    <w:rsid w:val="00DD7F7D"/>
    <w:rsid w:val="00DE6918"/>
    <w:rsid w:val="00DF0503"/>
    <w:rsid w:val="00DF0B1F"/>
    <w:rsid w:val="00DF0EDA"/>
    <w:rsid w:val="00DF1337"/>
    <w:rsid w:val="00DF3896"/>
    <w:rsid w:val="00DF7E34"/>
    <w:rsid w:val="00E029E6"/>
    <w:rsid w:val="00E03FB4"/>
    <w:rsid w:val="00E10071"/>
    <w:rsid w:val="00E1141A"/>
    <w:rsid w:val="00E13D63"/>
    <w:rsid w:val="00E15D0D"/>
    <w:rsid w:val="00E164C5"/>
    <w:rsid w:val="00E27C57"/>
    <w:rsid w:val="00E30632"/>
    <w:rsid w:val="00E345D6"/>
    <w:rsid w:val="00E402DF"/>
    <w:rsid w:val="00E42E12"/>
    <w:rsid w:val="00E43618"/>
    <w:rsid w:val="00E45F6B"/>
    <w:rsid w:val="00E47DC3"/>
    <w:rsid w:val="00E50576"/>
    <w:rsid w:val="00E50A66"/>
    <w:rsid w:val="00E5181A"/>
    <w:rsid w:val="00E5213E"/>
    <w:rsid w:val="00E534A1"/>
    <w:rsid w:val="00E53BC7"/>
    <w:rsid w:val="00E540A8"/>
    <w:rsid w:val="00E540F8"/>
    <w:rsid w:val="00E5594E"/>
    <w:rsid w:val="00E56CBB"/>
    <w:rsid w:val="00E57069"/>
    <w:rsid w:val="00E64BF3"/>
    <w:rsid w:val="00E6559A"/>
    <w:rsid w:val="00E676C0"/>
    <w:rsid w:val="00E73F6F"/>
    <w:rsid w:val="00E8150E"/>
    <w:rsid w:val="00E84EFB"/>
    <w:rsid w:val="00E86E3C"/>
    <w:rsid w:val="00E87E66"/>
    <w:rsid w:val="00E928AA"/>
    <w:rsid w:val="00E9369B"/>
    <w:rsid w:val="00E94CE0"/>
    <w:rsid w:val="00E95663"/>
    <w:rsid w:val="00E96FCD"/>
    <w:rsid w:val="00EA0A0F"/>
    <w:rsid w:val="00EA0F29"/>
    <w:rsid w:val="00EA4D27"/>
    <w:rsid w:val="00EA5156"/>
    <w:rsid w:val="00EA7D9D"/>
    <w:rsid w:val="00EB0252"/>
    <w:rsid w:val="00EB1909"/>
    <w:rsid w:val="00EB22D8"/>
    <w:rsid w:val="00EB6E1D"/>
    <w:rsid w:val="00EC1499"/>
    <w:rsid w:val="00EC64CE"/>
    <w:rsid w:val="00ED0897"/>
    <w:rsid w:val="00ED25A7"/>
    <w:rsid w:val="00ED3F19"/>
    <w:rsid w:val="00ED4435"/>
    <w:rsid w:val="00EE1E04"/>
    <w:rsid w:val="00EE4BD1"/>
    <w:rsid w:val="00EE7614"/>
    <w:rsid w:val="00EF16BA"/>
    <w:rsid w:val="00EF5052"/>
    <w:rsid w:val="00F05633"/>
    <w:rsid w:val="00F11F33"/>
    <w:rsid w:val="00F13733"/>
    <w:rsid w:val="00F13FC4"/>
    <w:rsid w:val="00F1515D"/>
    <w:rsid w:val="00F15620"/>
    <w:rsid w:val="00F15E6E"/>
    <w:rsid w:val="00F244F6"/>
    <w:rsid w:val="00F24AC5"/>
    <w:rsid w:val="00F31093"/>
    <w:rsid w:val="00F3156D"/>
    <w:rsid w:val="00F31B67"/>
    <w:rsid w:val="00F31F09"/>
    <w:rsid w:val="00F335A5"/>
    <w:rsid w:val="00F403AA"/>
    <w:rsid w:val="00F4313D"/>
    <w:rsid w:val="00F444B6"/>
    <w:rsid w:val="00F46B64"/>
    <w:rsid w:val="00F5278C"/>
    <w:rsid w:val="00F55D20"/>
    <w:rsid w:val="00F56376"/>
    <w:rsid w:val="00F577D2"/>
    <w:rsid w:val="00F60D82"/>
    <w:rsid w:val="00F6376E"/>
    <w:rsid w:val="00F65680"/>
    <w:rsid w:val="00F66DA1"/>
    <w:rsid w:val="00F66F6F"/>
    <w:rsid w:val="00F70A93"/>
    <w:rsid w:val="00F73B28"/>
    <w:rsid w:val="00F7530B"/>
    <w:rsid w:val="00F753E5"/>
    <w:rsid w:val="00F75C7D"/>
    <w:rsid w:val="00F81508"/>
    <w:rsid w:val="00F82021"/>
    <w:rsid w:val="00F83EA8"/>
    <w:rsid w:val="00F91D5B"/>
    <w:rsid w:val="00F9251B"/>
    <w:rsid w:val="00F94685"/>
    <w:rsid w:val="00F948EE"/>
    <w:rsid w:val="00F97140"/>
    <w:rsid w:val="00FA0439"/>
    <w:rsid w:val="00FA23DF"/>
    <w:rsid w:val="00FA3356"/>
    <w:rsid w:val="00FA7F3D"/>
    <w:rsid w:val="00FB22D8"/>
    <w:rsid w:val="00FC3184"/>
    <w:rsid w:val="00FC5B3F"/>
    <w:rsid w:val="00FD1675"/>
    <w:rsid w:val="00FD194E"/>
    <w:rsid w:val="00FD275E"/>
    <w:rsid w:val="00FD4A5A"/>
    <w:rsid w:val="00FD4C51"/>
    <w:rsid w:val="00FD7172"/>
    <w:rsid w:val="00FE16BE"/>
    <w:rsid w:val="00FE1B27"/>
    <w:rsid w:val="00FE293A"/>
    <w:rsid w:val="00FF133C"/>
    <w:rsid w:val="00FF18A3"/>
    <w:rsid w:val="00FF589D"/>
    <w:rsid w:val="00FF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F2AB"/>
  <w15:chartTrackingRefBased/>
  <w15:docId w15:val="{90E55320-B39A-4EF9-BCFC-6B6FCB96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672C"/>
  </w:style>
  <w:style w:type="character" w:customStyle="1" w:styleId="mwe-math-mathml-inline">
    <w:name w:val="mwe-math-mathml-inline"/>
    <w:basedOn w:val="DefaultParagraphFont"/>
    <w:rsid w:val="008E672C"/>
  </w:style>
  <w:style w:type="character" w:styleId="Hyperlink">
    <w:name w:val="Hyperlink"/>
    <w:basedOn w:val="DefaultParagraphFont"/>
    <w:uiPriority w:val="99"/>
    <w:unhideWhenUsed/>
    <w:rsid w:val="008E672C"/>
    <w:rPr>
      <w:color w:val="0000FF"/>
      <w:u w:val="single"/>
    </w:rPr>
  </w:style>
  <w:style w:type="table" w:styleId="TableGrid">
    <w:name w:val="Table Grid"/>
    <w:basedOn w:val="TableNormal"/>
    <w:uiPriority w:val="39"/>
    <w:rsid w:val="002C2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5A7"/>
    <w:rPr>
      <w:rFonts w:ascii="Courier New" w:eastAsia="Times New Roman" w:hAnsi="Courier New" w:cs="Courier New"/>
      <w:sz w:val="20"/>
      <w:szCs w:val="20"/>
    </w:rPr>
  </w:style>
  <w:style w:type="character" w:styleId="PlaceholderText">
    <w:name w:val="Placeholder Text"/>
    <w:basedOn w:val="DefaultParagraphFont"/>
    <w:uiPriority w:val="99"/>
    <w:semiHidden/>
    <w:rsid w:val="009170FD"/>
    <w:rPr>
      <w:color w:val="808080"/>
    </w:rPr>
  </w:style>
  <w:style w:type="paragraph" w:styleId="Header">
    <w:name w:val="header"/>
    <w:basedOn w:val="Normal"/>
    <w:link w:val="HeaderChar"/>
    <w:uiPriority w:val="99"/>
    <w:unhideWhenUsed/>
    <w:rsid w:val="005E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06"/>
  </w:style>
  <w:style w:type="paragraph" w:styleId="Footer">
    <w:name w:val="footer"/>
    <w:basedOn w:val="Normal"/>
    <w:link w:val="FooterChar"/>
    <w:uiPriority w:val="99"/>
    <w:unhideWhenUsed/>
    <w:rsid w:val="005E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06"/>
  </w:style>
  <w:style w:type="character" w:styleId="LineNumber">
    <w:name w:val="line number"/>
    <w:basedOn w:val="DefaultParagraphFont"/>
    <w:uiPriority w:val="99"/>
    <w:semiHidden/>
    <w:unhideWhenUsed/>
    <w:rsid w:val="00BE2C21"/>
  </w:style>
  <w:style w:type="paragraph" w:styleId="BalloonText">
    <w:name w:val="Balloon Text"/>
    <w:basedOn w:val="Normal"/>
    <w:link w:val="BalloonTextChar"/>
    <w:uiPriority w:val="99"/>
    <w:semiHidden/>
    <w:unhideWhenUsed/>
    <w:rsid w:val="00035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0B7"/>
    <w:rPr>
      <w:rFonts w:ascii="Segoe UI" w:hAnsi="Segoe UI" w:cs="Segoe UI"/>
      <w:sz w:val="18"/>
      <w:szCs w:val="18"/>
    </w:rPr>
  </w:style>
  <w:style w:type="character" w:styleId="CommentReference">
    <w:name w:val="annotation reference"/>
    <w:basedOn w:val="DefaultParagraphFont"/>
    <w:uiPriority w:val="99"/>
    <w:semiHidden/>
    <w:unhideWhenUsed/>
    <w:rsid w:val="000350B7"/>
    <w:rPr>
      <w:sz w:val="16"/>
      <w:szCs w:val="16"/>
    </w:rPr>
  </w:style>
  <w:style w:type="paragraph" w:styleId="CommentText">
    <w:name w:val="annotation text"/>
    <w:basedOn w:val="Normal"/>
    <w:link w:val="CommentTextChar"/>
    <w:uiPriority w:val="99"/>
    <w:unhideWhenUsed/>
    <w:rsid w:val="000350B7"/>
    <w:pPr>
      <w:spacing w:line="240" w:lineRule="auto"/>
    </w:pPr>
    <w:rPr>
      <w:sz w:val="20"/>
      <w:szCs w:val="20"/>
    </w:rPr>
  </w:style>
  <w:style w:type="character" w:customStyle="1" w:styleId="CommentTextChar">
    <w:name w:val="Comment Text Char"/>
    <w:basedOn w:val="DefaultParagraphFont"/>
    <w:link w:val="CommentText"/>
    <w:uiPriority w:val="99"/>
    <w:rsid w:val="000350B7"/>
    <w:rPr>
      <w:sz w:val="20"/>
      <w:szCs w:val="20"/>
    </w:rPr>
  </w:style>
  <w:style w:type="paragraph" w:styleId="CommentSubject">
    <w:name w:val="annotation subject"/>
    <w:basedOn w:val="CommentText"/>
    <w:next w:val="CommentText"/>
    <w:link w:val="CommentSubjectChar"/>
    <w:uiPriority w:val="99"/>
    <w:semiHidden/>
    <w:unhideWhenUsed/>
    <w:rsid w:val="000350B7"/>
    <w:rPr>
      <w:b/>
      <w:bCs/>
    </w:rPr>
  </w:style>
  <w:style w:type="character" w:customStyle="1" w:styleId="CommentSubjectChar">
    <w:name w:val="Comment Subject Char"/>
    <w:basedOn w:val="CommentTextChar"/>
    <w:link w:val="CommentSubject"/>
    <w:uiPriority w:val="99"/>
    <w:semiHidden/>
    <w:rsid w:val="000350B7"/>
    <w:rPr>
      <w:b/>
      <w:bCs/>
      <w:sz w:val="20"/>
      <w:szCs w:val="20"/>
    </w:rPr>
  </w:style>
  <w:style w:type="paragraph" w:styleId="Revision">
    <w:name w:val="Revision"/>
    <w:hidden/>
    <w:uiPriority w:val="99"/>
    <w:semiHidden/>
    <w:rsid w:val="007706A8"/>
    <w:pPr>
      <w:spacing w:after="0" w:line="240" w:lineRule="auto"/>
    </w:pPr>
  </w:style>
  <w:style w:type="character" w:styleId="PageNumber">
    <w:name w:val="page number"/>
    <w:basedOn w:val="DefaultParagraphFont"/>
    <w:uiPriority w:val="99"/>
    <w:semiHidden/>
    <w:unhideWhenUsed/>
    <w:rsid w:val="007A7EFE"/>
  </w:style>
  <w:style w:type="paragraph" w:styleId="ListParagraph">
    <w:name w:val="List Paragraph"/>
    <w:basedOn w:val="Normal"/>
    <w:uiPriority w:val="34"/>
    <w:qFormat/>
    <w:rsid w:val="00846E92"/>
    <w:pPr>
      <w:ind w:left="720"/>
      <w:contextualSpacing/>
    </w:pPr>
  </w:style>
  <w:style w:type="paragraph" w:styleId="FootnoteText">
    <w:name w:val="footnote text"/>
    <w:basedOn w:val="Normal"/>
    <w:link w:val="FootnoteTextChar"/>
    <w:uiPriority w:val="99"/>
    <w:semiHidden/>
    <w:unhideWhenUsed/>
    <w:rsid w:val="00BF39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3947"/>
    <w:rPr>
      <w:sz w:val="20"/>
      <w:szCs w:val="20"/>
    </w:rPr>
  </w:style>
  <w:style w:type="character" w:styleId="FootnoteReference">
    <w:name w:val="footnote reference"/>
    <w:basedOn w:val="DefaultParagraphFont"/>
    <w:uiPriority w:val="99"/>
    <w:semiHidden/>
    <w:unhideWhenUsed/>
    <w:rsid w:val="00BF39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277">
      <w:bodyDiv w:val="1"/>
      <w:marLeft w:val="0"/>
      <w:marRight w:val="0"/>
      <w:marTop w:val="0"/>
      <w:marBottom w:val="0"/>
      <w:divBdr>
        <w:top w:val="none" w:sz="0" w:space="0" w:color="auto"/>
        <w:left w:val="none" w:sz="0" w:space="0" w:color="auto"/>
        <w:bottom w:val="none" w:sz="0" w:space="0" w:color="auto"/>
        <w:right w:val="none" w:sz="0" w:space="0" w:color="auto"/>
      </w:divBdr>
    </w:div>
    <w:div w:id="24794410">
      <w:bodyDiv w:val="1"/>
      <w:marLeft w:val="0"/>
      <w:marRight w:val="0"/>
      <w:marTop w:val="0"/>
      <w:marBottom w:val="0"/>
      <w:divBdr>
        <w:top w:val="none" w:sz="0" w:space="0" w:color="auto"/>
        <w:left w:val="none" w:sz="0" w:space="0" w:color="auto"/>
        <w:bottom w:val="none" w:sz="0" w:space="0" w:color="auto"/>
        <w:right w:val="none" w:sz="0" w:space="0" w:color="auto"/>
      </w:divBdr>
    </w:div>
    <w:div w:id="34278782">
      <w:bodyDiv w:val="1"/>
      <w:marLeft w:val="0"/>
      <w:marRight w:val="0"/>
      <w:marTop w:val="0"/>
      <w:marBottom w:val="0"/>
      <w:divBdr>
        <w:top w:val="none" w:sz="0" w:space="0" w:color="auto"/>
        <w:left w:val="none" w:sz="0" w:space="0" w:color="auto"/>
        <w:bottom w:val="none" w:sz="0" w:space="0" w:color="auto"/>
        <w:right w:val="none" w:sz="0" w:space="0" w:color="auto"/>
      </w:divBdr>
    </w:div>
    <w:div w:id="67656651">
      <w:bodyDiv w:val="1"/>
      <w:marLeft w:val="0"/>
      <w:marRight w:val="0"/>
      <w:marTop w:val="0"/>
      <w:marBottom w:val="0"/>
      <w:divBdr>
        <w:top w:val="none" w:sz="0" w:space="0" w:color="auto"/>
        <w:left w:val="none" w:sz="0" w:space="0" w:color="auto"/>
        <w:bottom w:val="none" w:sz="0" w:space="0" w:color="auto"/>
        <w:right w:val="none" w:sz="0" w:space="0" w:color="auto"/>
      </w:divBdr>
    </w:div>
    <w:div w:id="75981048">
      <w:bodyDiv w:val="1"/>
      <w:marLeft w:val="0"/>
      <w:marRight w:val="0"/>
      <w:marTop w:val="0"/>
      <w:marBottom w:val="0"/>
      <w:divBdr>
        <w:top w:val="none" w:sz="0" w:space="0" w:color="auto"/>
        <w:left w:val="none" w:sz="0" w:space="0" w:color="auto"/>
        <w:bottom w:val="none" w:sz="0" w:space="0" w:color="auto"/>
        <w:right w:val="none" w:sz="0" w:space="0" w:color="auto"/>
      </w:divBdr>
    </w:div>
    <w:div w:id="126749261">
      <w:bodyDiv w:val="1"/>
      <w:marLeft w:val="0"/>
      <w:marRight w:val="0"/>
      <w:marTop w:val="0"/>
      <w:marBottom w:val="0"/>
      <w:divBdr>
        <w:top w:val="none" w:sz="0" w:space="0" w:color="auto"/>
        <w:left w:val="none" w:sz="0" w:space="0" w:color="auto"/>
        <w:bottom w:val="none" w:sz="0" w:space="0" w:color="auto"/>
        <w:right w:val="none" w:sz="0" w:space="0" w:color="auto"/>
      </w:divBdr>
    </w:div>
    <w:div w:id="233903436">
      <w:bodyDiv w:val="1"/>
      <w:marLeft w:val="0"/>
      <w:marRight w:val="0"/>
      <w:marTop w:val="0"/>
      <w:marBottom w:val="0"/>
      <w:divBdr>
        <w:top w:val="none" w:sz="0" w:space="0" w:color="auto"/>
        <w:left w:val="none" w:sz="0" w:space="0" w:color="auto"/>
        <w:bottom w:val="none" w:sz="0" w:space="0" w:color="auto"/>
        <w:right w:val="none" w:sz="0" w:space="0" w:color="auto"/>
      </w:divBdr>
    </w:div>
    <w:div w:id="285088910">
      <w:bodyDiv w:val="1"/>
      <w:marLeft w:val="0"/>
      <w:marRight w:val="0"/>
      <w:marTop w:val="0"/>
      <w:marBottom w:val="0"/>
      <w:divBdr>
        <w:top w:val="none" w:sz="0" w:space="0" w:color="auto"/>
        <w:left w:val="none" w:sz="0" w:space="0" w:color="auto"/>
        <w:bottom w:val="none" w:sz="0" w:space="0" w:color="auto"/>
        <w:right w:val="none" w:sz="0" w:space="0" w:color="auto"/>
      </w:divBdr>
    </w:div>
    <w:div w:id="383723065">
      <w:bodyDiv w:val="1"/>
      <w:marLeft w:val="0"/>
      <w:marRight w:val="0"/>
      <w:marTop w:val="0"/>
      <w:marBottom w:val="0"/>
      <w:divBdr>
        <w:top w:val="none" w:sz="0" w:space="0" w:color="auto"/>
        <w:left w:val="none" w:sz="0" w:space="0" w:color="auto"/>
        <w:bottom w:val="none" w:sz="0" w:space="0" w:color="auto"/>
        <w:right w:val="none" w:sz="0" w:space="0" w:color="auto"/>
      </w:divBdr>
    </w:div>
    <w:div w:id="401411989">
      <w:bodyDiv w:val="1"/>
      <w:marLeft w:val="0"/>
      <w:marRight w:val="0"/>
      <w:marTop w:val="0"/>
      <w:marBottom w:val="0"/>
      <w:divBdr>
        <w:top w:val="none" w:sz="0" w:space="0" w:color="auto"/>
        <w:left w:val="none" w:sz="0" w:space="0" w:color="auto"/>
        <w:bottom w:val="none" w:sz="0" w:space="0" w:color="auto"/>
        <w:right w:val="none" w:sz="0" w:space="0" w:color="auto"/>
      </w:divBdr>
    </w:div>
    <w:div w:id="492335875">
      <w:bodyDiv w:val="1"/>
      <w:marLeft w:val="0"/>
      <w:marRight w:val="0"/>
      <w:marTop w:val="0"/>
      <w:marBottom w:val="0"/>
      <w:divBdr>
        <w:top w:val="none" w:sz="0" w:space="0" w:color="auto"/>
        <w:left w:val="none" w:sz="0" w:space="0" w:color="auto"/>
        <w:bottom w:val="none" w:sz="0" w:space="0" w:color="auto"/>
        <w:right w:val="none" w:sz="0" w:space="0" w:color="auto"/>
      </w:divBdr>
    </w:div>
    <w:div w:id="501354403">
      <w:bodyDiv w:val="1"/>
      <w:marLeft w:val="0"/>
      <w:marRight w:val="0"/>
      <w:marTop w:val="0"/>
      <w:marBottom w:val="0"/>
      <w:divBdr>
        <w:top w:val="none" w:sz="0" w:space="0" w:color="auto"/>
        <w:left w:val="none" w:sz="0" w:space="0" w:color="auto"/>
        <w:bottom w:val="none" w:sz="0" w:space="0" w:color="auto"/>
        <w:right w:val="none" w:sz="0" w:space="0" w:color="auto"/>
      </w:divBdr>
    </w:div>
    <w:div w:id="683358823">
      <w:bodyDiv w:val="1"/>
      <w:marLeft w:val="0"/>
      <w:marRight w:val="0"/>
      <w:marTop w:val="0"/>
      <w:marBottom w:val="0"/>
      <w:divBdr>
        <w:top w:val="none" w:sz="0" w:space="0" w:color="auto"/>
        <w:left w:val="none" w:sz="0" w:space="0" w:color="auto"/>
        <w:bottom w:val="none" w:sz="0" w:space="0" w:color="auto"/>
        <w:right w:val="none" w:sz="0" w:space="0" w:color="auto"/>
      </w:divBdr>
    </w:div>
    <w:div w:id="704603410">
      <w:bodyDiv w:val="1"/>
      <w:marLeft w:val="0"/>
      <w:marRight w:val="0"/>
      <w:marTop w:val="0"/>
      <w:marBottom w:val="0"/>
      <w:divBdr>
        <w:top w:val="none" w:sz="0" w:space="0" w:color="auto"/>
        <w:left w:val="none" w:sz="0" w:space="0" w:color="auto"/>
        <w:bottom w:val="none" w:sz="0" w:space="0" w:color="auto"/>
        <w:right w:val="none" w:sz="0" w:space="0" w:color="auto"/>
      </w:divBdr>
    </w:div>
    <w:div w:id="789318758">
      <w:bodyDiv w:val="1"/>
      <w:marLeft w:val="0"/>
      <w:marRight w:val="0"/>
      <w:marTop w:val="0"/>
      <w:marBottom w:val="0"/>
      <w:divBdr>
        <w:top w:val="none" w:sz="0" w:space="0" w:color="auto"/>
        <w:left w:val="none" w:sz="0" w:space="0" w:color="auto"/>
        <w:bottom w:val="none" w:sz="0" w:space="0" w:color="auto"/>
        <w:right w:val="none" w:sz="0" w:space="0" w:color="auto"/>
      </w:divBdr>
    </w:div>
    <w:div w:id="829562619">
      <w:bodyDiv w:val="1"/>
      <w:marLeft w:val="0"/>
      <w:marRight w:val="0"/>
      <w:marTop w:val="0"/>
      <w:marBottom w:val="0"/>
      <w:divBdr>
        <w:top w:val="none" w:sz="0" w:space="0" w:color="auto"/>
        <w:left w:val="none" w:sz="0" w:space="0" w:color="auto"/>
        <w:bottom w:val="none" w:sz="0" w:space="0" w:color="auto"/>
        <w:right w:val="none" w:sz="0" w:space="0" w:color="auto"/>
      </w:divBdr>
    </w:div>
    <w:div w:id="851453878">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
    <w:div w:id="891425992">
      <w:bodyDiv w:val="1"/>
      <w:marLeft w:val="0"/>
      <w:marRight w:val="0"/>
      <w:marTop w:val="0"/>
      <w:marBottom w:val="0"/>
      <w:divBdr>
        <w:top w:val="none" w:sz="0" w:space="0" w:color="auto"/>
        <w:left w:val="none" w:sz="0" w:space="0" w:color="auto"/>
        <w:bottom w:val="none" w:sz="0" w:space="0" w:color="auto"/>
        <w:right w:val="none" w:sz="0" w:space="0" w:color="auto"/>
      </w:divBdr>
    </w:div>
    <w:div w:id="983395215">
      <w:bodyDiv w:val="1"/>
      <w:marLeft w:val="0"/>
      <w:marRight w:val="0"/>
      <w:marTop w:val="0"/>
      <w:marBottom w:val="0"/>
      <w:divBdr>
        <w:top w:val="none" w:sz="0" w:space="0" w:color="auto"/>
        <w:left w:val="none" w:sz="0" w:space="0" w:color="auto"/>
        <w:bottom w:val="none" w:sz="0" w:space="0" w:color="auto"/>
        <w:right w:val="none" w:sz="0" w:space="0" w:color="auto"/>
      </w:divBdr>
    </w:div>
    <w:div w:id="1045569826">
      <w:bodyDiv w:val="1"/>
      <w:marLeft w:val="0"/>
      <w:marRight w:val="0"/>
      <w:marTop w:val="0"/>
      <w:marBottom w:val="0"/>
      <w:divBdr>
        <w:top w:val="none" w:sz="0" w:space="0" w:color="auto"/>
        <w:left w:val="none" w:sz="0" w:space="0" w:color="auto"/>
        <w:bottom w:val="none" w:sz="0" w:space="0" w:color="auto"/>
        <w:right w:val="none" w:sz="0" w:space="0" w:color="auto"/>
      </w:divBdr>
    </w:div>
    <w:div w:id="1045986893">
      <w:bodyDiv w:val="1"/>
      <w:marLeft w:val="0"/>
      <w:marRight w:val="0"/>
      <w:marTop w:val="0"/>
      <w:marBottom w:val="0"/>
      <w:divBdr>
        <w:top w:val="none" w:sz="0" w:space="0" w:color="auto"/>
        <w:left w:val="none" w:sz="0" w:space="0" w:color="auto"/>
        <w:bottom w:val="none" w:sz="0" w:space="0" w:color="auto"/>
        <w:right w:val="none" w:sz="0" w:space="0" w:color="auto"/>
      </w:divBdr>
    </w:div>
    <w:div w:id="1058282124">
      <w:bodyDiv w:val="1"/>
      <w:marLeft w:val="0"/>
      <w:marRight w:val="0"/>
      <w:marTop w:val="0"/>
      <w:marBottom w:val="0"/>
      <w:divBdr>
        <w:top w:val="none" w:sz="0" w:space="0" w:color="auto"/>
        <w:left w:val="none" w:sz="0" w:space="0" w:color="auto"/>
        <w:bottom w:val="none" w:sz="0" w:space="0" w:color="auto"/>
        <w:right w:val="none" w:sz="0" w:space="0" w:color="auto"/>
      </w:divBdr>
      <w:divsChild>
        <w:div w:id="1031494980">
          <w:marLeft w:val="0"/>
          <w:marRight w:val="0"/>
          <w:marTop w:val="0"/>
          <w:marBottom w:val="0"/>
          <w:divBdr>
            <w:top w:val="none" w:sz="0" w:space="0" w:color="auto"/>
            <w:left w:val="none" w:sz="0" w:space="0" w:color="auto"/>
            <w:bottom w:val="none" w:sz="0" w:space="0" w:color="auto"/>
            <w:right w:val="none" w:sz="0" w:space="0" w:color="auto"/>
          </w:divBdr>
        </w:div>
        <w:div w:id="538662416">
          <w:marLeft w:val="0"/>
          <w:marRight w:val="0"/>
          <w:marTop w:val="0"/>
          <w:marBottom w:val="0"/>
          <w:divBdr>
            <w:top w:val="none" w:sz="0" w:space="0" w:color="auto"/>
            <w:left w:val="none" w:sz="0" w:space="0" w:color="auto"/>
            <w:bottom w:val="none" w:sz="0" w:space="0" w:color="auto"/>
            <w:right w:val="none" w:sz="0" w:space="0" w:color="auto"/>
          </w:divBdr>
        </w:div>
        <w:div w:id="1174613923">
          <w:marLeft w:val="0"/>
          <w:marRight w:val="0"/>
          <w:marTop w:val="0"/>
          <w:marBottom w:val="0"/>
          <w:divBdr>
            <w:top w:val="none" w:sz="0" w:space="0" w:color="auto"/>
            <w:left w:val="none" w:sz="0" w:space="0" w:color="auto"/>
            <w:bottom w:val="none" w:sz="0" w:space="0" w:color="auto"/>
            <w:right w:val="none" w:sz="0" w:space="0" w:color="auto"/>
          </w:divBdr>
        </w:div>
        <w:div w:id="119341660">
          <w:marLeft w:val="0"/>
          <w:marRight w:val="0"/>
          <w:marTop w:val="0"/>
          <w:marBottom w:val="0"/>
          <w:divBdr>
            <w:top w:val="none" w:sz="0" w:space="0" w:color="auto"/>
            <w:left w:val="none" w:sz="0" w:space="0" w:color="auto"/>
            <w:bottom w:val="none" w:sz="0" w:space="0" w:color="auto"/>
            <w:right w:val="none" w:sz="0" w:space="0" w:color="auto"/>
          </w:divBdr>
        </w:div>
        <w:div w:id="94832525">
          <w:marLeft w:val="0"/>
          <w:marRight w:val="0"/>
          <w:marTop w:val="0"/>
          <w:marBottom w:val="0"/>
          <w:divBdr>
            <w:top w:val="none" w:sz="0" w:space="0" w:color="auto"/>
            <w:left w:val="none" w:sz="0" w:space="0" w:color="auto"/>
            <w:bottom w:val="none" w:sz="0" w:space="0" w:color="auto"/>
            <w:right w:val="none" w:sz="0" w:space="0" w:color="auto"/>
          </w:divBdr>
        </w:div>
        <w:div w:id="1131287820">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061365194">
      <w:bodyDiv w:val="1"/>
      <w:marLeft w:val="0"/>
      <w:marRight w:val="0"/>
      <w:marTop w:val="0"/>
      <w:marBottom w:val="0"/>
      <w:divBdr>
        <w:top w:val="none" w:sz="0" w:space="0" w:color="auto"/>
        <w:left w:val="none" w:sz="0" w:space="0" w:color="auto"/>
        <w:bottom w:val="none" w:sz="0" w:space="0" w:color="auto"/>
        <w:right w:val="none" w:sz="0" w:space="0" w:color="auto"/>
      </w:divBdr>
    </w:div>
    <w:div w:id="1114251507">
      <w:bodyDiv w:val="1"/>
      <w:marLeft w:val="0"/>
      <w:marRight w:val="0"/>
      <w:marTop w:val="0"/>
      <w:marBottom w:val="0"/>
      <w:divBdr>
        <w:top w:val="none" w:sz="0" w:space="0" w:color="auto"/>
        <w:left w:val="none" w:sz="0" w:space="0" w:color="auto"/>
        <w:bottom w:val="none" w:sz="0" w:space="0" w:color="auto"/>
        <w:right w:val="none" w:sz="0" w:space="0" w:color="auto"/>
      </w:divBdr>
    </w:div>
    <w:div w:id="1148203441">
      <w:bodyDiv w:val="1"/>
      <w:marLeft w:val="0"/>
      <w:marRight w:val="0"/>
      <w:marTop w:val="0"/>
      <w:marBottom w:val="0"/>
      <w:divBdr>
        <w:top w:val="none" w:sz="0" w:space="0" w:color="auto"/>
        <w:left w:val="none" w:sz="0" w:space="0" w:color="auto"/>
        <w:bottom w:val="none" w:sz="0" w:space="0" w:color="auto"/>
        <w:right w:val="none" w:sz="0" w:space="0" w:color="auto"/>
      </w:divBdr>
    </w:div>
    <w:div w:id="1151290404">
      <w:bodyDiv w:val="1"/>
      <w:marLeft w:val="0"/>
      <w:marRight w:val="0"/>
      <w:marTop w:val="0"/>
      <w:marBottom w:val="0"/>
      <w:divBdr>
        <w:top w:val="none" w:sz="0" w:space="0" w:color="auto"/>
        <w:left w:val="none" w:sz="0" w:space="0" w:color="auto"/>
        <w:bottom w:val="none" w:sz="0" w:space="0" w:color="auto"/>
        <w:right w:val="none" w:sz="0" w:space="0" w:color="auto"/>
      </w:divBdr>
    </w:div>
    <w:div w:id="1160467172">
      <w:bodyDiv w:val="1"/>
      <w:marLeft w:val="0"/>
      <w:marRight w:val="0"/>
      <w:marTop w:val="0"/>
      <w:marBottom w:val="0"/>
      <w:divBdr>
        <w:top w:val="none" w:sz="0" w:space="0" w:color="auto"/>
        <w:left w:val="none" w:sz="0" w:space="0" w:color="auto"/>
        <w:bottom w:val="none" w:sz="0" w:space="0" w:color="auto"/>
        <w:right w:val="none" w:sz="0" w:space="0" w:color="auto"/>
      </w:divBdr>
    </w:div>
    <w:div w:id="1172989095">
      <w:bodyDiv w:val="1"/>
      <w:marLeft w:val="0"/>
      <w:marRight w:val="0"/>
      <w:marTop w:val="0"/>
      <w:marBottom w:val="0"/>
      <w:divBdr>
        <w:top w:val="none" w:sz="0" w:space="0" w:color="auto"/>
        <w:left w:val="none" w:sz="0" w:space="0" w:color="auto"/>
        <w:bottom w:val="none" w:sz="0" w:space="0" w:color="auto"/>
        <w:right w:val="none" w:sz="0" w:space="0" w:color="auto"/>
      </w:divBdr>
    </w:div>
    <w:div w:id="1175995106">
      <w:bodyDiv w:val="1"/>
      <w:marLeft w:val="0"/>
      <w:marRight w:val="0"/>
      <w:marTop w:val="0"/>
      <w:marBottom w:val="0"/>
      <w:divBdr>
        <w:top w:val="none" w:sz="0" w:space="0" w:color="auto"/>
        <w:left w:val="none" w:sz="0" w:space="0" w:color="auto"/>
        <w:bottom w:val="none" w:sz="0" w:space="0" w:color="auto"/>
        <w:right w:val="none" w:sz="0" w:space="0" w:color="auto"/>
      </w:divBdr>
    </w:div>
    <w:div w:id="1208489120">
      <w:bodyDiv w:val="1"/>
      <w:marLeft w:val="0"/>
      <w:marRight w:val="0"/>
      <w:marTop w:val="0"/>
      <w:marBottom w:val="0"/>
      <w:divBdr>
        <w:top w:val="none" w:sz="0" w:space="0" w:color="auto"/>
        <w:left w:val="none" w:sz="0" w:space="0" w:color="auto"/>
        <w:bottom w:val="none" w:sz="0" w:space="0" w:color="auto"/>
        <w:right w:val="none" w:sz="0" w:space="0" w:color="auto"/>
      </w:divBdr>
    </w:div>
    <w:div w:id="1254053512">
      <w:bodyDiv w:val="1"/>
      <w:marLeft w:val="0"/>
      <w:marRight w:val="0"/>
      <w:marTop w:val="0"/>
      <w:marBottom w:val="0"/>
      <w:divBdr>
        <w:top w:val="none" w:sz="0" w:space="0" w:color="auto"/>
        <w:left w:val="none" w:sz="0" w:space="0" w:color="auto"/>
        <w:bottom w:val="none" w:sz="0" w:space="0" w:color="auto"/>
        <w:right w:val="none" w:sz="0" w:space="0" w:color="auto"/>
      </w:divBdr>
    </w:div>
    <w:div w:id="1292054410">
      <w:bodyDiv w:val="1"/>
      <w:marLeft w:val="0"/>
      <w:marRight w:val="0"/>
      <w:marTop w:val="0"/>
      <w:marBottom w:val="0"/>
      <w:divBdr>
        <w:top w:val="none" w:sz="0" w:space="0" w:color="auto"/>
        <w:left w:val="none" w:sz="0" w:space="0" w:color="auto"/>
        <w:bottom w:val="none" w:sz="0" w:space="0" w:color="auto"/>
        <w:right w:val="none" w:sz="0" w:space="0" w:color="auto"/>
      </w:divBdr>
    </w:div>
    <w:div w:id="1415976651">
      <w:bodyDiv w:val="1"/>
      <w:marLeft w:val="0"/>
      <w:marRight w:val="0"/>
      <w:marTop w:val="0"/>
      <w:marBottom w:val="0"/>
      <w:divBdr>
        <w:top w:val="none" w:sz="0" w:space="0" w:color="auto"/>
        <w:left w:val="none" w:sz="0" w:space="0" w:color="auto"/>
        <w:bottom w:val="none" w:sz="0" w:space="0" w:color="auto"/>
        <w:right w:val="none" w:sz="0" w:space="0" w:color="auto"/>
      </w:divBdr>
    </w:div>
    <w:div w:id="1454053940">
      <w:bodyDiv w:val="1"/>
      <w:marLeft w:val="0"/>
      <w:marRight w:val="0"/>
      <w:marTop w:val="0"/>
      <w:marBottom w:val="0"/>
      <w:divBdr>
        <w:top w:val="none" w:sz="0" w:space="0" w:color="auto"/>
        <w:left w:val="none" w:sz="0" w:space="0" w:color="auto"/>
        <w:bottom w:val="none" w:sz="0" w:space="0" w:color="auto"/>
        <w:right w:val="none" w:sz="0" w:space="0" w:color="auto"/>
      </w:divBdr>
    </w:div>
    <w:div w:id="1578586417">
      <w:bodyDiv w:val="1"/>
      <w:marLeft w:val="0"/>
      <w:marRight w:val="0"/>
      <w:marTop w:val="0"/>
      <w:marBottom w:val="0"/>
      <w:divBdr>
        <w:top w:val="none" w:sz="0" w:space="0" w:color="auto"/>
        <w:left w:val="none" w:sz="0" w:space="0" w:color="auto"/>
        <w:bottom w:val="none" w:sz="0" w:space="0" w:color="auto"/>
        <w:right w:val="none" w:sz="0" w:space="0" w:color="auto"/>
      </w:divBdr>
    </w:div>
    <w:div w:id="1639535695">
      <w:bodyDiv w:val="1"/>
      <w:marLeft w:val="0"/>
      <w:marRight w:val="0"/>
      <w:marTop w:val="0"/>
      <w:marBottom w:val="0"/>
      <w:divBdr>
        <w:top w:val="none" w:sz="0" w:space="0" w:color="auto"/>
        <w:left w:val="none" w:sz="0" w:space="0" w:color="auto"/>
        <w:bottom w:val="none" w:sz="0" w:space="0" w:color="auto"/>
        <w:right w:val="none" w:sz="0" w:space="0" w:color="auto"/>
      </w:divBdr>
    </w:div>
    <w:div w:id="1695495616">
      <w:bodyDiv w:val="1"/>
      <w:marLeft w:val="0"/>
      <w:marRight w:val="0"/>
      <w:marTop w:val="0"/>
      <w:marBottom w:val="0"/>
      <w:divBdr>
        <w:top w:val="none" w:sz="0" w:space="0" w:color="auto"/>
        <w:left w:val="none" w:sz="0" w:space="0" w:color="auto"/>
        <w:bottom w:val="none" w:sz="0" w:space="0" w:color="auto"/>
        <w:right w:val="none" w:sz="0" w:space="0" w:color="auto"/>
      </w:divBdr>
    </w:div>
    <w:div w:id="1746144232">
      <w:bodyDiv w:val="1"/>
      <w:marLeft w:val="0"/>
      <w:marRight w:val="0"/>
      <w:marTop w:val="0"/>
      <w:marBottom w:val="0"/>
      <w:divBdr>
        <w:top w:val="none" w:sz="0" w:space="0" w:color="auto"/>
        <w:left w:val="none" w:sz="0" w:space="0" w:color="auto"/>
        <w:bottom w:val="none" w:sz="0" w:space="0" w:color="auto"/>
        <w:right w:val="none" w:sz="0" w:space="0" w:color="auto"/>
      </w:divBdr>
    </w:div>
    <w:div w:id="1814759154">
      <w:bodyDiv w:val="1"/>
      <w:marLeft w:val="0"/>
      <w:marRight w:val="0"/>
      <w:marTop w:val="0"/>
      <w:marBottom w:val="0"/>
      <w:divBdr>
        <w:top w:val="none" w:sz="0" w:space="0" w:color="auto"/>
        <w:left w:val="none" w:sz="0" w:space="0" w:color="auto"/>
        <w:bottom w:val="none" w:sz="0" w:space="0" w:color="auto"/>
        <w:right w:val="none" w:sz="0" w:space="0" w:color="auto"/>
      </w:divBdr>
    </w:div>
    <w:div w:id="1903560766">
      <w:bodyDiv w:val="1"/>
      <w:marLeft w:val="0"/>
      <w:marRight w:val="0"/>
      <w:marTop w:val="0"/>
      <w:marBottom w:val="0"/>
      <w:divBdr>
        <w:top w:val="none" w:sz="0" w:space="0" w:color="auto"/>
        <w:left w:val="none" w:sz="0" w:space="0" w:color="auto"/>
        <w:bottom w:val="none" w:sz="0" w:space="0" w:color="auto"/>
        <w:right w:val="none" w:sz="0" w:space="0" w:color="auto"/>
      </w:divBdr>
    </w:div>
    <w:div w:id="1917133846">
      <w:bodyDiv w:val="1"/>
      <w:marLeft w:val="0"/>
      <w:marRight w:val="0"/>
      <w:marTop w:val="0"/>
      <w:marBottom w:val="0"/>
      <w:divBdr>
        <w:top w:val="none" w:sz="0" w:space="0" w:color="auto"/>
        <w:left w:val="none" w:sz="0" w:space="0" w:color="auto"/>
        <w:bottom w:val="none" w:sz="0" w:space="0" w:color="auto"/>
        <w:right w:val="none" w:sz="0" w:space="0" w:color="auto"/>
      </w:divBdr>
    </w:div>
    <w:div w:id="1958637934">
      <w:bodyDiv w:val="1"/>
      <w:marLeft w:val="0"/>
      <w:marRight w:val="0"/>
      <w:marTop w:val="0"/>
      <w:marBottom w:val="0"/>
      <w:divBdr>
        <w:top w:val="none" w:sz="0" w:space="0" w:color="auto"/>
        <w:left w:val="none" w:sz="0" w:space="0" w:color="auto"/>
        <w:bottom w:val="none" w:sz="0" w:space="0" w:color="auto"/>
        <w:right w:val="none" w:sz="0" w:space="0" w:color="auto"/>
      </w:divBdr>
    </w:div>
    <w:div w:id="1968657765">
      <w:bodyDiv w:val="1"/>
      <w:marLeft w:val="0"/>
      <w:marRight w:val="0"/>
      <w:marTop w:val="0"/>
      <w:marBottom w:val="0"/>
      <w:divBdr>
        <w:top w:val="none" w:sz="0" w:space="0" w:color="auto"/>
        <w:left w:val="none" w:sz="0" w:space="0" w:color="auto"/>
        <w:bottom w:val="none" w:sz="0" w:space="0" w:color="auto"/>
        <w:right w:val="none" w:sz="0" w:space="0" w:color="auto"/>
      </w:divBdr>
    </w:div>
    <w:div w:id="2003964009">
      <w:bodyDiv w:val="1"/>
      <w:marLeft w:val="0"/>
      <w:marRight w:val="0"/>
      <w:marTop w:val="0"/>
      <w:marBottom w:val="0"/>
      <w:divBdr>
        <w:top w:val="none" w:sz="0" w:space="0" w:color="auto"/>
        <w:left w:val="none" w:sz="0" w:space="0" w:color="auto"/>
        <w:bottom w:val="none" w:sz="0" w:space="0" w:color="auto"/>
        <w:right w:val="none" w:sz="0" w:space="0" w:color="auto"/>
      </w:divBdr>
    </w:div>
    <w:div w:id="2075279011">
      <w:bodyDiv w:val="1"/>
      <w:marLeft w:val="0"/>
      <w:marRight w:val="0"/>
      <w:marTop w:val="0"/>
      <w:marBottom w:val="0"/>
      <w:divBdr>
        <w:top w:val="none" w:sz="0" w:space="0" w:color="auto"/>
        <w:left w:val="none" w:sz="0" w:space="0" w:color="auto"/>
        <w:bottom w:val="none" w:sz="0" w:space="0" w:color="auto"/>
        <w:right w:val="none" w:sz="0" w:space="0" w:color="auto"/>
      </w:divBdr>
    </w:div>
    <w:div w:id="2087606245">
      <w:bodyDiv w:val="1"/>
      <w:marLeft w:val="0"/>
      <w:marRight w:val="0"/>
      <w:marTop w:val="0"/>
      <w:marBottom w:val="0"/>
      <w:divBdr>
        <w:top w:val="none" w:sz="0" w:space="0" w:color="auto"/>
        <w:left w:val="none" w:sz="0" w:space="0" w:color="auto"/>
        <w:bottom w:val="none" w:sz="0" w:space="0" w:color="auto"/>
        <w:right w:val="none" w:sz="0" w:space="0" w:color="auto"/>
      </w:divBdr>
    </w:div>
    <w:div w:id="2096128159">
      <w:bodyDiv w:val="1"/>
      <w:marLeft w:val="0"/>
      <w:marRight w:val="0"/>
      <w:marTop w:val="0"/>
      <w:marBottom w:val="0"/>
      <w:divBdr>
        <w:top w:val="none" w:sz="0" w:space="0" w:color="auto"/>
        <w:left w:val="none" w:sz="0" w:space="0" w:color="auto"/>
        <w:bottom w:val="none" w:sz="0" w:space="0" w:color="auto"/>
        <w:right w:val="none" w:sz="0" w:space="0" w:color="auto"/>
      </w:divBdr>
    </w:div>
    <w:div w:id="213774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ACE10-CEBB-6A4E-8E9D-5FD43C493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21</Pages>
  <Words>21627</Words>
  <Characters>123280</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_</vt:lpstr>
    </vt:vector>
  </TitlesOfParts>
  <Company>University of Nebraska - Lincoln</Company>
  <LinksUpToDate>false</LinksUpToDate>
  <CharactersWithSpaces>144618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MO_PC</dc:creator>
  <cp:keywords/>
  <dc:description/>
  <cp:lastModifiedBy>MCO</cp:lastModifiedBy>
  <cp:revision>74</cp:revision>
  <dcterms:created xsi:type="dcterms:W3CDTF">2017-09-14T22:06:00Z</dcterms:created>
  <dcterms:modified xsi:type="dcterms:W3CDTF">2018-04-30T16:21:00Z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8155</vt:lpwstr>
  </property>
  <property fmtid="{D5CDD505-2E9C-101B-9397-08002B2CF9AE}" pid="3" name="WnCSubscriberId">
    <vt:lpwstr>2990</vt:lpwstr>
  </property>
  <property fmtid="{D5CDD505-2E9C-101B-9397-08002B2CF9AE}" pid="4" name="WnCOutputStyleId">
    <vt:lpwstr>873</vt:lpwstr>
  </property>
  <property fmtid="{D5CDD505-2E9C-101B-9397-08002B2CF9AE}" pid="5" name="RWProductId">
    <vt:lpwstr>WnC</vt:lpwstr>
  </property>
  <property fmtid="{D5CDD505-2E9C-101B-9397-08002B2CF9AE}" pid="6" name="WnC4Folder">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http://www.zotero.org/styles/american-sociological-association</vt:lpwstr>
  </property>
  <property fmtid="{D5CDD505-2E9C-101B-9397-08002B2CF9AE}" pid="10" name="Mendeley Recent Style Name 1_1">
    <vt:lpwstr>American Sociological Association</vt:lpwstr>
  </property>
  <property fmtid="{D5CDD505-2E9C-101B-9397-08002B2CF9AE}" pid="11" name="Mendeley Recent Style Id 2_1">
    <vt:lpwstr>http://www.zotero.org/styles/chicago-author-date</vt:lpwstr>
  </property>
  <property fmtid="{D5CDD505-2E9C-101B-9397-08002B2CF9AE}" pid="12" name="Mendeley Recent Style Name 2_1">
    <vt:lpwstr>Chicago Manual of Style 16th edition (author-date)</vt:lpwstr>
  </property>
  <property fmtid="{D5CDD505-2E9C-101B-9397-08002B2CF9AE}" pid="13" name="Mendeley Recent Style Id 3_1">
    <vt:lpwstr>http://www.zotero.org/styles/harvard-cite-them-right</vt:lpwstr>
  </property>
  <property fmtid="{D5CDD505-2E9C-101B-9397-08002B2CF9AE}" pid="14" name="Mendeley Recent Style Name 3_1">
    <vt:lpwstr>Cite Them Right 10th edition - Harvard</vt:lpwstr>
  </property>
  <property fmtid="{D5CDD505-2E9C-101B-9397-08002B2CF9AE}" pid="15" name="Mendeley Recent Style Id 4_1">
    <vt:lpwstr>http://www.zotero.org/styles/harvard1</vt:lpwstr>
  </property>
  <property fmtid="{D5CDD505-2E9C-101B-9397-08002B2CF9AE}" pid="16" name="Mendeley Recent Style Name 4_1">
    <vt:lpwstr>Harvard reference format 1 (deprecated)</vt:lpwstr>
  </property>
  <property fmtid="{D5CDD505-2E9C-101B-9397-08002B2CF9AE}" pid="17" name="Mendeley Recent Style Id 5_1">
    <vt:lpwstr>http://www.zotero.org/styles/heredity</vt:lpwstr>
  </property>
  <property fmtid="{D5CDD505-2E9C-101B-9397-08002B2CF9AE}" pid="18" name="Mendeley Recent Style Name 5_1">
    <vt:lpwstr>Heredity</vt:lpwstr>
  </property>
  <property fmtid="{D5CDD505-2E9C-101B-9397-08002B2CF9AE}" pid="19" name="Mendeley Recent Style Id 6_1">
    <vt:lpwstr>http://www.zotero.org/styles/nature</vt:lpwstr>
  </property>
  <property fmtid="{D5CDD505-2E9C-101B-9397-08002B2CF9AE}" pid="20" name="Mendeley Recent Style Name 6_1">
    <vt:lpwstr>Nature</vt:lpwstr>
  </property>
  <property fmtid="{D5CDD505-2E9C-101B-9397-08002B2CF9AE}" pid="21" name="Mendeley Recent Style Id 7_1">
    <vt:lpwstr>http://www.zotero.org/styles/harvard-university-of-leeds</vt:lpwstr>
  </property>
  <property fmtid="{D5CDD505-2E9C-101B-9397-08002B2CF9AE}" pid="22" name="Mendeley Recent Style Name 7_1">
    <vt:lpwstr>University of Leeds - Harvard</vt:lpwstr>
  </property>
  <property fmtid="{D5CDD505-2E9C-101B-9397-08002B2CF9AE}" pid="23" name="Mendeley Recent Style Id 8_1">
    <vt:lpwstr>http://www.zotero.org/styles/weed-science</vt:lpwstr>
  </property>
  <property fmtid="{D5CDD505-2E9C-101B-9397-08002B2CF9AE}" pid="24" name="Mendeley Recent Style Name 8_1">
    <vt:lpwstr>Weed Science</vt:lpwstr>
  </property>
  <property fmtid="{D5CDD505-2E9C-101B-9397-08002B2CF9AE}" pid="25" name="Mendeley Recent Style Id 9_1">
    <vt:lpwstr>http://www.zotero.org/styles/weed-technology</vt:lpwstr>
  </property>
  <property fmtid="{D5CDD505-2E9C-101B-9397-08002B2CF9AE}" pid="26" name="Mendeley Recent Style Name 9_1">
    <vt:lpwstr>Weed Technology</vt:lpwstr>
  </property>
  <property fmtid="{D5CDD505-2E9C-101B-9397-08002B2CF9AE}" pid="27" name="Mendeley Document_1">
    <vt:lpwstr>True</vt:lpwstr>
  </property>
  <property fmtid="{D5CDD505-2E9C-101B-9397-08002B2CF9AE}" pid="28" name="Mendeley Unique User Id_1">
    <vt:lpwstr>b96bb1df-e93f-36ff-b8e6-8c912da9c1a9</vt:lpwstr>
  </property>
  <property fmtid="{D5CDD505-2E9C-101B-9397-08002B2CF9AE}" pid="29" name="Mendeley Citation Style_1">
    <vt:lpwstr>http://www.zotero.org/styles/weed-science</vt:lpwstr>
  </property>
</Properties>
</file>